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63528" w14:textId="77777777" w:rsidR="008878FC" w:rsidRPr="00E747AA" w:rsidRDefault="006C565D" w:rsidP="00092229">
      <w:pPr>
        <w:tabs>
          <w:tab w:val="left" w:pos="3101"/>
        </w:tabs>
        <w:rPr>
          <w:lang w:val="en-GB"/>
        </w:rPr>
      </w:pPr>
      <w:r w:rsidRPr="00E747AA">
        <w:rPr>
          <w:noProof/>
          <w:szCs w:val="20"/>
          <w:lang w:val="en-GB" w:eastAsia="en-GB"/>
        </w:rPr>
        <w:drawing>
          <wp:anchor distT="0" distB="0" distL="114300" distR="114300" simplePos="0" relativeHeight="251658752" behindDoc="1" locked="0" layoutInCell="1" allowOverlap="1" wp14:anchorId="038FA342" wp14:editId="3876DEA3">
            <wp:simplePos x="0" y="0"/>
            <wp:positionH relativeFrom="page">
              <wp:align>left</wp:align>
            </wp:positionH>
            <wp:positionV relativeFrom="page">
              <wp:align>top</wp:align>
            </wp:positionV>
            <wp:extent cx="7554595" cy="10689590"/>
            <wp:effectExtent l="0" t="0" r="8255" b="0"/>
            <wp:wrapNone/>
            <wp:docPr id="6" name="Picture 6" descr="Bach Deg_eng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h Deg_eng 11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4595" cy="1068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092229" w:rsidRPr="00E747AA">
        <w:rPr>
          <w:lang w:val="en-GB"/>
        </w:rPr>
        <w:tab/>
      </w:r>
    </w:p>
    <w:p w14:paraId="40D21B8B" w14:textId="77777777" w:rsidR="008878FC" w:rsidRPr="00E747AA" w:rsidRDefault="008878FC">
      <w:pPr>
        <w:rPr>
          <w:lang w:val="en-GB"/>
        </w:rPr>
      </w:pPr>
    </w:p>
    <w:p w14:paraId="57777F6F" w14:textId="77777777" w:rsidR="008878FC" w:rsidRPr="00E747AA" w:rsidRDefault="008878FC">
      <w:pPr>
        <w:rPr>
          <w:lang w:val="en-GB"/>
        </w:rPr>
      </w:pPr>
    </w:p>
    <w:p w14:paraId="1E609A4C" w14:textId="77777777" w:rsidR="008878FC" w:rsidRPr="00E747AA" w:rsidRDefault="008878FC">
      <w:pPr>
        <w:rPr>
          <w:lang w:val="en-GB"/>
        </w:rPr>
      </w:pPr>
    </w:p>
    <w:p w14:paraId="7B0C0855" w14:textId="77777777" w:rsidR="008878FC" w:rsidRPr="00E747AA" w:rsidRDefault="008878FC">
      <w:pPr>
        <w:rPr>
          <w:lang w:val="en-GB"/>
        </w:rPr>
      </w:pPr>
    </w:p>
    <w:p w14:paraId="17A8A3F6" w14:textId="77777777" w:rsidR="008878FC" w:rsidRPr="00E747AA" w:rsidRDefault="008878FC">
      <w:pPr>
        <w:rPr>
          <w:lang w:val="en-GB"/>
        </w:rPr>
      </w:pPr>
    </w:p>
    <w:p w14:paraId="3BA6CA3E" w14:textId="77777777" w:rsidR="008878FC" w:rsidRPr="00E747AA" w:rsidRDefault="008878FC">
      <w:pPr>
        <w:rPr>
          <w:lang w:val="en-GB"/>
        </w:rPr>
      </w:pPr>
    </w:p>
    <w:p w14:paraId="08A97702" w14:textId="77777777" w:rsidR="008878FC" w:rsidRPr="00E747AA" w:rsidRDefault="008878FC">
      <w:pPr>
        <w:rPr>
          <w:lang w:val="en-GB"/>
        </w:rPr>
      </w:pPr>
    </w:p>
    <w:p w14:paraId="684729F7" w14:textId="77777777" w:rsidR="008878FC" w:rsidRPr="00E747AA" w:rsidRDefault="008878FC">
      <w:pPr>
        <w:rPr>
          <w:lang w:val="en-GB"/>
        </w:rPr>
      </w:pPr>
    </w:p>
    <w:p w14:paraId="0D21E950" w14:textId="77777777" w:rsidR="008878FC" w:rsidRPr="00E747AA" w:rsidRDefault="008878FC">
      <w:pPr>
        <w:rPr>
          <w:lang w:val="en-GB"/>
        </w:rPr>
      </w:pPr>
    </w:p>
    <w:p w14:paraId="690049D9" w14:textId="77777777" w:rsidR="008878FC" w:rsidRPr="00E747AA" w:rsidRDefault="008878FC">
      <w:pPr>
        <w:rPr>
          <w:lang w:val="en-GB"/>
        </w:rPr>
      </w:pPr>
    </w:p>
    <w:p w14:paraId="4B1DF4FB" w14:textId="77777777" w:rsidR="008878FC" w:rsidRPr="00E747AA" w:rsidRDefault="008878FC">
      <w:pPr>
        <w:rPr>
          <w:lang w:val="en-GB"/>
        </w:rPr>
      </w:pPr>
    </w:p>
    <w:p w14:paraId="574C1148" w14:textId="1471C315" w:rsidR="008878FC" w:rsidRPr="00E747AA" w:rsidRDefault="00C83852">
      <w:pPr>
        <w:rPr>
          <w:lang w:val="en-GB"/>
        </w:rPr>
      </w:pPr>
      <w:r w:rsidRPr="00E747AA">
        <w:rPr>
          <w:noProof/>
          <w:lang w:val="en-GB" w:eastAsia="en-GB"/>
        </w:rPr>
        <mc:AlternateContent>
          <mc:Choice Requires="wps">
            <w:drawing>
              <wp:anchor distT="0" distB="0" distL="114300" distR="114300" simplePos="0" relativeHeight="251656704" behindDoc="0" locked="0" layoutInCell="0" allowOverlap="1" wp14:anchorId="4347EDE1" wp14:editId="2AB460DB">
                <wp:simplePos x="0" y="0"/>
                <wp:positionH relativeFrom="page">
                  <wp:posOffset>3415665</wp:posOffset>
                </wp:positionH>
                <wp:positionV relativeFrom="margin">
                  <wp:posOffset>4035425</wp:posOffset>
                </wp:positionV>
                <wp:extent cx="3247390" cy="2098675"/>
                <wp:effectExtent l="0" t="0" r="10160" b="15875"/>
                <wp:wrapSquare wrapText="bothSides"/>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2098675"/>
                        </a:xfrm>
                        <a:prstGeom prst="bracketPair">
                          <a:avLst>
                            <a:gd name="adj" fmla="val 0"/>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943634"/>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38100">
                              <a:solidFill>
                                <a:srgbClr val="9BBB59"/>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209DA60" w14:textId="2ED6A19C" w:rsidR="005C3C29" w:rsidRPr="00C023B3" w:rsidRDefault="005C3C29" w:rsidP="008878FC">
                            <w:pPr>
                              <w:rPr>
                                <w:rFonts w:ascii="Arial" w:eastAsia="Times New Roman" w:hAnsi="Arial"/>
                                <w:b/>
                                <w:caps/>
                                <w:sz w:val="34"/>
                                <w:szCs w:val="20"/>
                                <w:lang w:val="en-US" w:eastAsia="sv-SE"/>
                              </w:rPr>
                            </w:pPr>
                            <w:r w:rsidRPr="00C023B3">
                              <w:rPr>
                                <w:rFonts w:ascii="Arial" w:eastAsia="Times New Roman" w:hAnsi="Arial"/>
                                <w:b/>
                                <w:caps/>
                                <w:sz w:val="34"/>
                                <w:szCs w:val="20"/>
                                <w:lang w:val="en-US" w:eastAsia="sv-SE"/>
                              </w:rPr>
                              <w:t>UR robot scripting and offline programming in a virtual reality environment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7EDE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6" type="#_x0000_t185" style="position:absolute;margin-left:268.95pt;margin-top:317.75pt;width:255.7pt;height:165.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" o:allowincell="f" adj="0" stroked="f">
                <v:textbox inset="0,0,0,0">
                  <w:txbxContent>
                    <w:p w14:paraId="7209DA60" w14:textId="2ED6A19C" w:rsidR="005C3C29" w:rsidRPr="00C023B3" w:rsidRDefault="005C3C29" w:rsidP="008878FC">
                      <w:pPr>
                        <w:rPr>
                          <w:rFonts w:ascii="Arial" w:eastAsia="Times New Roman" w:hAnsi="Arial"/>
                          <w:b/>
                          <w:caps/>
                          <w:sz w:val="34"/>
                          <w:szCs w:val="20"/>
                          <w:lang w:val="en-US" w:eastAsia="sv-SE"/>
                        </w:rPr>
                      </w:pPr>
                      <w:r w:rsidRPr="00C023B3">
                        <w:rPr>
                          <w:rFonts w:ascii="Arial" w:eastAsia="Times New Roman" w:hAnsi="Arial"/>
                          <w:b/>
                          <w:caps/>
                          <w:sz w:val="34"/>
                          <w:szCs w:val="20"/>
                          <w:lang w:val="en-US" w:eastAsia="sv-SE"/>
                        </w:rPr>
                        <w:t>UR robot scripting and offline programming in a virtual reality environment</w:t>
                      </w:r>
                    </w:p>
                  </w:txbxContent>
                </v:textbox>
                <w10:wrap type="square" anchorx="page" anchory="margin"/>
              </v:shape>
            </w:pict>
          </mc:Fallback>
        </mc:AlternateContent>
      </w:r>
    </w:p>
    <w:p w14:paraId="1C3FD7AB" w14:textId="094E1B16" w:rsidR="008878FC" w:rsidRPr="00E747AA" w:rsidRDefault="008878FC">
      <w:pPr>
        <w:rPr>
          <w:lang w:val="en-GB"/>
        </w:rPr>
      </w:pPr>
    </w:p>
    <w:p w14:paraId="58416CCC" w14:textId="278A7107" w:rsidR="008878FC" w:rsidRPr="00E747AA" w:rsidRDefault="008878FC">
      <w:pPr>
        <w:rPr>
          <w:lang w:val="en-GB"/>
        </w:rPr>
      </w:pPr>
    </w:p>
    <w:p w14:paraId="60F7B85B" w14:textId="77777777" w:rsidR="008878FC" w:rsidRPr="00E747AA" w:rsidRDefault="008878FC">
      <w:pPr>
        <w:rPr>
          <w:lang w:val="en-GB"/>
        </w:rPr>
      </w:pPr>
    </w:p>
    <w:p w14:paraId="1A686AA1" w14:textId="77777777" w:rsidR="008878FC" w:rsidRPr="00E747AA" w:rsidRDefault="008878FC">
      <w:pPr>
        <w:rPr>
          <w:lang w:val="en-GB"/>
        </w:rPr>
      </w:pPr>
    </w:p>
    <w:p w14:paraId="32CF67B9" w14:textId="77777777" w:rsidR="008878FC" w:rsidRPr="00E747AA" w:rsidRDefault="008878FC">
      <w:pPr>
        <w:rPr>
          <w:lang w:val="en-GB"/>
        </w:rPr>
      </w:pPr>
    </w:p>
    <w:p w14:paraId="59CAF7C0" w14:textId="77777777" w:rsidR="008878FC" w:rsidRPr="00E747AA" w:rsidRDefault="008878FC">
      <w:pPr>
        <w:rPr>
          <w:lang w:val="en-GB"/>
        </w:rPr>
      </w:pPr>
    </w:p>
    <w:p w14:paraId="5A8F6EE5" w14:textId="4C2EA625" w:rsidR="008878FC" w:rsidRPr="00E747AA" w:rsidRDefault="00C83852">
      <w:pPr>
        <w:rPr>
          <w:lang w:val="en-GB"/>
        </w:rPr>
      </w:pPr>
      <w:r w:rsidRPr="00E747AA">
        <w:rPr>
          <w:noProof/>
          <w:lang w:val="en-GB" w:eastAsia="en-GB"/>
        </w:rPr>
        <mc:AlternateContent>
          <mc:Choice Requires="wps">
            <w:drawing>
              <wp:anchor distT="0" distB="0" distL="114300" distR="114300" simplePos="0" relativeHeight="251657728" behindDoc="0" locked="0" layoutInCell="1" allowOverlap="1" wp14:anchorId="23C98FAA" wp14:editId="0C2C0FB1">
                <wp:simplePos x="0" y="0"/>
                <wp:positionH relativeFrom="page">
                  <wp:posOffset>3419475</wp:posOffset>
                </wp:positionH>
                <wp:positionV relativeFrom="margin">
                  <wp:align>bottom</wp:align>
                </wp:positionV>
                <wp:extent cx="3541395" cy="2619375"/>
                <wp:effectExtent l="0" t="0" r="190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1395" cy="2619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8A7D56" w14:textId="066928BD" w:rsidR="005C3C29" w:rsidRDefault="005C3C29" w:rsidP="008878FC">
                            <w:pPr>
                              <w:pStyle w:val="HISnormal"/>
                              <w:rPr>
                                <w:noProof w:val="0"/>
                                <w:lang w:val="en-GB"/>
                              </w:rPr>
                            </w:pPr>
                            <w:r w:rsidRPr="00DC0273">
                              <w:rPr>
                                <w:noProof w:val="0"/>
                                <w:lang w:val="en-GB"/>
                              </w:rPr>
                              <w:t>Bache</w:t>
                            </w:r>
                            <w:r>
                              <w:rPr>
                                <w:noProof w:val="0"/>
                                <w:lang w:val="en-GB"/>
                              </w:rPr>
                              <w:t>lor Degree Project in Production</w:t>
                            </w:r>
                            <w:r w:rsidRPr="00DC0273">
                              <w:rPr>
                                <w:noProof w:val="0"/>
                                <w:lang w:val="en-GB"/>
                              </w:rPr>
                              <w:t xml:space="preserve"> Engineering</w:t>
                            </w:r>
                          </w:p>
                          <w:p w14:paraId="7A297498" w14:textId="29F7118D" w:rsidR="005C3C29" w:rsidRPr="00DC0273" w:rsidRDefault="005C3C29" w:rsidP="008878FC">
                            <w:pPr>
                              <w:pStyle w:val="HISnormal"/>
                              <w:rPr>
                                <w:noProof w:val="0"/>
                                <w:lang w:val="en-GB"/>
                              </w:rPr>
                            </w:pPr>
                            <w:r>
                              <w:rPr>
                                <w:noProof w:val="0"/>
                                <w:lang w:val="en-GB"/>
                              </w:rPr>
                              <w:t>G2E, 30 credits</w:t>
                            </w:r>
                          </w:p>
                          <w:p w14:paraId="59ADCAC5" w14:textId="031D2827" w:rsidR="005C3C29" w:rsidRDefault="005C3C29" w:rsidP="008878FC">
                            <w:pPr>
                              <w:pStyle w:val="HISnormal"/>
                              <w:rPr>
                                <w:noProof w:val="0"/>
                                <w:lang w:val="en-GB"/>
                              </w:rPr>
                            </w:pPr>
                            <w:r>
                              <w:rPr>
                                <w:noProof w:val="0"/>
                                <w:lang w:val="en-GB"/>
                              </w:rPr>
                              <w:t>Spring term 2020</w:t>
                            </w:r>
                          </w:p>
                          <w:p w14:paraId="7B48D69B" w14:textId="77777777" w:rsidR="005C3C29" w:rsidRPr="00DC0273" w:rsidRDefault="005C3C29" w:rsidP="008878FC">
                            <w:pPr>
                              <w:pStyle w:val="HISnormal"/>
                              <w:rPr>
                                <w:noProof w:val="0"/>
                                <w:lang w:val="en-GB"/>
                              </w:rPr>
                            </w:pPr>
                          </w:p>
                          <w:p w14:paraId="345DFFDB" w14:textId="54BEEA23" w:rsidR="005C3C29" w:rsidRPr="00C023B3" w:rsidRDefault="005C3C29" w:rsidP="008878FC">
                            <w:pPr>
                              <w:pStyle w:val="HISnormal"/>
                              <w:rPr>
                                <w:noProof w:val="0"/>
                                <w:lang w:val="es-ES"/>
                              </w:rPr>
                            </w:pPr>
                            <w:r w:rsidRPr="00C023B3">
                              <w:rPr>
                                <w:noProof w:val="0"/>
                                <w:lang w:val="es-ES"/>
                              </w:rPr>
                              <w:t>Alberto Zafra Navarro</w:t>
                            </w:r>
                          </w:p>
                          <w:p w14:paraId="5F624E9F" w14:textId="7C297E4E" w:rsidR="005C3C29" w:rsidRPr="00C023B3" w:rsidRDefault="005C3C29" w:rsidP="00F36B73">
                            <w:pPr>
                              <w:pStyle w:val="HISnormal"/>
                              <w:rPr>
                                <w:noProof w:val="0"/>
                                <w:lang w:val="en-GB"/>
                              </w:rPr>
                            </w:pPr>
                            <w:r w:rsidRPr="00C023B3">
                              <w:rPr>
                                <w:noProof w:val="0"/>
                                <w:lang w:val="en-GB"/>
                              </w:rPr>
                              <w:t>Jorge Guillén Pastor</w:t>
                            </w:r>
                          </w:p>
                          <w:p w14:paraId="152D3EAA" w14:textId="77777777" w:rsidR="005C3C29" w:rsidRPr="00C023B3" w:rsidRDefault="005C3C29" w:rsidP="008878FC">
                            <w:pPr>
                              <w:pStyle w:val="HISnormal"/>
                              <w:rPr>
                                <w:noProof w:val="0"/>
                                <w:lang w:val="en-GB"/>
                              </w:rPr>
                            </w:pPr>
                          </w:p>
                          <w:p w14:paraId="03C9CBE4" w14:textId="77777777" w:rsidR="005C3C29" w:rsidRPr="00C023B3" w:rsidRDefault="005C3C29" w:rsidP="008878FC">
                            <w:pPr>
                              <w:pStyle w:val="HISnormal"/>
                              <w:rPr>
                                <w:noProof w:val="0"/>
                                <w:lang w:val="en-GB"/>
                              </w:rPr>
                            </w:pPr>
                          </w:p>
                          <w:p w14:paraId="6F9F8BEB" w14:textId="6D95CD6C" w:rsidR="005C3C29" w:rsidRPr="00DC0273" w:rsidRDefault="005C3C29" w:rsidP="008878FC">
                            <w:pPr>
                              <w:pStyle w:val="HISnormal"/>
                              <w:rPr>
                                <w:noProof w:val="0"/>
                                <w:lang w:val="en-GB"/>
                              </w:rPr>
                            </w:pPr>
                            <w:r w:rsidRPr="00DC0273">
                              <w:rPr>
                                <w:noProof w:val="0"/>
                                <w:lang w:val="en-GB"/>
                              </w:rPr>
                              <w:t>Supervisor</w:t>
                            </w:r>
                            <w:r>
                              <w:rPr>
                                <w:noProof w:val="0"/>
                                <w:lang w:val="en-GB"/>
                              </w:rPr>
                              <w:t>/Handledare</w:t>
                            </w:r>
                            <w:r w:rsidRPr="00DC0273">
                              <w:rPr>
                                <w:noProof w:val="0"/>
                                <w:lang w:val="en-GB"/>
                              </w:rPr>
                              <w:t>:</w:t>
                            </w:r>
                            <w:r>
                              <w:rPr>
                                <w:noProof w:val="0"/>
                                <w:lang w:val="en-GB"/>
                              </w:rPr>
                              <w:t xml:space="preserve"> Víctor Igelmo García</w:t>
                            </w:r>
                          </w:p>
                          <w:p w14:paraId="56C7A903" w14:textId="708E9B19" w:rsidR="005C3C29" w:rsidRPr="00DC0273" w:rsidRDefault="005C3C29" w:rsidP="008878FC">
                            <w:pPr>
                              <w:pStyle w:val="HISnormal"/>
                              <w:rPr>
                                <w:noProof w:val="0"/>
                                <w:lang w:val="en-GB"/>
                              </w:rPr>
                            </w:pPr>
                            <w:r w:rsidRPr="00DC0273">
                              <w:rPr>
                                <w:noProof w:val="0"/>
                                <w:lang w:val="en-GB"/>
                              </w:rPr>
                              <w:t>Examiner</w:t>
                            </w:r>
                            <w:r>
                              <w:rPr>
                                <w:noProof w:val="0"/>
                                <w:lang w:val="en-GB"/>
                              </w:rPr>
                              <w:t>/Examinator</w:t>
                            </w:r>
                            <w:r w:rsidRPr="00DC0273">
                              <w:rPr>
                                <w:noProof w:val="0"/>
                                <w:lang w:val="en-GB"/>
                              </w:rPr>
                              <w:t>:</w:t>
                            </w:r>
                            <w:r>
                              <w:rPr>
                                <w:noProof w:val="0"/>
                                <w:lang w:val="en-GB"/>
                              </w:rPr>
                              <w:t xml:space="preserve"> Anna Syberfeldt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C98FAA" id="_x0000_t202" coordsize="21600,21600" o:spt="202" path="m,l,21600r21600,l21600,xe">
                <v:stroke joinstyle="miter"/>
                <v:path gradientshapeok="t" o:connecttype="rect"/>
              </v:shapetype>
              <v:shape id="Text Box 5" o:spid="_x0000_s1027" type="#_x0000_t202" style="position:absolute;margin-left:269.25pt;margin-top:0;width:278.85pt;height:206.25pt;z-index:25165772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" stroked="f">
                <v:textbox inset="0,0,0,0">
                  <w:txbxContent>
                    <w:p w14:paraId="268A7D56" w14:textId="066928BD" w:rsidR="005C3C29" w:rsidRDefault="005C3C29" w:rsidP="008878FC">
                      <w:pPr>
                        <w:pStyle w:val="HISnormal"/>
                        <w:rPr>
                          <w:noProof w:val="0"/>
                          <w:lang w:val="en-GB"/>
                        </w:rPr>
                      </w:pPr>
                      <w:r w:rsidRPr="00DC0273">
                        <w:rPr>
                          <w:noProof w:val="0"/>
                          <w:lang w:val="en-GB"/>
                        </w:rPr>
                        <w:t>Bache</w:t>
                      </w:r>
                      <w:r>
                        <w:rPr>
                          <w:noProof w:val="0"/>
                          <w:lang w:val="en-GB"/>
                        </w:rPr>
                        <w:t>lor Degree Project in Production</w:t>
                      </w:r>
                      <w:r w:rsidRPr="00DC0273">
                        <w:rPr>
                          <w:noProof w:val="0"/>
                          <w:lang w:val="en-GB"/>
                        </w:rPr>
                        <w:t xml:space="preserve"> Engineering</w:t>
                      </w:r>
                    </w:p>
                    <w:p w14:paraId="7A297498" w14:textId="29F7118D" w:rsidR="005C3C29" w:rsidRPr="00DC0273" w:rsidRDefault="005C3C29" w:rsidP="008878FC">
                      <w:pPr>
                        <w:pStyle w:val="HISnormal"/>
                        <w:rPr>
                          <w:noProof w:val="0"/>
                          <w:lang w:val="en-GB"/>
                        </w:rPr>
                      </w:pPr>
                      <w:r>
                        <w:rPr>
                          <w:noProof w:val="0"/>
                          <w:lang w:val="en-GB"/>
                        </w:rPr>
                        <w:t>G2E, 30 credits</w:t>
                      </w:r>
                    </w:p>
                    <w:p w14:paraId="59ADCAC5" w14:textId="031D2827" w:rsidR="005C3C29" w:rsidRDefault="005C3C29" w:rsidP="008878FC">
                      <w:pPr>
                        <w:pStyle w:val="HISnormal"/>
                        <w:rPr>
                          <w:noProof w:val="0"/>
                          <w:lang w:val="en-GB"/>
                        </w:rPr>
                      </w:pPr>
                      <w:r>
                        <w:rPr>
                          <w:noProof w:val="0"/>
                          <w:lang w:val="en-GB"/>
                        </w:rPr>
                        <w:t>Spring term 2020</w:t>
                      </w:r>
                    </w:p>
                    <w:p w14:paraId="7B48D69B" w14:textId="77777777" w:rsidR="005C3C29" w:rsidRPr="00DC0273" w:rsidRDefault="005C3C29" w:rsidP="008878FC">
                      <w:pPr>
                        <w:pStyle w:val="HISnormal"/>
                        <w:rPr>
                          <w:noProof w:val="0"/>
                          <w:lang w:val="en-GB"/>
                        </w:rPr>
                      </w:pPr>
                    </w:p>
                    <w:p w14:paraId="345DFFDB" w14:textId="54BEEA23" w:rsidR="005C3C29" w:rsidRPr="00C023B3" w:rsidRDefault="005C3C29" w:rsidP="008878FC">
                      <w:pPr>
                        <w:pStyle w:val="HISnormal"/>
                        <w:rPr>
                          <w:noProof w:val="0"/>
                          <w:lang w:val="es-ES"/>
                        </w:rPr>
                      </w:pPr>
                      <w:r w:rsidRPr="00C023B3">
                        <w:rPr>
                          <w:noProof w:val="0"/>
                          <w:lang w:val="es-ES"/>
                        </w:rPr>
                        <w:t>Alberto Zafra Navarro</w:t>
                      </w:r>
                    </w:p>
                    <w:p w14:paraId="5F624E9F" w14:textId="7C297E4E" w:rsidR="005C3C29" w:rsidRPr="00C023B3" w:rsidRDefault="005C3C29" w:rsidP="00F36B73">
                      <w:pPr>
                        <w:pStyle w:val="HISnormal"/>
                        <w:rPr>
                          <w:noProof w:val="0"/>
                          <w:lang w:val="en-GB"/>
                        </w:rPr>
                      </w:pPr>
                      <w:r w:rsidRPr="00C023B3">
                        <w:rPr>
                          <w:noProof w:val="0"/>
                          <w:lang w:val="en-GB"/>
                        </w:rPr>
                        <w:t>Jorge Guillén Pastor</w:t>
                      </w:r>
                    </w:p>
                    <w:p w14:paraId="152D3EAA" w14:textId="77777777" w:rsidR="005C3C29" w:rsidRPr="00C023B3" w:rsidRDefault="005C3C29" w:rsidP="008878FC">
                      <w:pPr>
                        <w:pStyle w:val="HISnormal"/>
                        <w:rPr>
                          <w:noProof w:val="0"/>
                          <w:lang w:val="en-GB"/>
                        </w:rPr>
                      </w:pPr>
                    </w:p>
                    <w:p w14:paraId="03C9CBE4" w14:textId="77777777" w:rsidR="005C3C29" w:rsidRPr="00C023B3" w:rsidRDefault="005C3C29" w:rsidP="008878FC">
                      <w:pPr>
                        <w:pStyle w:val="HISnormal"/>
                        <w:rPr>
                          <w:noProof w:val="0"/>
                          <w:lang w:val="en-GB"/>
                        </w:rPr>
                      </w:pPr>
                    </w:p>
                    <w:p w14:paraId="6F9F8BEB" w14:textId="6D95CD6C" w:rsidR="005C3C29" w:rsidRPr="00DC0273" w:rsidRDefault="005C3C29" w:rsidP="008878FC">
                      <w:pPr>
                        <w:pStyle w:val="HISnormal"/>
                        <w:rPr>
                          <w:noProof w:val="0"/>
                          <w:lang w:val="en-GB"/>
                        </w:rPr>
                      </w:pPr>
                      <w:r w:rsidRPr="00DC0273">
                        <w:rPr>
                          <w:noProof w:val="0"/>
                          <w:lang w:val="en-GB"/>
                        </w:rPr>
                        <w:t>Supervisor</w:t>
                      </w:r>
                      <w:r>
                        <w:rPr>
                          <w:noProof w:val="0"/>
                          <w:lang w:val="en-GB"/>
                        </w:rPr>
                        <w:t>/Handledare</w:t>
                      </w:r>
                      <w:r w:rsidRPr="00DC0273">
                        <w:rPr>
                          <w:noProof w:val="0"/>
                          <w:lang w:val="en-GB"/>
                        </w:rPr>
                        <w:t>:</w:t>
                      </w:r>
                      <w:r>
                        <w:rPr>
                          <w:noProof w:val="0"/>
                          <w:lang w:val="en-GB"/>
                        </w:rPr>
                        <w:t xml:space="preserve"> Víctor Igelmo García</w:t>
                      </w:r>
                    </w:p>
                    <w:p w14:paraId="56C7A903" w14:textId="708E9B19" w:rsidR="005C3C29" w:rsidRPr="00DC0273" w:rsidRDefault="005C3C29" w:rsidP="008878FC">
                      <w:pPr>
                        <w:pStyle w:val="HISnormal"/>
                        <w:rPr>
                          <w:noProof w:val="0"/>
                          <w:lang w:val="en-GB"/>
                        </w:rPr>
                      </w:pPr>
                      <w:r w:rsidRPr="00DC0273">
                        <w:rPr>
                          <w:noProof w:val="0"/>
                          <w:lang w:val="en-GB"/>
                        </w:rPr>
                        <w:t>Examiner</w:t>
                      </w:r>
                      <w:r>
                        <w:rPr>
                          <w:noProof w:val="0"/>
                          <w:lang w:val="en-GB"/>
                        </w:rPr>
                        <w:t>/Examinator</w:t>
                      </w:r>
                      <w:r w:rsidRPr="00DC0273">
                        <w:rPr>
                          <w:noProof w:val="0"/>
                          <w:lang w:val="en-GB"/>
                        </w:rPr>
                        <w:t>:</w:t>
                      </w:r>
                      <w:r>
                        <w:rPr>
                          <w:noProof w:val="0"/>
                          <w:lang w:val="en-GB"/>
                        </w:rPr>
                        <w:t xml:space="preserve"> Anna Syberfeldt</w:t>
                      </w:r>
                    </w:p>
                  </w:txbxContent>
                </v:textbox>
                <w10:wrap anchorx="page" anchory="margin"/>
              </v:shape>
            </w:pict>
          </mc:Fallback>
        </mc:AlternateContent>
      </w:r>
    </w:p>
    <w:p w14:paraId="4B9E217B" w14:textId="5934730D" w:rsidR="008878FC" w:rsidRPr="00E747AA" w:rsidRDefault="008878FC">
      <w:pPr>
        <w:rPr>
          <w:lang w:val="en-GB"/>
        </w:rPr>
      </w:pPr>
    </w:p>
    <w:p w14:paraId="0C7740CE" w14:textId="29661A01" w:rsidR="008878FC" w:rsidRPr="00E747AA" w:rsidRDefault="008878FC">
      <w:pPr>
        <w:rPr>
          <w:lang w:val="en-GB"/>
        </w:rPr>
      </w:pPr>
    </w:p>
    <w:p w14:paraId="55FDDF7F" w14:textId="77777777" w:rsidR="008878FC" w:rsidRPr="00E747AA" w:rsidRDefault="008878FC">
      <w:pPr>
        <w:rPr>
          <w:lang w:val="en-GB"/>
        </w:rPr>
      </w:pPr>
    </w:p>
    <w:p w14:paraId="077401FA" w14:textId="77777777" w:rsidR="008878FC" w:rsidRPr="00E747AA" w:rsidRDefault="008878FC">
      <w:pPr>
        <w:rPr>
          <w:lang w:val="en-GB"/>
        </w:rPr>
      </w:pPr>
    </w:p>
    <w:p w14:paraId="087C8A72" w14:textId="77777777" w:rsidR="008878FC" w:rsidRPr="00E747AA" w:rsidRDefault="008878FC">
      <w:pPr>
        <w:rPr>
          <w:lang w:val="en-GB"/>
        </w:rPr>
      </w:pPr>
    </w:p>
    <w:p w14:paraId="74BF42F3" w14:textId="77777777" w:rsidR="00951251" w:rsidRPr="00E747AA" w:rsidRDefault="00951251">
      <w:pPr>
        <w:rPr>
          <w:lang w:val="en-GB"/>
        </w:rPr>
        <w:sectPr w:rsidR="00951251" w:rsidRPr="00E747AA" w:rsidSect="00413D45">
          <w:headerReference w:type="default" r:id="rId9"/>
          <w:headerReference w:type="first" r:id="rId10"/>
          <w:footerReference w:type="first" r:id="rId11"/>
          <w:pgSz w:w="11906" w:h="16838" w:code="9"/>
          <w:pgMar w:top="1418" w:right="1418" w:bottom="1418" w:left="1418" w:header="709" w:footer="709" w:gutter="0"/>
          <w:pgNumType w:fmt="lowerRoman" w:start="1"/>
          <w:cols w:space="708"/>
          <w:titlePg/>
          <w:docGrid w:linePitch="360"/>
        </w:sectPr>
      </w:pPr>
    </w:p>
    <w:p w14:paraId="10F91939" w14:textId="77777777" w:rsidR="00CA0A21" w:rsidRDefault="00CA0A21" w:rsidP="00250C4A">
      <w:pPr>
        <w:pStyle w:val="Heading1"/>
      </w:pPr>
      <w:bookmarkStart w:id="0" w:name="_Toc408849878"/>
      <w:bookmarkStart w:id="1" w:name="_Toc409217618"/>
      <w:bookmarkStart w:id="2" w:name="_Toc409533893"/>
    </w:p>
    <w:p w14:paraId="68786899" w14:textId="77777777" w:rsidR="008878FC" w:rsidRPr="00E747AA" w:rsidRDefault="00277A83" w:rsidP="00250C4A">
      <w:pPr>
        <w:pStyle w:val="Heading1"/>
      </w:pPr>
      <w:bookmarkStart w:id="3" w:name="_Toc65521086"/>
      <w:r w:rsidRPr="00E747AA">
        <w:t>Abstract</w:t>
      </w:r>
      <w:bookmarkEnd w:id="0"/>
      <w:bookmarkEnd w:id="1"/>
      <w:bookmarkEnd w:id="2"/>
      <w:bookmarkEnd w:id="3"/>
    </w:p>
    <w:p w14:paraId="6E51AD64" w14:textId="77777777" w:rsidR="00704EB5" w:rsidRPr="00E747AA" w:rsidRDefault="00704EB5" w:rsidP="00277A83">
      <w:pPr>
        <w:rPr>
          <w:lang w:val="en-GB"/>
        </w:rPr>
      </w:pPr>
    </w:p>
    <w:p w14:paraId="4E75C02D" w14:textId="67119C3A" w:rsidR="00704EB5" w:rsidRPr="00E747AA" w:rsidDel="00C023B3" w:rsidRDefault="00DC2838" w:rsidP="00277A83">
      <w:pPr>
        <w:rPr>
          <w:del w:id="4" w:author="alberto zafra navarro" w:date="2021-03-01T18:25:00Z"/>
          <w:lang w:val="en-GB"/>
        </w:rPr>
      </w:pPr>
      <w:del w:id="5" w:author="alberto zafra navarro" w:date="2021-03-01T18:25:00Z">
        <w:r w:rsidRPr="00E747AA" w:rsidDel="00C023B3">
          <w:rPr>
            <w:lang w:val="en-GB"/>
          </w:rPr>
          <w:delText xml:space="preserve">A combined </w:delText>
        </w:r>
        <w:r w:rsidR="00CF6539" w:rsidRPr="00E747AA" w:rsidDel="00C023B3">
          <w:rPr>
            <w:lang w:val="en-GB"/>
          </w:rPr>
          <w:delText>thesis template and</w:delText>
        </w:r>
        <w:r w:rsidRPr="00E747AA" w:rsidDel="00C023B3">
          <w:rPr>
            <w:lang w:val="en-GB"/>
          </w:rPr>
          <w:delText xml:space="preserve"> writing</w:delText>
        </w:r>
        <w:r w:rsidR="00704EB5" w:rsidRPr="00E747AA" w:rsidDel="00C023B3">
          <w:rPr>
            <w:lang w:val="en-GB"/>
          </w:rPr>
          <w:delText xml:space="preserve"> guide for the </w:delText>
        </w:r>
        <w:r w:rsidR="00FD6A3C" w:rsidDel="00C023B3">
          <w:rPr>
            <w:lang w:val="en-GB"/>
          </w:rPr>
          <w:delText>final year project in production</w:delText>
        </w:r>
        <w:r w:rsidR="00704EB5" w:rsidRPr="00E747AA" w:rsidDel="00C023B3">
          <w:rPr>
            <w:lang w:val="en-GB"/>
          </w:rPr>
          <w:delText xml:space="preserve"> enginee</w:delText>
        </w:r>
        <w:r w:rsidR="00F2317F" w:rsidRPr="00E747AA" w:rsidDel="00C023B3">
          <w:rPr>
            <w:lang w:val="en-GB"/>
          </w:rPr>
          <w:delText xml:space="preserve">ring is presented. Guidance on </w:delText>
        </w:r>
        <w:r w:rsidR="00704EB5" w:rsidRPr="00E747AA" w:rsidDel="00C023B3">
          <w:rPr>
            <w:lang w:val="en-GB"/>
          </w:rPr>
          <w:delText xml:space="preserve">the </w:delText>
        </w:r>
        <w:r w:rsidRPr="00E747AA" w:rsidDel="00C023B3">
          <w:rPr>
            <w:lang w:val="en-GB"/>
          </w:rPr>
          <w:delText>use of</w:delText>
        </w:r>
        <w:r w:rsidR="00704EB5" w:rsidRPr="00E747AA" w:rsidDel="00C023B3">
          <w:rPr>
            <w:lang w:val="en-GB"/>
          </w:rPr>
          <w:delText xml:space="preserve"> sections </w:delText>
        </w:r>
        <w:r w:rsidRPr="00E747AA" w:rsidDel="00C023B3">
          <w:rPr>
            <w:lang w:val="en-GB"/>
          </w:rPr>
          <w:delText>in</w:delText>
        </w:r>
        <w:r w:rsidR="00513477" w:rsidRPr="00E747AA" w:rsidDel="00C023B3">
          <w:rPr>
            <w:lang w:val="en-GB"/>
          </w:rPr>
          <w:delText xml:space="preserve"> the </w:delText>
        </w:r>
        <w:r w:rsidR="001C5BE6" w:rsidRPr="00E747AA" w:rsidDel="00C023B3">
          <w:rPr>
            <w:lang w:val="en-GB"/>
          </w:rPr>
          <w:delText>thesis</w:delText>
        </w:r>
        <w:r w:rsidR="00513477" w:rsidRPr="00E747AA" w:rsidDel="00C023B3">
          <w:rPr>
            <w:lang w:val="en-GB"/>
          </w:rPr>
          <w:delText xml:space="preserve">, </w:delText>
        </w:r>
        <w:r w:rsidR="00F2317F" w:rsidRPr="00E747AA" w:rsidDel="00C023B3">
          <w:rPr>
            <w:lang w:val="en-GB"/>
          </w:rPr>
          <w:delText>from the abstract</w:delText>
        </w:r>
        <w:r w:rsidR="00513477" w:rsidRPr="00E747AA" w:rsidDel="00C023B3">
          <w:rPr>
            <w:lang w:val="en-GB"/>
          </w:rPr>
          <w:delText xml:space="preserve"> and certification of originality </w:delText>
        </w:r>
        <w:r w:rsidR="00F2317F" w:rsidRPr="00E747AA" w:rsidDel="00C023B3">
          <w:rPr>
            <w:lang w:val="en-GB"/>
          </w:rPr>
          <w:delText>to the references and appendices</w:delText>
        </w:r>
        <w:r w:rsidR="00704EB5" w:rsidRPr="00E747AA" w:rsidDel="00C023B3">
          <w:rPr>
            <w:lang w:val="en-GB"/>
          </w:rPr>
          <w:delText xml:space="preserve"> is provided</w:delText>
        </w:r>
        <w:r w:rsidR="00F2317F" w:rsidRPr="00E747AA" w:rsidDel="00C023B3">
          <w:rPr>
            <w:lang w:val="en-GB"/>
          </w:rPr>
          <w:delText xml:space="preserve">. </w:delText>
        </w:r>
        <w:r w:rsidR="00513477" w:rsidRPr="00E747AA" w:rsidDel="00C023B3">
          <w:rPr>
            <w:lang w:val="en-GB"/>
          </w:rPr>
          <w:delText>Reference style, f</w:delText>
        </w:r>
        <w:r w:rsidR="00F2317F" w:rsidRPr="00E747AA" w:rsidDel="00C023B3">
          <w:rPr>
            <w:lang w:val="en-GB"/>
          </w:rPr>
          <w:delText>igures, tables, equations</w:delText>
        </w:r>
        <w:r w:rsidRPr="00E747AA" w:rsidDel="00C023B3">
          <w:rPr>
            <w:lang w:val="en-GB"/>
          </w:rPr>
          <w:delText xml:space="preserve"> </w:delText>
        </w:r>
        <w:r w:rsidR="00513477" w:rsidRPr="00E747AA" w:rsidDel="00C023B3">
          <w:rPr>
            <w:lang w:val="en-GB"/>
          </w:rPr>
          <w:delText xml:space="preserve">and </w:delText>
        </w:r>
        <w:r w:rsidR="00F2317F" w:rsidRPr="00E747AA" w:rsidDel="00C023B3">
          <w:rPr>
            <w:lang w:val="en-GB"/>
          </w:rPr>
          <w:delText xml:space="preserve">tenses are discussed.  </w:delText>
        </w:r>
        <w:r w:rsidR="00542AB4" w:rsidRPr="00E747AA" w:rsidDel="00C023B3">
          <w:rPr>
            <w:lang w:val="en-GB"/>
          </w:rPr>
          <w:delText xml:space="preserve">The requirement to present the project within the broader context of technology, society and the environment is made clear. </w:delText>
        </w:r>
        <w:r w:rsidR="00F2317F" w:rsidRPr="00E747AA" w:rsidDel="00C023B3">
          <w:rPr>
            <w:lang w:val="en-GB"/>
          </w:rPr>
          <w:delText>The timing for the inclusion of material is suggested.  The need for engineering judgement</w:delText>
        </w:r>
        <w:r w:rsidR="00513477" w:rsidRPr="00E747AA" w:rsidDel="00C023B3">
          <w:rPr>
            <w:lang w:val="en-GB"/>
          </w:rPr>
          <w:delText xml:space="preserve"> </w:delText>
        </w:r>
        <w:r w:rsidR="00F2317F" w:rsidRPr="00E747AA" w:rsidDel="00C023B3">
          <w:rPr>
            <w:lang w:val="en-GB"/>
          </w:rPr>
          <w:delText xml:space="preserve">when writing the </w:delText>
        </w:r>
        <w:r w:rsidR="001C5BE6" w:rsidRPr="00E747AA" w:rsidDel="00C023B3">
          <w:rPr>
            <w:lang w:val="en-GB"/>
          </w:rPr>
          <w:delText>thesis</w:delText>
        </w:r>
        <w:r w:rsidRPr="00E747AA" w:rsidDel="00C023B3">
          <w:rPr>
            <w:lang w:val="en-GB"/>
          </w:rPr>
          <w:delText xml:space="preserve"> and in the interpretation of the results</w:delText>
        </w:r>
        <w:r w:rsidR="00F2317F" w:rsidRPr="00E747AA" w:rsidDel="00C023B3">
          <w:rPr>
            <w:lang w:val="en-GB"/>
          </w:rPr>
          <w:delText xml:space="preserve"> is</w:delText>
        </w:r>
        <w:r w:rsidR="00513477" w:rsidRPr="00E747AA" w:rsidDel="00C023B3">
          <w:rPr>
            <w:lang w:val="en-GB"/>
          </w:rPr>
          <w:delText xml:space="preserve"> stressed.</w:delText>
        </w:r>
        <w:r w:rsidR="00F2317F" w:rsidRPr="00E747AA" w:rsidDel="00C023B3">
          <w:rPr>
            <w:lang w:val="en-GB"/>
          </w:rPr>
          <w:delText xml:space="preserve"> </w:delText>
        </w:r>
      </w:del>
    </w:p>
    <w:p w14:paraId="165A5917" w14:textId="76D46AEC" w:rsidR="00513477" w:rsidRPr="00E747AA" w:rsidDel="00C023B3" w:rsidRDefault="00513477" w:rsidP="00513477">
      <w:pPr>
        <w:jc w:val="center"/>
        <w:rPr>
          <w:del w:id="6" w:author="alberto zafra navarro" w:date="2021-03-01T18:25:00Z"/>
          <w:lang w:val="en-GB"/>
        </w:rPr>
      </w:pPr>
      <w:del w:id="7" w:author="alberto zafra navarro" w:date="2021-03-01T18:25:00Z">
        <w:r w:rsidRPr="00E747AA" w:rsidDel="00C023B3">
          <w:rPr>
            <w:lang w:val="en-GB"/>
          </w:rPr>
          <w:delText>___________________________________</w:delText>
        </w:r>
      </w:del>
    </w:p>
    <w:p w14:paraId="2318798F" w14:textId="7FDB69CB" w:rsidR="000E463B" w:rsidRPr="00E747AA" w:rsidDel="00C023B3" w:rsidRDefault="00634BBE" w:rsidP="00277A83">
      <w:pPr>
        <w:rPr>
          <w:del w:id="8" w:author="alberto zafra navarro" w:date="2021-03-01T18:25:00Z"/>
          <w:lang w:val="en-GB"/>
        </w:rPr>
      </w:pPr>
      <w:del w:id="9" w:author="alberto zafra navarro" w:date="2021-03-01T18:25:00Z">
        <w:r w:rsidRPr="00E747AA" w:rsidDel="00C023B3">
          <w:rPr>
            <w:lang w:val="en-GB"/>
          </w:rPr>
          <w:delText>Th</w:delText>
        </w:r>
        <w:r w:rsidR="00103170" w:rsidRPr="00E747AA" w:rsidDel="00C023B3">
          <w:rPr>
            <w:lang w:val="en-GB"/>
          </w:rPr>
          <w:delText>e abstract presents</w:delText>
        </w:r>
        <w:r w:rsidRPr="00E747AA" w:rsidDel="00C023B3">
          <w:rPr>
            <w:lang w:val="en-GB"/>
          </w:rPr>
          <w:delText xml:space="preserve"> an overview</w:delText>
        </w:r>
        <w:r w:rsidR="00103170" w:rsidRPr="00E747AA" w:rsidDel="00C023B3">
          <w:rPr>
            <w:lang w:val="en-GB"/>
          </w:rPr>
          <w:delText xml:space="preserve"> </w:delText>
        </w:r>
        <w:r w:rsidRPr="00E747AA" w:rsidDel="00C023B3">
          <w:rPr>
            <w:lang w:val="en-GB"/>
          </w:rPr>
          <w:delText xml:space="preserve">of the </w:delText>
        </w:r>
        <w:r w:rsidR="00103170" w:rsidRPr="00E747AA" w:rsidDel="00C023B3">
          <w:rPr>
            <w:lang w:val="en-GB"/>
          </w:rPr>
          <w:delText>entire</w:delText>
        </w:r>
        <w:r w:rsidR="00B17F3C" w:rsidRPr="00E747AA" w:rsidDel="00C023B3">
          <w:rPr>
            <w:lang w:val="en-GB"/>
          </w:rPr>
          <w:delText xml:space="preserve"> </w:delText>
        </w:r>
        <w:r w:rsidR="001C5BE6" w:rsidRPr="00E747AA" w:rsidDel="00C023B3">
          <w:rPr>
            <w:lang w:val="en-GB"/>
          </w:rPr>
          <w:delText>thesis</w:delText>
        </w:r>
        <w:r w:rsidR="005646F9" w:rsidRPr="00E747AA" w:rsidDel="00C023B3">
          <w:rPr>
            <w:lang w:val="en-GB"/>
          </w:rPr>
          <w:delText xml:space="preserve"> and is therefore</w:delText>
        </w:r>
        <w:r w:rsidR="00C00CC1" w:rsidRPr="00E747AA" w:rsidDel="00C023B3">
          <w:rPr>
            <w:lang w:val="en-GB"/>
          </w:rPr>
          <w:delText xml:space="preserve"> usually</w:delText>
        </w:r>
        <w:r w:rsidR="006A03BD" w:rsidRPr="00E747AA" w:rsidDel="00C023B3">
          <w:rPr>
            <w:lang w:val="en-GB"/>
          </w:rPr>
          <w:delText xml:space="preserve"> </w:delText>
        </w:r>
        <w:r w:rsidR="006A03BD" w:rsidRPr="00E747AA" w:rsidDel="00C023B3">
          <w:rPr>
            <w:i/>
            <w:lang w:val="en-GB"/>
          </w:rPr>
          <w:delText>written at the very end of the project</w:delText>
        </w:r>
        <w:r w:rsidR="006A03BD" w:rsidRPr="00E747AA" w:rsidDel="00C023B3">
          <w:rPr>
            <w:lang w:val="en-GB"/>
          </w:rPr>
          <w:delText xml:space="preserve"> when all the results are known</w:delText>
        </w:r>
        <w:r w:rsidR="005646F9" w:rsidRPr="00E747AA" w:rsidDel="00C023B3">
          <w:rPr>
            <w:lang w:val="en-GB"/>
          </w:rPr>
          <w:delText xml:space="preserve">. </w:delText>
        </w:r>
        <w:r w:rsidR="006A03BD" w:rsidRPr="00E747AA" w:rsidDel="00C023B3">
          <w:rPr>
            <w:lang w:val="en-GB"/>
          </w:rPr>
          <w:delText xml:space="preserve"> </w:delText>
        </w:r>
        <w:r w:rsidR="005646F9" w:rsidRPr="00E747AA" w:rsidDel="00C023B3">
          <w:rPr>
            <w:lang w:val="en-GB"/>
          </w:rPr>
          <w:delText xml:space="preserve">It </w:delText>
        </w:r>
        <w:r w:rsidR="00103170" w:rsidRPr="00E747AA" w:rsidDel="00C023B3">
          <w:rPr>
            <w:lang w:val="en-GB"/>
          </w:rPr>
          <w:delText>is a</w:delText>
        </w:r>
        <w:r w:rsidR="00764BBC" w:rsidRPr="00E747AA" w:rsidDel="00C023B3">
          <w:rPr>
            <w:lang w:val="en-GB"/>
          </w:rPr>
          <w:delText xml:space="preserve"> concise, high-level, </w:delText>
        </w:r>
        <w:r w:rsidR="00103170" w:rsidRPr="00E747AA" w:rsidDel="00C023B3">
          <w:rPr>
            <w:i/>
            <w:lang w:val="en-GB"/>
          </w:rPr>
          <w:delText>self-contained</w:delText>
        </w:r>
        <w:r w:rsidR="00103170" w:rsidRPr="00E747AA" w:rsidDel="00C023B3">
          <w:rPr>
            <w:lang w:val="en-GB"/>
          </w:rPr>
          <w:delText xml:space="preserve"> </w:delText>
        </w:r>
        <w:r w:rsidR="00764BBC" w:rsidRPr="00E747AA" w:rsidDel="00C023B3">
          <w:rPr>
            <w:lang w:val="en-GB"/>
          </w:rPr>
          <w:delText>summary of the</w:delText>
        </w:r>
        <w:r w:rsidR="00B6702C" w:rsidRPr="00E747AA" w:rsidDel="00C023B3">
          <w:rPr>
            <w:lang w:val="en-GB"/>
          </w:rPr>
          <w:delText xml:space="preserve"> </w:delText>
        </w:r>
        <w:r w:rsidR="00D261A6" w:rsidRPr="00E747AA" w:rsidDel="00C023B3">
          <w:rPr>
            <w:i/>
            <w:lang w:val="en-GB"/>
          </w:rPr>
          <w:delText>purpose</w:delText>
        </w:r>
        <w:r w:rsidR="00F31FDB" w:rsidRPr="00E747AA" w:rsidDel="00C023B3">
          <w:rPr>
            <w:lang w:val="en-GB"/>
          </w:rPr>
          <w:delText xml:space="preserve">, </w:delText>
        </w:r>
        <w:r w:rsidR="00F31FDB" w:rsidRPr="00E747AA" w:rsidDel="00C023B3">
          <w:rPr>
            <w:i/>
            <w:lang w:val="en-GB"/>
          </w:rPr>
          <w:delText>method</w:delText>
        </w:r>
        <w:r w:rsidR="00F31FDB" w:rsidRPr="00E747AA" w:rsidDel="00C023B3">
          <w:rPr>
            <w:lang w:val="en-GB"/>
          </w:rPr>
          <w:delText xml:space="preserve">, </w:delText>
        </w:r>
        <w:r w:rsidR="00F31FDB" w:rsidRPr="00E747AA" w:rsidDel="00C023B3">
          <w:rPr>
            <w:i/>
            <w:lang w:val="en-GB"/>
          </w:rPr>
          <w:delText>key results</w:delText>
        </w:r>
        <w:r w:rsidR="00F31FDB" w:rsidRPr="00E747AA" w:rsidDel="00C023B3">
          <w:rPr>
            <w:lang w:val="en-GB"/>
          </w:rPr>
          <w:delText xml:space="preserve"> and </w:delText>
        </w:r>
        <w:r w:rsidR="00F31FDB" w:rsidRPr="00E747AA" w:rsidDel="00C023B3">
          <w:rPr>
            <w:i/>
            <w:lang w:val="en-GB"/>
          </w:rPr>
          <w:delText>conclusions</w:delText>
        </w:r>
        <w:r w:rsidR="00F31FDB" w:rsidRPr="00E747AA" w:rsidDel="00C023B3">
          <w:rPr>
            <w:lang w:val="en-GB"/>
          </w:rPr>
          <w:delText xml:space="preserve">. </w:delText>
        </w:r>
        <w:r w:rsidR="005646F9" w:rsidRPr="00E747AA" w:rsidDel="00C023B3">
          <w:rPr>
            <w:lang w:val="en-GB"/>
          </w:rPr>
          <w:delText xml:space="preserve"> T</w:delText>
        </w:r>
        <w:r w:rsidR="006A03BD" w:rsidRPr="00E747AA" w:rsidDel="00C023B3">
          <w:rPr>
            <w:lang w:val="en-GB"/>
          </w:rPr>
          <w:delText>he abstract tells the reader what to expect</w:delText>
        </w:r>
        <w:r w:rsidR="005646F9" w:rsidRPr="00E747AA" w:rsidDel="00C023B3">
          <w:rPr>
            <w:lang w:val="en-GB"/>
          </w:rPr>
          <w:delText xml:space="preserve"> so it is often</w:delText>
        </w:r>
        <w:r w:rsidR="006A03BD" w:rsidRPr="00E747AA" w:rsidDel="00C023B3">
          <w:rPr>
            <w:lang w:val="en-GB"/>
          </w:rPr>
          <w:delText xml:space="preserve"> written</w:delText>
        </w:r>
        <w:r w:rsidR="00542AB4" w:rsidRPr="00E747AA" w:rsidDel="00C023B3">
          <w:rPr>
            <w:lang w:val="en-GB"/>
          </w:rPr>
          <w:delText>, as seen above,</w:delText>
        </w:r>
        <w:r w:rsidR="006A03BD" w:rsidRPr="00E747AA" w:rsidDel="00C023B3">
          <w:rPr>
            <w:lang w:val="en-GB"/>
          </w:rPr>
          <w:delText xml:space="preserve"> using expressions such as: is discussed; is summarized; is presented; is developed; and is found. </w:delText>
        </w:r>
        <w:r w:rsidR="00413D45" w:rsidRPr="00E747AA" w:rsidDel="00C023B3">
          <w:rPr>
            <w:lang w:val="en-GB"/>
          </w:rPr>
          <w:delText>The length of a</w:delText>
        </w:r>
        <w:r w:rsidR="00764BBC" w:rsidRPr="00E747AA" w:rsidDel="00C023B3">
          <w:rPr>
            <w:lang w:val="en-GB"/>
          </w:rPr>
          <w:delText xml:space="preserve"> typical abstract for a bachelor’</w:delText>
        </w:r>
        <w:r w:rsidR="00B6702C" w:rsidRPr="00E747AA" w:rsidDel="00C023B3">
          <w:rPr>
            <w:lang w:val="en-GB"/>
          </w:rPr>
          <w:delText xml:space="preserve">s thesis </w:delText>
        </w:r>
        <w:r w:rsidR="005A4B57" w:rsidRPr="00E747AA" w:rsidDel="00C023B3">
          <w:rPr>
            <w:lang w:val="en-GB"/>
          </w:rPr>
          <w:delText>is</w:delText>
        </w:r>
        <w:r w:rsidR="00B6702C" w:rsidRPr="00E747AA" w:rsidDel="00C023B3">
          <w:rPr>
            <w:lang w:val="en-GB"/>
          </w:rPr>
          <w:delText xml:space="preserve"> </w:delText>
        </w:r>
        <w:r w:rsidR="006A03BD" w:rsidRPr="00E747AA" w:rsidDel="00C023B3">
          <w:rPr>
            <w:lang w:val="en-GB"/>
          </w:rPr>
          <w:delText xml:space="preserve">about </w:delText>
        </w:r>
        <w:r w:rsidR="009B3094" w:rsidRPr="00E747AA" w:rsidDel="00C023B3">
          <w:rPr>
            <w:lang w:val="en-GB"/>
          </w:rPr>
          <w:delText>25</w:delText>
        </w:r>
        <w:r w:rsidR="00B6702C" w:rsidRPr="00E747AA" w:rsidDel="00C023B3">
          <w:rPr>
            <w:lang w:val="en-GB"/>
          </w:rPr>
          <w:delText xml:space="preserve">0 </w:delText>
        </w:r>
        <w:r w:rsidR="00764BBC" w:rsidRPr="00E747AA" w:rsidDel="00C023B3">
          <w:rPr>
            <w:lang w:val="en-GB"/>
          </w:rPr>
          <w:delText xml:space="preserve">words.  </w:delText>
        </w:r>
        <w:r w:rsidR="00F31FDB" w:rsidRPr="00E747AA" w:rsidDel="00C023B3">
          <w:rPr>
            <w:lang w:val="en-GB"/>
          </w:rPr>
          <w:delText>As a guideline</w:delText>
        </w:r>
        <w:r w:rsidR="005646F9" w:rsidRPr="00E747AA" w:rsidDel="00C023B3">
          <w:rPr>
            <w:lang w:val="en-GB"/>
          </w:rPr>
          <w:delText>,</w:delText>
        </w:r>
        <w:r w:rsidR="00B95EA4" w:rsidRPr="00E747AA" w:rsidDel="00C023B3">
          <w:rPr>
            <w:lang w:val="en-GB"/>
          </w:rPr>
          <w:delText xml:space="preserve"> use a </w:delText>
        </w:r>
        <w:r w:rsidR="00F31FDB" w:rsidRPr="00E747AA" w:rsidDel="00C023B3">
          <w:rPr>
            <w:lang w:val="en-GB"/>
          </w:rPr>
          <w:delText>max</w:delText>
        </w:r>
        <w:r w:rsidR="00B95EA4" w:rsidRPr="00E747AA" w:rsidDel="00C023B3">
          <w:rPr>
            <w:lang w:val="en-GB"/>
          </w:rPr>
          <w:delText>imum of</w:delText>
        </w:r>
        <w:r w:rsidR="00B6702C" w:rsidRPr="00E747AA" w:rsidDel="00C023B3">
          <w:rPr>
            <w:lang w:val="en-GB"/>
          </w:rPr>
          <w:delText xml:space="preserve"> </w:delText>
        </w:r>
        <w:r w:rsidR="00F31FDB" w:rsidRPr="00E747AA" w:rsidDel="00C023B3">
          <w:rPr>
            <w:lang w:val="en-GB"/>
          </w:rPr>
          <w:delText>three</w:delText>
        </w:r>
        <w:r w:rsidR="005646F9" w:rsidRPr="00E747AA" w:rsidDel="00C023B3">
          <w:rPr>
            <w:lang w:val="en-GB"/>
          </w:rPr>
          <w:delText xml:space="preserve"> or four </w:delText>
        </w:r>
        <w:r w:rsidR="00F31FDB" w:rsidRPr="00E747AA" w:rsidDel="00C023B3">
          <w:rPr>
            <w:lang w:val="en-GB"/>
          </w:rPr>
          <w:delText xml:space="preserve">sentences </w:delText>
        </w:r>
        <w:r w:rsidR="00DC2838" w:rsidRPr="00E747AA" w:rsidDel="00C023B3">
          <w:rPr>
            <w:lang w:val="en-GB"/>
          </w:rPr>
          <w:delText>for each of the purpose</w:delText>
        </w:r>
        <w:r w:rsidR="00B6702C" w:rsidRPr="00E747AA" w:rsidDel="00C023B3">
          <w:rPr>
            <w:lang w:val="en-GB"/>
          </w:rPr>
          <w:delText>, method, results and conclusions.</w:delText>
        </w:r>
        <w:r w:rsidR="004B144E" w:rsidRPr="00E747AA" w:rsidDel="00C023B3">
          <w:rPr>
            <w:lang w:val="en-GB"/>
          </w:rPr>
          <w:delText xml:space="preserve"> </w:delText>
        </w:r>
        <w:r w:rsidR="00DC2838" w:rsidRPr="00E747AA" w:rsidDel="00C023B3">
          <w:rPr>
            <w:lang w:val="en-GB"/>
          </w:rPr>
          <w:delText xml:space="preserve">The abstract appears on its own page. </w:delText>
        </w:r>
        <w:r w:rsidR="007150DA" w:rsidRPr="00E747AA" w:rsidDel="00C023B3">
          <w:rPr>
            <w:lang w:val="en-GB"/>
          </w:rPr>
          <w:delText>For consistency</w:delText>
        </w:r>
        <w:r w:rsidR="00DC2838" w:rsidRPr="00E747AA" w:rsidDel="00C023B3">
          <w:rPr>
            <w:lang w:val="en-GB"/>
          </w:rPr>
          <w:delText>,</w:delText>
        </w:r>
        <w:r w:rsidR="007150DA" w:rsidRPr="00E747AA" w:rsidDel="00C023B3">
          <w:rPr>
            <w:lang w:val="en-GB"/>
          </w:rPr>
          <w:delText xml:space="preserve"> set the spell checker to </w:delText>
        </w:r>
        <w:r w:rsidR="007150DA" w:rsidRPr="00E747AA" w:rsidDel="00C023B3">
          <w:rPr>
            <w:i/>
            <w:lang w:val="en-GB"/>
          </w:rPr>
          <w:delText>English (UK).</w:delText>
        </w:r>
        <w:r w:rsidR="007150DA" w:rsidRPr="00E747AA" w:rsidDel="00C023B3">
          <w:rPr>
            <w:lang w:val="en-GB"/>
          </w:rPr>
          <w:delText xml:space="preserve"> </w:delText>
        </w:r>
      </w:del>
    </w:p>
    <w:p w14:paraId="71FA36F8" w14:textId="16BC6DC7" w:rsidR="00271FB1" w:rsidRPr="00224554" w:rsidRDefault="00890728" w:rsidP="009D5869">
      <w:pPr>
        <w:rPr>
          <w:lang w:val="en-GB"/>
        </w:rPr>
      </w:pPr>
      <w:del w:id="10" w:author="alberto zafra navarro" w:date="2021-03-01T18:25:00Z">
        <w:r w:rsidRPr="00E747AA" w:rsidDel="00C023B3">
          <w:rPr>
            <w:lang w:val="en-GB"/>
          </w:rPr>
          <w:delText xml:space="preserve">If the </w:delText>
        </w:r>
        <w:r w:rsidR="001C5BE6" w:rsidRPr="00E747AA" w:rsidDel="00C023B3">
          <w:rPr>
            <w:lang w:val="en-GB"/>
          </w:rPr>
          <w:delText>thesis</w:delText>
        </w:r>
        <w:r w:rsidRPr="00E747AA" w:rsidDel="00C023B3">
          <w:rPr>
            <w:lang w:val="en-GB"/>
          </w:rPr>
          <w:delText xml:space="preserve"> is written in Swedish, the abstract should be written first in Swedish followed by a version in English</w:delText>
        </w:r>
        <w:r w:rsidR="000E463B" w:rsidRPr="00E747AA" w:rsidDel="00C023B3">
          <w:rPr>
            <w:lang w:val="en-GB"/>
          </w:rPr>
          <w:delText>.</w:delText>
        </w:r>
      </w:del>
      <w:r w:rsidR="00271FB1" w:rsidRPr="00E747AA">
        <w:rPr>
          <w:lang w:val="en-GB"/>
        </w:rPr>
        <w:br w:type="page"/>
      </w:r>
    </w:p>
    <w:p w14:paraId="271BB651" w14:textId="77777777" w:rsidR="00AA5460" w:rsidRPr="00E747AA" w:rsidRDefault="00AA5460" w:rsidP="00AA5460">
      <w:pPr>
        <w:rPr>
          <w:lang w:val="en-GB"/>
        </w:rPr>
      </w:pPr>
    </w:p>
    <w:p w14:paraId="6D2DFC64" w14:textId="48A3F9A6" w:rsidR="006A1E6E" w:rsidRPr="00E747AA" w:rsidDel="00C023B3" w:rsidRDefault="006A1E6E" w:rsidP="00250C4A">
      <w:pPr>
        <w:pStyle w:val="Heading1"/>
        <w:rPr>
          <w:del w:id="11" w:author="alberto zafra navarro" w:date="2021-03-01T18:26:00Z"/>
        </w:rPr>
      </w:pPr>
      <w:bookmarkStart w:id="12" w:name="_Toc409533894"/>
      <w:del w:id="13" w:author="alberto zafra navarro" w:date="2021-03-01T18:26:00Z">
        <w:r w:rsidRPr="00E747AA" w:rsidDel="00C023B3">
          <w:delText>Intyg</w:delText>
        </w:r>
        <w:bookmarkEnd w:id="12"/>
      </w:del>
    </w:p>
    <w:p w14:paraId="183886A9" w14:textId="2ED1BBE1" w:rsidR="00E62134" w:rsidRPr="00E747AA" w:rsidDel="00C023B3" w:rsidRDefault="00E62134" w:rsidP="00E62134">
      <w:pPr>
        <w:rPr>
          <w:del w:id="14" w:author="alberto zafra navarro" w:date="2021-03-01T18:26:00Z"/>
          <w:bCs/>
          <w:lang w:val="en-GB"/>
        </w:rPr>
      </w:pPr>
      <w:del w:id="15" w:author="alberto zafra navarro" w:date="2021-03-01T18:26:00Z">
        <w:r w:rsidRPr="00E747AA" w:rsidDel="00C023B3">
          <w:rPr>
            <w:bCs/>
            <w:lang w:val="en-GB"/>
          </w:rPr>
          <w:delText>Om rapporten skrivs på svenska skall detta intyg användas</w:delText>
        </w:r>
        <w:r w:rsidR="00AD6E44" w:rsidDel="00C023B3">
          <w:rPr>
            <w:bCs/>
            <w:lang w:val="en-GB"/>
          </w:rPr>
          <w:delText>:</w:delText>
        </w:r>
      </w:del>
    </w:p>
    <w:p w14:paraId="2ED67893" w14:textId="75951C98" w:rsidR="00EB4BC0" w:rsidRPr="00EB4BC0" w:rsidDel="00C023B3" w:rsidRDefault="00E62134" w:rsidP="00E62134">
      <w:pPr>
        <w:rPr>
          <w:del w:id="16" w:author="alberto zafra navarro" w:date="2021-03-01T18:26:00Z"/>
          <w:bCs/>
          <w:i/>
          <w:lang w:val="en-GB"/>
        </w:rPr>
      </w:pPr>
      <w:del w:id="17" w:author="alberto zafra navarro" w:date="2021-03-01T18:26:00Z">
        <w:r w:rsidRPr="00EB4BC0" w:rsidDel="00C023B3">
          <w:rPr>
            <w:bCs/>
            <w:i/>
            <w:lang w:val="en-GB"/>
          </w:rPr>
          <w:delText>D</w:delText>
        </w:r>
        <w:r w:rsidR="00F83115" w:rsidRPr="00EB4BC0" w:rsidDel="00C023B3">
          <w:rPr>
            <w:bCs/>
            <w:i/>
            <w:lang w:val="en-GB"/>
          </w:rPr>
          <w:delText>enna uppsats har lämnats in av F</w:delText>
        </w:r>
        <w:r w:rsidRPr="00EB4BC0" w:rsidDel="00C023B3">
          <w:rPr>
            <w:bCs/>
            <w:i/>
            <w:lang w:val="en-GB"/>
          </w:rPr>
          <w:delText>örnam</w:delText>
        </w:r>
        <w:r w:rsidRPr="00EB4BC0" w:rsidDel="00C023B3">
          <w:rPr>
            <w:bCs/>
            <w:i/>
            <w:iCs/>
            <w:lang w:val="en-GB"/>
          </w:rPr>
          <w:delText>n</w:delText>
        </w:r>
        <w:r w:rsidR="00F83115" w:rsidRPr="00EB4BC0" w:rsidDel="00C023B3">
          <w:rPr>
            <w:bCs/>
            <w:i/>
            <w:lang w:val="en-GB"/>
          </w:rPr>
          <w:delText xml:space="preserve"> E</w:delText>
        </w:r>
        <w:r w:rsidRPr="00EB4BC0" w:rsidDel="00C023B3">
          <w:rPr>
            <w:bCs/>
            <w:i/>
            <w:lang w:val="en-GB"/>
          </w:rPr>
          <w:delText>fternamn</w:delText>
        </w:r>
        <w:r w:rsidR="00F83115" w:rsidRPr="00EB4BC0" w:rsidDel="00C023B3">
          <w:rPr>
            <w:bCs/>
            <w:i/>
            <w:lang w:val="en-GB"/>
          </w:rPr>
          <w:delText xml:space="preserve"> </w:delText>
        </w:r>
        <w:r w:rsidRPr="00EB4BC0" w:rsidDel="00C023B3">
          <w:rPr>
            <w:bCs/>
            <w:i/>
            <w:lang w:val="en-GB"/>
          </w:rPr>
          <w:delText xml:space="preserve">till Högskolan i Skövde som uppsats för erhållande av betyg för </w:delText>
        </w:r>
        <w:r w:rsidR="00EB4BC0" w:rsidRPr="00EB4BC0" w:rsidDel="00C023B3">
          <w:rPr>
            <w:bCs/>
            <w:i/>
            <w:lang w:val="en-GB"/>
          </w:rPr>
          <w:delText>på grundnivå G2E inom huvudområdet Produktionsteknik.</w:delText>
        </w:r>
      </w:del>
    </w:p>
    <w:p w14:paraId="4B92BE76" w14:textId="330FC1A3" w:rsidR="00E62134" w:rsidRPr="00EB4BC0" w:rsidDel="00C023B3" w:rsidRDefault="00E62134" w:rsidP="00E62134">
      <w:pPr>
        <w:rPr>
          <w:del w:id="18" w:author="alberto zafra navarro" w:date="2021-03-01T18:26:00Z"/>
          <w:bCs/>
          <w:i/>
          <w:lang w:val="en-GB"/>
        </w:rPr>
      </w:pPr>
      <w:del w:id="19" w:author="alberto zafra navarro" w:date="2021-03-01T18:26:00Z">
        <w:r w:rsidRPr="00EB4BC0" w:rsidDel="00C023B3">
          <w:rPr>
            <w:bCs/>
            <w:i/>
            <w:lang w:val="en-GB"/>
          </w:rPr>
          <w:delText>Underteckna</w:delText>
        </w:r>
        <w:r w:rsidR="00E32EC0" w:rsidRPr="00EB4BC0" w:rsidDel="00C023B3">
          <w:rPr>
            <w:bCs/>
            <w:i/>
            <w:lang w:val="en-GB"/>
          </w:rPr>
          <w:delText>n</w:delText>
        </w:r>
        <w:r w:rsidRPr="00EB4BC0" w:rsidDel="00C023B3">
          <w:rPr>
            <w:bCs/>
            <w:i/>
            <w:lang w:val="en-GB"/>
          </w:rPr>
          <w:delText xml:space="preserve">de intygar härmed att allt material i denna uppsats som inte är </w:delText>
        </w:r>
        <w:r w:rsidR="00E32EC0" w:rsidRPr="00EB4BC0" w:rsidDel="00C023B3">
          <w:rPr>
            <w:bCs/>
            <w:i/>
            <w:lang w:val="en-GB"/>
          </w:rPr>
          <w:delText xml:space="preserve">resultatet av </w:delText>
        </w:r>
        <w:r w:rsidRPr="00EB4BC0" w:rsidDel="00C023B3">
          <w:rPr>
            <w:bCs/>
            <w:i/>
            <w:lang w:val="en-GB"/>
          </w:rPr>
          <w:delText>eget arbete har redovisa</w:delText>
        </w:r>
        <w:r w:rsidR="00E32EC0" w:rsidRPr="00EB4BC0" w:rsidDel="00C023B3">
          <w:rPr>
            <w:bCs/>
            <w:i/>
            <w:lang w:val="en-GB"/>
          </w:rPr>
          <w:delText>t</w:delText>
        </w:r>
        <w:r w:rsidRPr="00EB4BC0" w:rsidDel="00C023B3">
          <w:rPr>
            <w:bCs/>
            <w:i/>
            <w:lang w:val="en-GB"/>
          </w:rPr>
          <w:delText>s med källangivelse. Uppsatsen innehåller inte heller material som underteckna</w:delText>
        </w:r>
        <w:r w:rsidR="00E32EC0" w:rsidRPr="00EB4BC0" w:rsidDel="00C023B3">
          <w:rPr>
            <w:bCs/>
            <w:i/>
            <w:lang w:val="en-GB"/>
          </w:rPr>
          <w:delText>n</w:delText>
        </w:r>
        <w:r w:rsidRPr="00EB4BC0" w:rsidDel="00C023B3">
          <w:rPr>
            <w:bCs/>
            <w:i/>
            <w:lang w:val="en-GB"/>
          </w:rPr>
          <w:delText>de redan tidigare fått tillgodoräknat sig inom sina akademiska studier.</w:delText>
        </w:r>
      </w:del>
    </w:p>
    <w:p w14:paraId="57A19021" w14:textId="7E84633A" w:rsidR="000F5894" w:rsidRPr="00E747AA" w:rsidDel="00C023B3" w:rsidRDefault="000F5894" w:rsidP="00AA5460">
      <w:pPr>
        <w:rPr>
          <w:del w:id="20" w:author="alberto zafra navarro" w:date="2021-03-01T18:26:00Z"/>
          <w:lang w:val="en-GB"/>
        </w:rPr>
      </w:pPr>
    </w:p>
    <w:p w14:paraId="1F3A43C2" w14:textId="2CC8C8F6" w:rsidR="00EB4BC0" w:rsidRPr="00453371" w:rsidDel="00C023B3" w:rsidRDefault="00EB4BC0" w:rsidP="00EB4BC0">
      <w:pPr>
        <w:pStyle w:val="NormalWeb"/>
        <w:jc w:val="both"/>
        <w:rPr>
          <w:del w:id="21" w:author="alberto zafra navarro" w:date="2021-03-01T18:26:00Z"/>
          <w:rFonts w:ascii="Cambria" w:hAnsi="Cambria"/>
          <w:i/>
          <w:iCs/>
          <w:sz w:val="24"/>
          <w:szCs w:val="22"/>
        </w:rPr>
      </w:pPr>
      <w:del w:id="22" w:author="alberto zafra navarro" w:date="2021-03-01T18:26:00Z">
        <w:r w:rsidDel="00C023B3">
          <w:rPr>
            <w:rFonts w:ascii="Cambria" w:hAnsi="Cambria"/>
            <w:i/>
            <w:iCs/>
            <w:sz w:val="24"/>
            <w:szCs w:val="22"/>
          </w:rPr>
          <w:delText>Ersätt med inscannad signatur, NN1</w:delText>
        </w:r>
        <w:r w:rsidDel="00C023B3">
          <w:rPr>
            <w:rFonts w:ascii="Cambria" w:hAnsi="Cambria"/>
            <w:i/>
            <w:iCs/>
            <w:sz w:val="24"/>
            <w:szCs w:val="22"/>
          </w:rPr>
          <w:tab/>
          <w:delText>Ersätt med inscannad s</w:delText>
        </w:r>
        <w:r w:rsidRPr="00453371" w:rsidDel="00C023B3">
          <w:rPr>
            <w:rFonts w:ascii="Cambria" w:hAnsi="Cambria"/>
            <w:i/>
            <w:iCs/>
            <w:sz w:val="24"/>
            <w:szCs w:val="22"/>
          </w:rPr>
          <w:delText>ignatur, NN2</w:delText>
        </w:r>
      </w:del>
    </w:p>
    <w:p w14:paraId="19461AC8" w14:textId="2DD24E33" w:rsidR="00EB4BC0" w:rsidRPr="00453371" w:rsidDel="00C023B3" w:rsidRDefault="00EB4BC0" w:rsidP="00EB4BC0">
      <w:pPr>
        <w:pStyle w:val="NormalWeb"/>
        <w:jc w:val="both"/>
        <w:rPr>
          <w:del w:id="23" w:author="alberto zafra navarro" w:date="2021-03-01T18:26:00Z"/>
          <w:rFonts w:ascii="Cambria" w:hAnsi="Cambria"/>
          <w:i/>
          <w:iCs/>
          <w:sz w:val="24"/>
          <w:szCs w:val="22"/>
        </w:rPr>
      </w:pPr>
    </w:p>
    <w:p w14:paraId="317E3210" w14:textId="6966894E" w:rsidR="00EB4BC0" w:rsidRPr="00453371" w:rsidDel="00C023B3" w:rsidRDefault="00EB4BC0" w:rsidP="00EB4BC0">
      <w:pPr>
        <w:pStyle w:val="NormalWeb"/>
        <w:jc w:val="both"/>
        <w:rPr>
          <w:del w:id="24" w:author="alberto zafra navarro" w:date="2021-03-01T18:26:00Z"/>
          <w:rFonts w:ascii="Cambria" w:hAnsi="Cambria"/>
          <w:sz w:val="22"/>
        </w:rPr>
      </w:pPr>
      <w:del w:id="25" w:author="alberto zafra navarro" w:date="2021-03-01T18:26:00Z">
        <w:r w:rsidRPr="00453371" w:rsidDel="00C023B3">
          <w:rPr>
            <w:rFonts w:ascii="Cambria" w:hAnsi="Cambria"/>
            <w:i/>
            <w:iCs/>
            <w:sz w:val="24"/>
            <w:szCs w:val="22"/>
          </w:rPr>
          <w:delText>Namnförtydligande, NN1</w:delText>
        </w:r>
        <w:r w:rsidRPr="00453371" w:rsidDel="00C023B3">
          <w:rPr>
            <w:rFonts w:ascii="Cambria" w:hAnsi="Cambria"/>
            <w:i/>
            <w:iCs/>
            <w:sz w:val="24"/>
            <w:szCs w:val="22"/>
          </w:rPr>
          <w:tab/>
        </w:r>
        <w:r w:rsidRPr="00453371" w:rsidDel="00C023B3">
          <w:rPr>
            <w:rFonts w:ascii="Cambria" w:hAnsi="Cambria"/>
            <w:i/>
            <w:iCs/>
            <w:sz w:val="24"/>
            <w:szCs w:val="22"/>
          </w:rPr>
          <w:tab/>
        </w:r>
        <w:r w:rsidRPr="00453371" w:rsidDel="00C023B3">
          <w:rPr>
            <w:rFonts w:ascii="Cambria" w:hAnsi="Cambria"/>
            <w:i/>
            <w:iCs/>
            <w:sz w:val="24"/>
            <w:szCs w:val="22"/>
          </w:rPr>
          <w:tab/>
          <w:delText>Namnförtydligande, NN2</w:delText>
        </w:r>
      </w:del>
    </w:p>
    <w:p w14:paraId="1B4E15EA" w14:textId="45E922F2" w:rsidR="000F5894" w:rsidRPr="00C023B3" w:rsidDel="00C023B3" w:rsidRDefault="000F5894" w:rsidP="000F5894">
      <w:pPr>
        <w:rPr>
          <w:del w:id="26" w:author="alberto zafra navarro" w:date="2021-03-01T18:26:00Z"/>
        </w:rPr>
      </w:pPr>
      <w:del w:id="27" w:author="alberto zafra navarro" w:date="2021-03-01T18:26:00Z">
        <w:r w:rsidRPr="00C023B3" w:rsidDel="00C023B3">
          <w:tab/>
        </w:r>
        <w:r w:rsidRPr="00C023B3" w:rsidDel="00C023B3">
          <w:tab/>
        </w:r>
        <w:r w:rsidRPr="00C023B3" w:rsidDel="00C023B3">
          <w:tab/>
        </w:r>
        <w:r w:rsidRPr="00C023B3" w:rsidDel="00C023B3">
          <w:tab/>
        </w:r>
      </w:del>
    </w:p>
    <w:p w14:paraId="1DAB60FE" w14:textId="3F1C2596" w:rsidR="000F5894" w:rsidRPr="00C023B3" w:rsidDel="00C023B3" w:rsidRDefault="000F5894" w:rsidP="000F5894">
      <w:pPr>
        <w:spacing w:after="0"/>
        <w:rPr>
          <w:del w:id="28" w:author="alberto zafra navarro" w:date="2021-03-01T18:26:00Z"/>
          <w:i/>
        </w:rPr>
      </w:pPr>
      <w:del w:id="29" w:author="alberto zafra navarro" w:date="2021-03-01T18:26:00Z">
        <w:r w:rsidRPr="00C023B3" w:rsidDel="00C023B3">
          <w:rPr>
            <w:i/>
          </w:rPr>
          <w:delText>Skövde 20</w:delText>
        </w:r>
        <w:r w:rsidR="007E5D10" w:rsidRPr="00C023B3" w:rsidDel="00C023B3">
          <w:rPr>
            <w:i/>
          </w:rPr>
          <w:delText>20</w:delText>
        </w:r>
        <w:r w:rsidRPr="00C023B3" w:rsidDel="00C023B3">
          <w:rPr>
            <w:i/>
          </w:rPr>
          <w:delText>-</w:delText>
        </w:r>
        <w:r w:rsidR="00A3238E" w:rsidRPr="00C023B3" w:rsidDel="00C023B3">
          <w:rPr>
            <w:i/>
          </w:rPr>
          <w:delText>XX</w:delText>
        </w:r>
        <w:r w:rsidRPr="00C023B3" w:rsidDel="00C023B3">
          <w:rPr>
            <w:i/>
          </w:rPr>
          <w:delText>-</w:delText>
        </w:r>
        <w:r w:rsidR="00A3238E" w:rsidRPr="00C023B3" w:rsidDel="00C023B3">
          <w:rPr>
            <w:i/>
          </w:rPr>
          <w:delText>XX</w:delText>
        </w:r>
      </w:del>
    </w:p>
    <w:p w14:paraId="52B49F7A" w14:textId="25BFB4D2" w:rsidR="000F5894" w:rsidRPr="00EB4BC0" w:rsidDel="00C023B3" w:rsidRDefault="00E62134" w:rsidP="00AA5460">
      <w:pPr>
        <w:rPr>
          <w:del w:id="30" w:author="alberto zafra navarro" w:date="2021-03-01T18:26:00Z"/>
          <w:bCs/>
          <w:i/>
          <w:lang w:val="en-GB"/>
        </w:rPr>
      </w:pPr>
      <w:del w:id="31" w:author="alberto zafra navarro" w:date="2021-03-01T18:26:00Z">
        <w:r w:rsidRPr="00EB4BC0" w:rsidDel="00C023B3">
          <w:rPr>
            <w:bCs/>
            <w:i/>
            <w:lang w:val="en-GB"/>
          </w:rPr>
          <w:delText>Institutionen för Ingenjörsvetenskap</w:delText>
        </w:r>
      </w:del>
    </w:p>
    <w:p w14:paraId="01204ADC" w14:textId="46889289" w:rsidR="00DC2838" w:rsidRPr="00E747AA" w:rsidDel="00C023B3" w:rsidRDefault="00DC2838" w:rsidP="00AA5460">
      <w:pPr>
        <w:rPr>
          <w:del w:id="32" w:author="alberto zafra navarro" w:date="2021-03-01T18:26:00Z"/>
          <w:bCs/>
          <w:lang w:val="en-GB"/>
        </w:rPr>
      </w:pPr>
    </w:p>
    <w:p w14:paraId="4EE492CB" w14:textId="006A7F18" w:rsidR="00DC2838" w:rsidRPr="00E747AA" w:rsidDel="00C023B3" w:rsidRDefault="00DC2838" w:rsidP="00AA5460">
      <w:pPr>
        <w:rPr>
          <w:del w:id="33" w:author="alberto zafra navarro" w:date="2021-03-01T18:26:00Z"/>
          <w:lang w:val="en-GB"/>
        </w:rPr>
      </w:pPr>
    </w:p>
    <w:p w14:paraId="31E04A6B" w14:textId="77777777" w:rsidR="00E43DA1" w:rsidRPr="00E747AA" w:rsidRDefault="00E43DA1" w:rsidP="00250C4A">
      <w:pPr>
        <w:pStyle w:val="Heading1"/>
      </w:pPr>
      <w:bookmarkStart w:id="34" w:name="_Toc409533895"/>
      <w:bookmarkStart w:id="35" w:name="_Toc65521087"/>
      <w:r w:rsidRPr="00E747AA">
        <w:t>Certification</w:t>
      </w:r>
      <w:bookmarkEnd w:id="34"/>
      <w:bookmarkEnd w:id="35"/>
    </w:p>
    <w:p w14:paraId="436ED019" w14:textId="77777777" w:rsidR="00C023B3" w:rsidRPr="00C023B3" w:rsidRDefault="00C023B3" w:rsidP="00C023B3">
      <w:pPr>
        <w:pStyle w:val="Heading1"/>
        <w:jc w:val="both"/>
        <w:rPr>
          <w:ins w:id="36" w:author="alberto zafra navarro" w:date="2021-03-01T18:26:00Z"/>
          <w:rFonts w:ascii="Calibri" w:eastAsia="Calibri" w:hAnsi="Calibri"/>
          <w:b w:val="0"/>
          <w:kern w:val="0"/>
          <w:sz w:val="22"/>
          <w:szCs w:val="22"/>
        </w:rPr>
        <w:pPrChange w:id="37" w:author="alberto zafra navarro" w:date="2021-03-01T18:26:00Z">
          <w:pPr>
            <w:pStyle w:val="Heading1"/>
          </w:pPr>
        </w:pPrChange>
      </w:pPr>
      <w:bookmarkStart w:id="38" w:name="_Toc65521088"/>
      <w:ins w:id="39" w:author="alberto zafra navarro" w:date="2021-03-01T18:26:00Z">
        <w:r w:rsidRPr="00C023B3">
          <w:rPr>
            <w:rFonts w:ascii="Calibri" w:eastAsia="Calibri" w:hAnsi="Calibri"/>
            <w:b w:val="0"/>
            <w:kern w:val="0"/>
            <w:sz w:val="22"/>
            <w:szCs w:val="22"/>
          </w:rPr>
          <w:t>This thesis has been submitted by Alberto Zafra Navarro and Jorge Guillén Pastor to the University of Skövde as a requirement for the degree of Bachelor of Science in Production Engineering.</w:t>
        </w:r>
        <w:bookmarkEnd w:id="38"/>
      </w:ins>
    </w:p>
    <w:p w14:paraId="0D321EE2" w14:textId="77777777" w:rsidR="00C023B3" w:rsidRPr="00C023B3" w:rsidRDefault="00C023B3" w:rsidP="00C023B3">
      <w:pPr>
        <w:pStyle w:val="Heading1"/>
        <w:jc w:val="both"/>
        <w:rPr>
          <w:ins w:id="40" w:author="alberto zafra navarro" w:date="2021-03-01T18:26:00Z"/>
          <w:rFonts w:ascii="Calibri" w:eastAsia="Calibri" w:hAnsi="Calibri"/>
          <w:b w:val="0"/>
          <w:kern w:val="0"/>
          <w:sz w:val="22"/>
          <w:szCs w:val="22"/>
        </w:rPr>
        <w:pPrChange w:id="41" w:author="alberto zafra navarro" w:date="2021-03-01T18:26:00Z">
          <w:pPr>
            <w:pStyle w:val="Heading1"/>
          </w:pPr>
        </w:pPrChange>
      </w:pPr>
      <w:bookmarkStart w:id="42" w:name="_Toc65521089"/>
      <w:ins w:id="43" w:author="alberto zafra navarro" w:date="2021-03-01T18:26:00Z">
        <w:r w:rsidRPr="00C023B3">
          <w:rPr>
            <w:rFonts w:ascii="Calibri" w:eastAsia="Calibri" w:hAnsi="Calibri"/>
            <w:b w:val="0"/>
            <w:kern w:val="0"/>
            <w:sz w:val="22"/>
            <w:szCs w:val="22"/>
          </w:rPr>
          <w:t>The undersigned certifies that all the material in this thesis that is not my own has been properly acknowledged using accepted referencing practices and, further, that the thesis includes no material for which I have previously received academic credit.</w:t>
        </w:r>
        <w:bookmarkEnd w:id="42"/>
      </w:ins>
    </w:p>
    <w:p w14:paraId="56D788BC" w14:textId="77777777" w:rsidR="00C023B3" w:rsidRPr="00C023B3" w:rsidRDefault="00C023B3" w:rsidP="00C023B3">
      <w:pPr>
        <w:pStyle w:val="Heading1"/>
        <w:rPr>
          <w:ins w:id="44" w:author="alberto zafra navarro" w:date="2021-03-01T18:26:00Z"/>
          <w:rFonts w:ascii="Calibri" w:eastAsia="Calibri" w:hAnsi="Calibri"/>
          <w:b w:val="0"/>
          <w:kern w:val="0"/>
          <w:sz w:val="22"/>
          <w:szCs w:val="22"/>
        </w:rPr>
      </w:pPr>
      <w:bookmarkStart w:id="45" w:name="_Toc65521090"/>
      <w:ins w:id="46" w:author="alberto zafra navarro" w:date="2021-03-01T18:26:00Z">
        <w:r w:rsidRPr="00C023B3">
          <w:rPr>
            <w:rFonts w:ascii="Calibri" w:eastAsia="Calibri" w:hAnsi="Calibri"/>
            <w:b w:val="0"/>
            <w:kern w:val="0"/>
            <w:sz w:val="22"/>
            <w:szCs w:val="22"/>
          </w:rPr>
          <w:t>Replace with scanned signature, NN1</w:t>
        </w:r>
        <w:r w:rsidRPr="00C023B3">
          <w:rPr>
            <w:rFonts w:ascii="Calibri" w:eastAsia="Calibri" w:hAnsi="Calibri"/>
            <w:b w:val="0"/>
            <w:kern w:val="0"/>
            <w:sz w:val="22"/>
            <w:szCs w:val="22"/>
          </w:rPr>
          <w:tab/>
          <w:t>Replace with scanned signature, NN2</w:t>
        </w:r>
        <w:bookmarkEnd w:id="45"/>
      </w:ins>
    </w:p>
    <w:p w14:paraId="25A57CD3" w14:textId="77777777" w:rsidR="00C023B3" w:rsidRPr="00C023B3" w:rsidRDefault="00C023B3" w:rsidP="00C023B3">
      <w:pPr>
        <w:pStyle w:val="Heading1"/>
        <w:rPr>
          <w:ins w:id="47" w:author="alberto zafra navarro" w:date="2021-03-01T18:26:00Z"/>
          <w:rFonts w:ascii="Calibri" w:eastAsia="Calibri" w:hAnsi="Calibri"/>
          <w:b w:val="0"/>
          <w:kern w:val="0"/>
          <w:sz w:val="22"/>
          <w:szCs w:val="22"/>
        </w:rPr>
      </w:pPr>
    </w:p>
    <w:p w14:paraId="58B26D0A" w14:textId="77777777" w:rsidR="00C023B3" w:rsidRPr="00C023B3" w:rsidRDefault="00C023B3" w:rsidP="00C023B3">
      <w:pPr>
        <w:pStyle w:val="Heading1"/>
        <w:rPr>
          <w:ins w:id="48" w:author="alberto zafra navarro" w:date="2021-03-01T18:26:00Z"/>
          <w:rFonts w:ascii="Calibri" w:eastAsia="Calibri" w:hAnsi="Calibri"/>
          <w:b w:val="0"/>
          <w:kern w:val="0"/>
          <w:sz w:val="22"/>
          <w:szCs w:val="22"/>
          <w:lang w:val="es-ES"/>
          <w:rPrChange w:id="49" w:author="alberto zafra navarro" w:date="2021-03-01T18:26:00Z">
            <w:rPr>
              <w:ins w:id="50" w:author="alberto zafra navarro" w:date="2021-03-01T18:26:00Z"/>
              <w:rFonts w:ascii="Calibri" w:eastAsia="Calibri" w:hAnsi="Calibri"/>
              <w:b w:val="0"/>
              <w:kern w:val="0"/>
              <w:sz w:val="22"/>
              <w:szCs w:val="22"/>
            </w:rPr>
          </w:rPrChange>
        </w:rPr>
      </w:pPr>
      <w:bookmarkStart w:id="51" w:name="_Toc65521091"/>
      <w:ins w:id="52" w:author="alberto zafra navarro" w:date="2021-03-01T18:26:00Z">
        <w:r w:rsidRPr="00C023B3">
          <w:rPr>
            <w:rFonts w:ascii="Calibri" w:eastAsia="Calibri" w:hAnsi="Calibri"/>
            <w:b w:val="0"/>
            <w:kern w:val="0"/>
            <w:sz w:val="22"/>
            <w:szCs w:val="22"/>
            <w:lang w:val="es-ES"/>
            <w:rPrChange w:id="53" w:author="alberto zafra navarro" w:date="2021-03-01T18:26:00Z">
              <w:rPr>
                <w:rFonts w:ascii="Calibri" w:eastAsia="Calibri" w:hAnsi="Calibri"/>
                <w:b w:val="0"/>
                <w:kern w:val="0"/>
                <w:sz w:val="22"/>
                <w:szCs w:val="22"/>
              </w:rPr>
            </w:rPrChange>
          </w:rPr>
          <w:t>Alberto Zafra Navarro, NN1</w:t>
        </w:r>
        <w:r w:rsidRPr="00C023B3">
          <w:rPr>
            <w:rFonts w:ascii="Calibri" w:eastAsia="Calibri" w:hAnsi="Calibri"/>
            <w:b w:val="0"/>
            <w:kern w:val="0"/>
            <w:sz w:val="22"/>
            <w:szCs w:val="22"/>
            <w:lang w:val="es-ES"/>
            <w:rPrChange w:id="54" w:author="alberto zafra navarro" w:date="2021-03-01T18:26:00Z">
              <w:rPr>
                <w:rFonts w:ascii="Calibri" w:eastAsia="Calibri" w:hAnsi="Calibri"/>
                <w:b w:val="0"/>
                <w:kern w:val="0"/>
                <w:sz w:val="22"/>
                <w:szCs w:val="22"/>
              </w:rPr>
            </w:rPrChange>
          </w:rPr>
          <w:tab/>
        </w:r>
        <w:r w:rsidRPr="00C023B3">
          <w:rPr>
            <w:rFonts w:ascii="Calibri" w:eastAsia="Calibri" w:hAnsi="Calibri"/>
            <w:b w:val="0"/>
            <w:kern w:val="0"/>
            <w:sz w:val="22"/>
            <w:szCs w:val="22"/>
            <w:lang w:val="es-ES"/>
            <w:rPrChange w:id="55" w:author="alberto zafra navarro" w:date="2021-03-01T18:26:00Z">
              <w:rPr>
                <w:rFonts w:ascii="Calibri" w:eastAsia="Calibri" w:hAnsi="Calibri"/>
                <w:b w:val="0"/>
                <w:kern w:val="0"/>
                <w:sz w:val="22"/>
                <w:szCs w:val="22"/>
              </w:rPr>
            </w:rPrChange>
          </w:rPr>
          <w:tab/>
        </w:r>
        <w:r w:rsidRPr="00C023B3">
          <w:rPr>
            <w:rFonts w:ascii="Calibri" w:eastAsia="Calibri" w:hAnsi="Calibri"/>
            <w:b w:val="0"/>
            <w:kern w:val="0"/>
            <w:sz w:val="22"/>
            <w:szCs w:val="22"/>
            <w:lang w:val="es-ES"/>
            <w:rPrChange w:id="56" w:author="alberto zafra navarro" w:date="2021-03-01T18:26:00Z">
              <w:rPr>
                <w:rFonts w:ascii="Calibri" w:eastAsia="Calibri" w:hAnsi="Calibri"/>
                <w:b w:val="0"/>
                <w:kern w:val="0"/>
                <w:sz w:val="22"/>
                <w:szCs w:val="22"/>
              </w:rPr>
            </w:rPrChange>
          </w:rPr>
          <w:tab/>
          <w:t>Jorge Guillén Pastor, NN2</w:t>
        </w:r>
        <w:bookmarkEnd w:id="51"/>
        <w:r w:rsidRPr="00C023B3">
          <w:rPr>
            <w:rFonts w:ascii="Calibri" w:eastAsia="Calibri" w:hAnsi="Calibri"/>
            <w:b w:val="0"/>
            <w:kern w:val="0"/>
            <w:sz w:val="22"/>
            <w:szCs w:val="22"/>
            <w:lang w:val="es-ES"/>
            <w:rPrChange w:id="57" w:author="alberto zafra navarro" w:date="2021-03-01T18:26:00Z">
              <w:rPr>
                <w:rFonts w:ascii="Calibri" w:eastAsia="Calibri" w:hAnsi="Calibri"/>
                <w:b w:val="0"/>
                <w:kern w:val="0"/>
                <w:sz w:val="22"/>
                <w:szCs w:val="22"/>
              </w:rPr>
            </w:rPrChange>
          </w:rPr>
          <w:tab/>
        </w:r>
        <w:r w:rsidRPr="00C023B3">
          <w:rPr>
            <w:rFonts w:ascii="Calibri" w:eastAsia="Calibri" w:hAnsi="Calibri"/>
            <w:b w:val="0"/>
            <w:kern w:val="0"/>
            <w:sz w:val="22"/>
            <w:szCs w:val="22"/>
            <w:lang w:val="es-ES"/>
            <w:rPrChange w:id="58" w:author="alberto zafra navarro" w:date="2021-03-01T18:26:00Z">
              <w:rPr>
                <w:rFonts w:ascii="Calibri" w:eastAsia="Calibri" w:hAnsi="Calibri"/>
                <w:b w:val="0"/>
                <w:kern w:val="0"/>
                <w:sz w:val="22"/>
                <w:szCs w:val="22"/>
              </w:rPr>
            </w:rPrChange>
          </w:rPr>
          <w:tab/>
        </w:r>
        <w:r w:rsidRPr="00C023B3">
          <w:rPr>
            <w:rFonts w:ascii="Calibri" w:eastAsia="Calibri" w:hAnsi="Calibri"/>
            <w:b w:val="0"/>
            <w:kern w:val="0"/>
            <w:sz w:val="22"/>
            <w:szCs w:val="22"/>
            <w:lang w:val="es-ES"/>
            <w:rPrChange w:id="59" w:author="alberto zafra navarro" w:date="2021-03-01T18:26:00Z">
              <w:rPr>
                <w:rFonts w:ascii="Calibri" w:eastAsia="Calibri" w:hAnsi="Calibri"/>
                <w:b w:val="0"/>
                <w:kern w:val="0"/>
                <w:sz w:val="22"/>
                <w:szCs w:val="22"/>
              </w:rPr>
            </w:rPrChange>
          </w:rPr>
          <w:tab/>
          <w:t xml:space="preserve"> </w:t>
        </w:r>
      </w:ins>
    </w:p>
    <w:p w14:paraId="500DEFEC" w14:textId="77777777" w:rsidR="00C023B3" w:rsidRPr="00C023B3" w:rsidRDefault="00C023B3" w:rsidP="00C023B3">
      <w:pPr>
        <w:pStyle w:val="Heading1"/>
        <w:rPr>
          <w:ins w:id="60" w:author="alberto zafra navarro" w:date="2021-03-01T18:26:00Z"/>
          <w:rFonts w:ascii="Calibri" w:eastAsia="Calibri" w:hAnsi="Calibri"/>
          <w:b w:val="0"/>
          <w:kern w:val="0"/>
          <w:sz w:val="22"/>
          <w:szCs w:val="22"/>
        </w:rPr>
      </w:pPr>
      <w:bookmarkStart w:id="61" w:name="_Toc65521092"/>
      <w:ins w:id="62" w:author="alberto zafra navarro" w:date="2021-03-01T18:26:00Z">
        <w:r w:rsidRPr="00C023B3">
          <w:rPr>
            <w:rFonts w:ascii="Calibri" w:eastAsia="Calibri" w:hAnsi="Calibri"/>
            <w:b w:val="0"/>
            <w:kern w:val="0"/>
            <w:sz w:val="22"/>
            <w:szCs w:val="22"/>
          </w:rPr>
          <w:t>Skövde 2020-01-25</w:t>
        </w:r>
        <w:bookmarkEnd w:id="61"/>
      </w:ins>
    </w:p>
    <w:p w14:paraId="0493B38E" w14:textId="41BA2207" w:rsidR="00E62134" w:rsidRPr="00E747AA" w:rsidDel="00C023B3" w:rsidRDefault="00C023B3" w:rsidP="00C023B3">
      <w:pPr>
        <w:rPr>
          <w:del w:id="63" w:author="alberto zafra navarro" w:date="2021-03-01T18:26:00Z"/>
          <w:bCs/>
          <w:lang w:val="en-GB"/>
        </w:rPr>
      </w:pPr>
      <w:ins w:id="64" w:author="alberto zafra navarro" w:date="2021-03-01T18:26:00Z">
        <w:r w:rsidRPr="00C023B3">
          <w:t>Institutionen för Ingenjörsvetenskap/School of Engineering Science</w:t>
        </w:r>
      </w:ins>
      <w:del w:id="65" w:author="alberto zafra navarro" w:date="2021-03-01T18:26:00Z">
        <w:r w:rsidR="00E62134" w:rsidRPr="00E747AA" w:rsidDel="00C023B3">
          <w:rPr>
            <w:bCs/>
            <w:lang w:val="en-GB"/>
          </w:rPr>
          <w:delText xml:space="preserve">If the thesis is written in English, use </w:delText>
        </w:r>
        <w:r w:rsidR="001C5BE6" w:rsidRPr="00E747AA" w:rsidDel="00C023B3">
          <w:rPr>
            <w:bCs/>
            <w:lang w:val="en-GB"/>
          </w:rPr>
          <w:delText>the statement below</w:delText>
        </w:r>
        <w:r w:rsidR="00E62134" w:rsidRPr="00E747AA" w:rsidDel="00C023B3">
          <w:rPr>
            <w:bCs/>
            <w:lang w:val="en-GB"/>
          </w:rPr>
          <w:delText>.</w:delText>
        </w:r>
        <w:r w:rsidR="00271FB1" w:rsidRPr="00E747AA" w:rsidDel="00C023B3">
          <w:rPr>
            <w:bCs/>
            <w:lang w:val="en-GB"/>
          </w:rPr>
          <w:delText xml:space="preserve"> </w:delText>
        </w:r>
      </w:del>
    </w:p>
    <w:p w14:paraId="43CF255E" w14:textId="24747581" w:rsidR="002B3DC6" w:rsidDel="00C023B3" w:rsidRDefault="00E62134" w:rsidP="00E62134">
      <w:pPr>
        <w:rPr>
          <w:del w:id="66" w:author="alberto zafra navarro" w:date="2021-03-01T18:26:00Z"/>
          <w:bCs/>
          <w:i/>
          <w:lang w:val="en-GB"/>
        </w:rPr>
      </w:pPr>
      <w:del w:id="67" w:author="alberto zafra navarro" w:date="2021-03-01T18:26:00Z">
        <w:r w:rsidRPr="00EB4BC0" w:rsidDel="00C023B3">
          <w:rPr>
            <w:bCs/>
            <w:i/>
            <w:lang w:val="en-GB"/>
          </w:rPr>
          <w:delText xml:space="preserve">This </w:delText>
        </w:r>
        <w:r w:rsidR="001C5BE6" w:rsidRPr="00EB4BC0" w:rsidDel="00C023B3">
          <w:rPr>
            <w:bCs/>
            <w:i/>
            <w:lang w:val="en-GB"/>
          </w:rPr>
          <w:delText>thesis</w:delText>
        </w:r>
        <w:r w:rsidR="00F83115" w:rsidRPr="00EB4BC0" w:rsidDel="00C023B3">
          <w:rPr>
            <w:bCs/>
            <w:i/>
            <w:lang w:val="en-GB"/>
          </w:rPr>
          <w:delText xml:space="preserve"> h</w:delText>
        </w:r>
        <w:r w:rsidR="00D54408" w:rsidRPr="00EB4BC0" w:rsidDel="00C023B3">
          <w:rPr>
            <w:bCs/>
            <w:i/>
            <w:lang w:val="en-GB"/>
          </w:rPr>
          <w:delText>as been submitted by First name Family name</w:delText>
        </w:r>
        <w:r w:rsidR="00F83115" w:rsidRPr="00EB4BC0" w:rsidDel="00C023B3">
          <w:rPr>
            <w:bCs/>
            <w:i/>
            <w:lang w:val="en-GB"/>
          </w:rPr>
          <w:delText xml:space="preserve"> </w:delText>
        </w:r>
        <w:r w:rsidRPr="00EB4BC0" w:rsidDel="00C023B3">
          <w:rPr>
            <w:bCs/>
            <w:i/>
            <w:lang w:val="en-GB"/>
          </w:rPr>
          <w:delText xml:space="preserve">to the </w:delText>
        </w:r>
        <w:r w:rsidR="001C5BE6" w:rsidRPr="00EB4BC0" w:rsidDel="00C023B3">
          <w:rPr>
            <w:bCs/>
            <w:i/>
            <w:lang w:val="en-GB"/>
          </w:rPr>
          <w:delText>University of Skövde as a requirement</w:delText>
        </w:r>
        <w:r w:rsidRPr="00EB4BC0" w:rsidDel="00C023B3">
          <w:rPr>
            <w:bCs/>
            <w:i/>
            <w:lang w:val="en-GB"/>
          </w:rPr>
          <w:delText xml:space="preserve"> for the degree of B</w:delText>
        </w:r>
        <w:r w:rsidR="002B3DC6" w:rsidDel="00C023B3">
          <w:rPr>
            <w:bCs/>
            <w:i/>
            <w:lang w:val="en-GB"/>
          </w:rPr>
          <w:delText>achelor of Science in Production</w:delText>
        </w:r>
        <w:r w:rsidRPr="00EB4BC0" w:rsidDel="00C023B3">
          <w:rPr>
            <w:bCs/>
            <w:i/>
            <w:lang w:val="en-GB"/>
          </w:rPr>
          <w:delText xml:space="preserve"> Engi</w:delText>
        </w:r>
        <w:r w:rsidR="002B3DC6" w:rsidDel="00C023B3">
          <w:rPr>
            <w:bCs/>
            <w:i/>
            <w:lang w:val="en-GB"/>
          </w:rPr>
          <w:delText>neering.</w:delText>
        </w:r>
      </w:del>
    </w:p>
    <w:p w14:paraId="315C0968" w14:textId="2DE11378" w:rsidR="00E62134" w:rsidRPr="00EB4BC0" w:rsidDel="00C023B3" w:rsidRDefault="00D54408" w:rsidP="00E62134">
      <w:pPr>
        <w:rPr>
          <w:del w:id="68" w:author="alberto zafra navarro" w:date="2021-03-01T18:26:00Z"/>
          <w:bCs/>
          <w:i/>
          <w:lang w:val="en-GB"/>
        </w:rPr>
      </w:pPr>
      <w:del w:id="69" w:author="alberto zafra navarro" w:date="2021-03-01T18:26:00Z">
        <w:r w:rsidRPr="00EB4BC0" w:rsidDel="00C023B3">
          <w:rPr>
            <w:bCs/>
            <w:i/>
            <w:lang w:val="en-GB"/>
          </w:rPr>
          <w:delText>The undersigned certifies</w:delText>
        </w:r>
        <w:r w:rsidR="00E62134" w:rsidRPr="00EB4BC0" w:rsidDel="00C023B3">
          <w:rPr>
            <w:bCs/>
            <w:i/>
            <w:lang w:val="en-GB"/>
          </w:rPr>
          <w:delText xml:space="preserve"> that all the material in this </w:delText>
        </w:r>
        <w:r w:rsidR="001C5BE6" w:rsidRPr="00EB4BC0" w:rsidDel="00C023B3">
          <w:rPr>
            <w:bCs/>
            <w:i/>
            <w:lang w:val="en-GB"/>
          </w:rPr>
          <w:delText>thesis</w:delText>
        </w:r>
        <w:r w:rsidR="00E62134" w:rsidRPr="00EB4BC0" w:rsidDel="00C023B3">
          <w:rPr>
            <w:bCs/>
            <w:i/>
            <w:lang w:val="en-GB"/>
          </w:rPr>
          <w:delText xml:space="preserve"> that is not </w:delText>
        </w:r>
        <w:r w:rsidRPr="00EB4BC0" w:rsidDel="00C023B3">
          <w:rPr>
            <w:bCs/>
            <w:i/>
            <w:lang w:val="en-GB"/>
          </w:rPr>
          <w:delText xml:space="preserve">my </w:delText>
        </w:r>
        <w:r w:rsidR="00E62134" w:rsidRPr="00EB4BC0" w:rsidDel="00C023B3">
          <w:rPr>
            <w:bCs/>
            <w:i/>
            <w:lang w:val="en-GB"/>
          </w:rPr>
          <w:delText>own has been properly acknowledged using accepted referencing practices and</w:delText>
        </w:r>
        <w:r w:rsidR="004D23FA" w:rsidRPr="00EB4BC0" w:rsidDel="00C023B3">
          <w:rPr>
            <w:bCs/>
            <w:i/>
            <w:lang w:val="en-GB"/>
          </w:rPr>
          <w:delText xml:space="preserve">, </w:delText>
        </w:r>
        <w:r w:rsidR="002D4995" w:rsidRPr="00EB4BC0" w:rsidDel="00C023B3">
          <w:rPr>
            <w:bCs/>
            <w:i/>
            <w:lang w:val="en-GB"/>
          </w:rPr>
          <w:delText>further</w:delText>
        </w:r>
        <w:r w:rsidR="004D23FA" w:rsidRPr="00EB4BC0" w:rsidDel="00C023B3">
          <w:rPr>
            <w:bCs/>
            <w:i/>
            <w:lang w:val="en-GB"/>
          </w:rPr>
          <w:delText>,</w:delText>
        </w:r>
        <w:r w:rsidR="002D4995" w:rsidRPr="00EB4BC0" w:rsidDel="00C023B3">
          <w:rPr>
            <w:bCs/>
            <w:i/>
            <w:lang w:val="en-GB"/>
          </w:rPr>
          <w:delText xml:space="preserve"> that the thesis includes</w:delText>
        </w:r>
        <w:r w:rsidR="00E62134" w:rsidRPr="00EB4BC0" w:rsidDel="00C023B3">
          <w:rPr>
            <w:bCs/>
            <w:i/>
            <w:lang w:val="en-GB"/>
          </w:rPr>
          <w:delText xml:space="preserve"> no mat</w:delText>
        </w:r>
        <w:r w:rsidR="002D4995" w:rsidRPr="00EB4BC0" w:rsidDel="00C023B3">
          <w:rPr>
            <w:bCs/>
            <w:i/>
            <w:lang w:val="en-GB"/>
          </w:rPr>
          <w:delText>erial fo</w:delText>
        </w:r>
        <w:r w:rsidR="004D23FA" w:rsidRPr="00EB4BC0" w:rsidDel="00C023B3">
          <w:rPr>
            <w:bCs/>
            <w:i/>
            <w:lang w:val="en-GB"/>
          </w:rPr>
          <w:delText xml:space="preserve">r which </w:delText>
        </w:r>
        <w:r w:rsidRPr="00EB4BC0" w:rsidDel="00C023B3">
          <w:rPr>
            <w:bCs/>
            <w:i/>
            <w:lang w:val="en-GB"/>
          </w:rPr>
          <w:delText xml:space="preserve">I </w:delText>
        </w:r>
        <w:r w:rsidR="00C7733E" w:rsidRPr="00EB4BC0" w:rsidDel="00C023B3">
          <w:rPr>
            <w:bCs/>
            <w:i/>
            <w:lang w:val="en-GB"/>
          </w:rPr>
          <w:delText>have previously received academic</w:delText>
        </w:r>
        <w:r w:rsidR="00E85F20" w:rsidRPr="00EB4BC0" w:rsidDel="00C023B3">
          <w:rPr>
            <w:bCs/>
            <w:i/>
            <w:lang w:val="en-GB"/>
          </w:rPr>
          <w:delText xml:space="preserve"> credit</w:delText>
        </w:r>
        <w:r w:rsidR="004D23FA" w:rsidRPr="00EB4BC0" w:rsidDel="00C023B3">
          <w:rPr>
            <w:bCs/>
            <w:i/>
            <w:lang w:val="en-GB"/>
          </w:rPr>
          <w:delText>.</w:delText>
        </w:r>
      </w:del>
    </w:p>
    <w:p w14:paraId="720DC257" w14:textId="54F8807F" w:rsidR="002B3DC6" w:rsidRPr="00453371" w:rsidDel="00C023B3" w:rsidRDefault="002B3DC6" w:rsidP="002B3DC6">
      <w:pPr>
        <w:pStyle w:val="NormalWeb"/>
        <w:jc w:val="both"/>
        <w:rPr>
          <w:del w:id="70" w:author="alberto zafra navarro" w:date="2021-03-01T18:26:00Z"/>
          <w:rFonts w:ascii="Cambria" w:hAnsi="Cambria"/>
          <w:i/>
          <w:iCs/>
          <w:sz w:val="24"/>
          <w:szCs w:val="22"/>
        </w:rPr>
      </w:pPr>
      <w:del w:id="71" w:author="alberto zafra navarro" w:date="2021-03-01T18:26:00Z">
        <w:r w:rsidDel="00C023B3">
          <w:rPr>
            <w:rFonts w:ascii="Cambria" w:hAnsi="Cambria"/>
            <w:i/>
            <w:iCs/>
            <w:sz w:val="24"/>
            <w:szCs w:val="22"/>
          </w:rPr>
          <w:delText>Replace with scanned signature, NN1</w:delText>
        </w:r>
        <w:r w:rsidDel="00C023B3">
          <w:rPr>
            <w:rFonts w:ascii="Cambria" w:hAnsi="Cambria"/>
            <w:i/>
            <w:iCs/>
            <w:sz w:val="24"/>
            <w:szCs w:val="22"/>
          </w:rPr>
          <w:tab/>
          <w:delText>Replace with scanned signature</w:delText>
        </w:r>
        <w:r w:rsidRPr="00453371" w:rsidDel="00C023B3">
          <w:rPr>
            <w:rFonts w:ascii="Cambria" w:hAnsi="Cambria"/>
            <w:i/>
            <w:iCs/>
            <w:sz w:val="24"/>
            <w:szCs w:val="22"/>
          </w:rPr>
          <w:delText>, NN2</w:delText>
        </w:r>
      </w:del>
    </w:p>
    <w:p w14:paraId="14E575A6" w14:textId="5C665FA7" w:rsidR="002B3DC6" w:rsidRPr="00453371" w:rsidDel="00C023B3" w:rsidRDefault="002B3DC6" w:rsidP="002B3DC6">
      <w:pPr>
        <w:pStyle w:val="NormalWeb"/>
        <w:jc w:val="both"/>
        <w:rPr>
          <w:del w:id="72" w:author="alberto zafra navarro" w:date="2021-03-01T18:26:00Z"/>
          <w:rFonts w:ascii="Cambria" w:hAnsi="Cambria"/>
          <w:i/>
          <w:iCs/>
          <w:sz w:val="24"/>
          <w:szCs w:val="22"/>
        </w:rPr>
      </w:pPr>
    </w:p>
    <w:p w14:paraId="157C84B9" w14:textId="18CC74E0" w:rsidR="00E43DA1" w:rsidRPr="002B3DC6" w:rsidDel="00C023B3" w:rsidRDefault="002B3DC6" w:rsidP="002B3DC6">
      <w:pPr>
        <w:pStyle w:val="NormalWeb"/>
        <w:jc w:val="both"/>
        <w:rPr>
          <w:del w:id="73" w:author="alberto zafra navarro" w:date="2021-03-01T18:26:00Z"/>
          <w:rFonts w:ascii="Cambria" w:hAnsi="Cambria"/>
          <w:sz w:val="22"/>
        </w:rPr>
      </w:pPr>
      <w:del w:id="74" w:author="alberto zafra navarro" w:date="2021-03-01T18:26:00Z">
        <w:r w:rsidDel="00C023B3">
          <w:rPr>
            <w:rFonts w:ascii="Cambria" w:hAnsi="Cambria"/>
            <w:i/>
            <w:iCs/>
            <w:sz w:val="24"/>
            <w:szCs w:val="22"/>
          </w:rPr>
          <w:delText>Printed Name</w:delText>
        </w:r>
        <w:r w:rsidRPr="00453371" w:rsidDel="00C023B3">
          <w:rPr>
            <w:rFonts w:ascii="Cambria" w:hAnsi="Cambria"/>
            <w:i/>
            <w:iCs/>
            <w:sz w:val="24"/>
            <w:szCs w:val="22"/>
          </w:rPr>
          <w:delText>, NN1</w:delText>
        </w:r>
        <w:r w:rsidRPr="00453371" w:rsidDel="00C023B3">
          <w:rPr>
            <w:rFonts w:ascii="Cambria" w:hAnsi="Cambria"/>
            <w:i/>
            <w:iCs/>
            <w:sz w:val="24"/>
            <w:szCs w:val="22"/>
          </w:rPr>
          <w:tab/>
        </w:r>
        <w:r w:rsidRPr="00453371" w:rsidDel="00C023B3">
          <w:rPr>
            <w:rFonts w:ascii="Cambria" w:hAnsi="Cambria"/>
            <w:i/>
            <w:iCs/>
            <w:sz w:val="24"/>
            <w:szCs w:val="22"/>
          </w:rPr>
          <w:tab/>
        </w:r>
        <w:r w:rsidRPr="00453371" w:rsidDel="00C023B3">
          <w:rPr>
            <w:rFonts w:ascii="Cambria" w:hAnsi="Cambria"/>
            <w:i/>
            <w:iCs/>
            <w:sz w:val="24"/>
            <w:szCs w:val="22"/>
          </w:rPr>
          <w:tab/>
        </w:r>
        <w:r w:rsidDel="00C023B3">
          <w:rPr>
            <w:rFonts w:ascii="Cambria" w:hAnsi="Cambria"/>
            <w:i/>
            <w:iCs/>
            <w:sz w:val="24"/>
            <w:szCs w:val="22"/>
          </w:rPr>
          <w:delText>Printed Name</w:delText>
        </w:r>
        <w:r w:rsidRPr="00453371" w:rsidDel="00C023B3">
          <w:rPr>
            <w:rFonts w:ascii="Cambria" w:hAnsi="Cambria"/>
            <w:i/>
            <w:iCs/>
            <w:sz w:val="24"/>
            <w:szCs w:val="22"/>
          </w:rPr>
          <w:delText>, NN2</w:delText>
        </w:r>
        <w:r w:rsidR="00E43DA1" w:rsidRPr="00EB4BC0" w:rsidDel="00C023B3">
          <w:rPr>
            <w:i/>
            <w:lang w:val="en-GB"/>
          </w:rPr>
          <w:tab/>
        </w:r>
        <w:r w:rsidR="00E43DA1" w:rsidRPr="00EB4BC0" w:rsidDel="00C023B3">
          <w:rPr>
            <w:i/>
            <w:lang w:val="en-GB"/>
          </w:rPr>
          <w:tab/>
        </w:r>
        <w:r w:rsidR="00E43DA1" w:rsidRPr="00EB4BC0" w:rsidDel="00C023B3">
          <w:rPr>
            <w:i/>
            <w:lang w:val="en-GB"/>
          </w:rPr>
          <w:tab/>
          <w:delText xml:space="preserve"> </w:delText>
        </w:r>
      </w:del>
    </w:p>
    <w:p w14:paraId="64FC79C8" w14:textId="14DA0130" w:rsidR="00693912" w:rsidRPr="00EB4BC0" w:rsidDel="00C023B3" w:rsidRDefault="008E0B58" w:rsidP="000F5894">
      <w:pPr>
        <w:spacing w:after="0"/>
        <w:rPr>
          <w:del w:id="75" w:author="alberto zafra navarro" w:date="2021-03-01T18:26:00Z"/>
          <w:i/>
          <w:lang w:val="en-GB"/>
        </w:rPr>
      </w:pPr>
      <w:del w:id="76" w:author="alberto zafra navarro" w:date="2021-03-01T18:26:00Z">
        <w:r w:rsidRPr="00EB4BC0" w:rsidDel="00C023B3">
          <w:rPr>
            <w:i/>
            <w:lang w:val="en-GB"/>
          </w:rPr>
          <w:delText>Skövde 20</w:delText>
        </w:r>
        <w:r w:rsidR="007E5D10" w:rsidRPr="00EB4BC0" w:rsidDel="00C023B3">
          <w:rPr>
            <w:i/>
            <w:lang w:val="en-GB"/>
          </w:rPr>
          <w:delText>20</w:delText>
        </w:r>
        <w:r w:rsidR="00A3238E" w:rsidRPr="00EB4BC0" w:rsidDel="00C023B3">
          <w:rPr>
            <w:i/>
            <w:lang w:val="en-GB"/>
          </w:rPr>
          <w:delText>-XX-XX</w:delText>
        </w:r>
      </w:del>
    </w:p>
    <w:p w14:paraId="4F133AA6" w14:textId="1E411FD4" w:rsidR="00AA5460" w:rsidRPr="00EB4BC0" w:rsidRDefault="00693912" w:rsidP="002B3DC6">
      <w:pPr>
        <w:spacing w:after="0"/>
        <w:rPr>
          <w:i/>
          <w:lang w:val="en-GB"/>
        </w:rPr>
      </w:pPr>
      <w:del w:id="77" w:author="alberto zafra navarro" w:date="2021-03-01T18:26:00Z">
        <w:r w:rsidRPr="00EB4BC0" w:rsidDel="00C023B3">
          <w:rPr>
            <w:i/>
            <w:lang w:val="en-GB"/>
          </w:rPr>
          <w:delText>Institutionen för Ingenjörsvetenskap</w:delText>
        </w:r>
        <w:r w:rsidR="00F71F25" w:rsidRPr="00EB4BC0" w:rsidDel="00C023B3">
          <w:rPr>
            <w:i/>
            <w:lang w:val="en-GB"/>
          </w:rPr>
          <w:delText>/</w:delText>
        </w:r>
        <w:r w:rsidR="00C00466" w:rsidRPr="00EB4BC0" w:rsidDel="00C023B3">
          <w:rPr>
            <w:i/>
            <w:lang w:val="en-GB"/>
          </w:rPr>
          <w:delText>School</w:delText>
        </w:r>
        <w:r w:rsidR="00F71F25" w:rsidRPr="00EB4BC0" w:rsidDel="00C023B3">
          <w:rPr>
            <w:i/>
            <w:lang w:val="en-GB"/>
          </w:rPr>
          <w:delText xml:space="preserve"> of Engineering Science</w:delText>
        </w:r>
      </w:del>
      <w:r w:rsidR="00AA5460" w:rsidRPr="00EB4BC0">
        <w:rPr>
          <w:i/>
          <w:lang w:val="en-GB"/>
        </w:rPr>
        <w:br w:type="page"/>
      </w:r>
    </w:p>
    <w:p w14:paraId="2FBDCAF2" w14:textId="77777777" w:rsidR="009E550E" w:rsidRPr="00E747AA" w:rsidRDefault="009E550E" w:rsidP="009E550E">
      <w:pPr>
        <w:rPr>
          <w:lang w:val="en-GB"/>
        </w:rPr>
      </w:pPr>
    </w:p>
    <w:p w14:paraId="1F1F7B2F" w14:textId="77777777" w:rsidR="009B3094" w:rsidRPr="00E747AA" w:rsidRDefault="009B3094" w:rsidP="00250C4A">
      <w:pPr>
        <w:pStyle w:val="Heading1"/>
      </w:pPr>
      <w:bookmarkStart w:id="78" w:name="_Toc408849879"/>
      <w:bookmarkStart w:id="79" w:name="_Toc409217619"/>
      <w:bookmarkStart w:id="80" w:name="_Toc409533896"/>
      <w:bookmarkStart w:id="81" w:name="_Toc65521093"/>
      <w:r w:rsidRPr="00E747AA">
        <w:t>Acknowledgements</w:t>
      </w:r>
      <w:bookmarkEnd w:id="78"/>
      <w:bookmarkEnd w:id="79"/>
      <w:bookmarkEnd w:id="80"/>
      <w:bookmarkEnd w:id="81"/>
    </w:p>
    <w:p w14:paraId="3F057A19" w14:textId="77777777" w:rsidR="00793124" w:rsidRDefault="00793124">
      <w:pPr>
        <w:spacing w:after="0" w:line="240" w:lineRule="auto"/>
        <w:rPr>
          <w:ins w:id="82" w:author="alberto zafra navarro" w:date="2021-03-01T19:52:00Z"/>
          <w:lang w:val="en-GB"/>
        </w:rPr>
      </w:pPr>
      <w:ins w:id="83" w:author="alberto zafra navarro" w:date="2021-03-01T19:52:00Z">
        <w:r>
          <w:rPr>
            <w:lang w:val="en-GB"/>
          </w:rPr>
          <w:br w:type="page"/>
        </w:r>
      </w:ins>
    </w:p>
    <w:p w14:paraId="636FB682" w14:textId="2D4EB1BD" w:rsidR="009D5869" w:rsidDel="00C023B3" w:rsidRDefault="009B3094" w:rsidP="009D5869">
      <w:pPr>
        <w:rPr>
          <w:del w:id="84" w:author="alberto zafra navarro" w:date="2021-03-01T18:26:00Z"/>
          <w:lang w:val="en-GB"/>
        </w:rPr>
      </w:pPr>
      <w:del w:id="85" w:author="alberto zafra navarro" w:date="2021-03-01T18:26:00Z">
        <w:r w:rsidRPr="00E747AA" w:rsidDel="00C023B3">
          <w:rPr>
            <w:lang w:val="en-GB"/>
          </w:rPr>
          <w:delText>Some s</w:delText>
        </w:r>
        <w:r w:rsidR="00013007" w:rsidRPr="00E747AA" w:rsidDel="00C023B3">
          <w:rPr>
            <w:lang w:val="en-GB"/>
          </w:rPr>
          <w:delText>tudents may wish to add a de</w:delText>
        </w:r>
        <w:r w:rsidR="00AF65F2" w:rsidRPr="00E747AA" w:rsidDel="00C023B3">
          <w:rPr>
            <w:lang w:val="en-GB"/>
          </w:rPr>
          <w:delText xml:space="preserve">dication or acknowledgement to </w:delText>
        </w:r>
        <w:r w:rsidR="00F57534" w:rsidRPr="00E747AA" w:rsidDel="00C023B3">
          <w:rPr>
            <w:lang w:val="en-GB"/>
          </w:rPr>
          <w:delText>recognize</w:delText>
        </w:r>
        <w:r w:rsidR="00013007" w:rsidRPr="00E747AA" w:rsidDel="00C023B3">
          <w:rPr>
            <w:lang w:val="en-GB"/>
          </w:rPr>
          <w:delText>, for example</w:delText>
        </w:r>
        <w:r w:rsidR="00AF65F2" w:rsidRPr="00E747AA" w:rsidDel="00C023B3">
          <w:rPr>
            <w:lang w:val="en-GB"/>
          </w:rPr>
          <w:delText xml:space="preserve">, that </w:delText>
        </w:r>
        <w:r w:rsidR="00CC4269" w:rsidRPr="00E747AA" w:rsidDel="00C023B3">
          <w:rPr>
            <w:lang w:val="en-GB"/>
          </w:rPr>
          <w:delText xml:space="preserve">a </w:delText>
        </w:r>
        <w:r w:rsidR="00013007" w:rsidRPr="00E747AA" w:rsidDel="00C023B3">
          <w:rPr>
            <w:lang w:val="en-GB"/>
          </w:rPr>
          <w:delText>person or a business has made a special contributi</w:delText>
        </w:r>
        <w:r w:rsidR="00A3238E" w:rsidRPr="00E747AA" w:rsidDel="00C023B3">
          <w:rPr>
            <w:lang w:val="en-GB"/>
          </w:rPr>
          <w:delText>on to the project. Normally this section</w:delText>
        </w:r>
        <w:r w:rsidR="00013007" w:rsidRPr="00E747AA" w:rsidDel="00C023B3">
          <w:rPr>
            <w:lang w:val="en-GB"/>
          </w:rPr>
          <w:delText xml:space="preserve"> appears on its own page.</w:delText>
        </w:r>
        <w:bookmarkStart w:id="86" w:name="_Toc408849880"/>
        <w:bookmarkStart w:id="87" w:name="_Toc409217620"/>
      </w:del>
    </w:p>
    <w:p w14:paraId="15DEAED1" w14:textId="5029F423" w:rsidR="007D10C1" w:rsidRPr="007D10C1" w:rsidDel="00793124" w:rsidRDefault="007D10C1" w:rsidP="009D5869">
      <w:pPr>
        <w:rPr>
          <w:del w:id="88" w:author="alberto zafra navarro" w:date="2021-03-01T19:52:00Z"/>
          <w:rStyle w:val="Strong"/>
          <w:b w:val="0"/>
          <w:bCs w:val="0"/>
          <w:lang w:val="en-GB"/>
        </w:rPr>
      </w:pPr>
    </w:p>
    <w:p w14:paraId="56191D14" w14:textId="77777777" w:rsidR="00F2317F" w:rsidRPr="00E747AA" w:rsidRDefault="00103170" w:rsidP="00250C4A">
      <w:pPr>
        <w:pStyle w:val="Heading1"/>
      </w:pPr>
      <w:bookmarkStart w:id="89" w:name="_Toc409533897"/>
      <w:bookmarkStart w:id="90" w:name="_Toc65521094"/>
      <w:r w:rsidRPr="00E747AA">
        <w:t>Table of Contents</w:t>
      </w:r>
      <w:bookmarkEnd w:id="86"/>
      <w:bookmarkEnd w:id="87"/>
      <w:bookmarkEnd w:id="89"/>
      <w:bookmarkEnd w:id="90"/>
    </w:p>
    <w:customXmlInsRangeStart w:id="91" w:author="alberto zafra navarro" w:date="2021-03-01T19:57:00Z"/>
    <w:sdt>
      <w:sdtPr>
        <w:id w:val="1266345389"/>
        <w:docPartObj>
          <w:docPartGallery w:val="Table of Contents"/>
          <w:docPartUnique/>
        </w:docPartObj>
      </w:sdtPr>
      <w:sdtEndPr>
        <w:rPr>
          <w:rFonts w:ascii="Calibri" w:eastAsia="Calibri" w:hAnsi="Calibri"/>
          <w:noProof/>
          <w:color w:val="auto"/>
          <w:sz w:val="22"/>
          <w:szCs w:val="22"/>
          <w:lang w:val="sv-SE" w:eastAsia="en-US"/>
        </w:rPr>
      </w:sdtEndPr>
      <w:sdtContent>
        <w:customXmlInsRangeEnd w:id="91"/>
        <w:p w14:paraId="707C5583" w14:textId="613C92BC" w:rsidR="005C3B4A" w:rsidRDefault="005C3B4A" w:rsidP="005C3B4A">
          <w:pPr>
            <w:pStyle w:val="TOCHeading"/>
            <w:rPr>
              <w:rFonts w:asciiTheme="minorHAnsi" w:eastAsiaTheme="minorEastAsia" w:hAnsiTheme="minorHAnsi" w:cstheme="minorBidi"/>
              <w:noProof/>
              <w:lang w:val="en-GB" w:eastAsia="en-GB"/>
            </w:rPr>
            <w:pPrChange w:id="92" w:author="alberto zafra navarro" w:date="2021-03-01T19:58:00Z">
              <w:pPr>
                <w:pStyle w:val="TOC1"/>
                <w:tabs>
                  <w:tab w:val="right" w:leader="dot" w:pos="9060"/>
                </w:tabs>
              </w:pPr>
            </w:pPrChange>
          </w:pPr>
          <w:ins w:id="93" w:author="alberto zafra navarro" w:date="2021-03-01T19:57:00Z">
            <w:r>
              <w:fldChar w:fldCharType="begin"/>
            </w:r>
            <w:r>
              <w:instrText xml:space="preserve"> TOC \o "1-3" \h \z \u </w:instrText>
            </w:r>
            <w:r>
              <w:fldChar w:fldCharType="separate"/>
            </w:r>
          </w:ins>
          <w:ins w:id="94" w:author="alberto zafra navarro" w:date="2021-03-01T19:58:00Z">
            <w:r w:rsidRPr="00774F0C" w:rsidDel="005C3B4A">
              <w:rPr>
                <w:rStyle w:val="Hyperlink"/>
                <w:noProof/>
              </w:rPr>
              <w:t xml:space="preserve"> </w:t>
            </w:r>
          </w:ins>
          <w:del w:id="95" w:author="alberto zafra navarro" w:date="2021-03-01T19:58:00Z">
            <w:r w:rsidRPr="00774F0C" w:rsidDel="005C3B4A">
              <w:rPr>
                <w:rStyle w:val="Hyperlink"/>
                <w:noProof/>
              </w:rPr>
              <w:fldChar w:fldCharType="begin"/>
            </w:r>
            <w:r w:rsidRPr="005C3B4A" w:rsidDel="005C3B4A">
              <w:rPr>
                <w:rStyle w:val="Hyperlink"/>
                <w:noProof/>
                <w:rPrChange w:id="96" w:author="alberto zafra navarro" w:date="2021-03-01T19:58:00Z">
                  <w:rPr>
                    <w:rStyle w:val="Hyperlink"/>
                    <w:noProof/>
                  </w:rPr>
                </w:rPrChange>
              </w:rPr>
              <w:delInstrText xml:space="preserve"> </w:delInstrText>
            </w:r>
            <w:r w:rsidRPr="005C3B4A" w:rsidDel="005C3B4A">
              <w:rPr>
                <w:noProof/>
                <w:rPrChange w:id="97" w:author="alberto zafra navarro" w:date="2021-03-01T19:58:00Z">
                  <w:rPr>
                    <w:noProof/>
                  </w:rPr>
                </w:rPrChange>
              </w:rPr>
              <w:delInstrText>HYPERLINK \l "_Toc65521086"</w:delInstrText>
            </w:r>
            <w:r w:rsidRPr="005C3B4A" w:rsidDel="005C3B4A">
              <w:rPr>
                <w:rStyle w:val="Hyperlink"/>
                <w:noProof/>
                <w:rPrChange w:id="98" w:author="alberto zafra navarro" w:date="2021-03-01T19:58:00Z">
                  <w:rPr>
                    <w:rStyle w:val="Hyperlink"/>
                    <w:noProof/>
                  </w:rPr>
                </w:rPrChange>
              </w:rPr>
              <w:delInstrText xml:space="preserve"> </w:delInstrText>
            </w:r>
            <w:r w:rsidRPr="005C3B4A" w:rsidDel="005C3B4A">
              <w:rPr>
                <w:rStyle w:val="Hyperlink"/>
                <w:noProof/>
                <w:rPrChange w:id="99" w:author="alberto zafra navarro" w:date="2021-03-01T19:58:00Z">
                  <w:rPr>
                    <w:rStyle w:val="Hyperlink"/>
                    <w:noProof/>
                  </w:rPr>
                </w:rPrChange>
              </w:rPr>
            </w:r>
            <w:r w:rsidRPr="00774F0C" w:rsidDel="005C3B4A">
              <w:rPr>
                <w:rStyle w:val="Hyperlink"/>
                <w:noProof/>
              </w:rPr>
              <w:fldChar w:fldCharType="separate"/>
            </w:r>
            <w:r w:rsidRPr="005C3B4A" w:rsidDel="005C3B4A">
              <w:rPr>
                <w:rStyle w:val="Hyperlink"/>
                <w:noProof/>
                <w:rPrChange w:id="100" w:author="alberto zafra navarro" w:date="2021-03-01T19:58:00Z">
                  <w:rPr>
                    <w:rStyle w:val="Hyperlink"/>
                    <w:noProof/>
                  </w:rPr>
                </w:rPrChange>
              </w:rPr>
              <w:delText>Abstract</w:delText>
            </w:r>
            <w:r w:rsidRPr="005C3B4A" w:rsidDel="005C3B4A">
              <w:rPr>
                <w:noProof/>
                <w:webHidden/>
                <w:rPrChange w:id="101" w:author="alberto zafra navarro" w:date="2021-03-01T19:58:00Z">
                  <w:rPr>
                    <w:noProof/>
                    <w:webHidden/>
                  </w:rPr>
                </w:rPrChange>
              </w:rPr>
              <w:tab/>
            </w:r>
            <w:r w:rsidRPr="005C3B4A" w:rsidDel="005C3B4A">
              <w:rPr>
                <w:noProof/>
                <w:webHidden/>
                <w:rPrChange w:id="102" w:author="alberto zafra navarro" w:date="2021-03-01T19:58:00Z">
                  <w:rPr>
                    <w:noProof/>
                    <w:webHidden/>
                  </w:rPr>
                </w:rPrChange>
              </w:rPr>
              <w:fldChar w:fldCharType="begin"/>
            </w:r>
            <w:r w:rsidRPr="005C3B4A" w:rsidDel="005C3B4A">
              <w:rPr>
                <w:noProof/>
                <w:webHidden/>
                <w:rPrChange w:id="103" w:author="alberto zafra navarro" w:date="2021-03-01T19:58:00Z">
                  <w:rPr>
                    <w:noProof/>
                    <w:webHidden/>
                  </w:rPr>
                </w:rPrChange>
              </w:rPr>
              <w:delInstrText xml:space="preserve"> PAGEREF _Toc65521086 \h </w:delInstrText>
            </w:r>
            <w:r w:rsidRPr="005C3B4A" w:rsidDel="005C3B4A">
              <w:rPr>
                <w:noProof/>
                <w:webHidden/>
                <w:rPrChange w:id="104" w:author="alberto zafra navarro" w:date="2021-03-01T19:58:00Z">
                  <w:rPr>
                    <w:noProof/>
                    <w:webHidden/>
                  </w:rPr>
                </w:rPrChange>
              </w:rPr>
            </w:r>
            <w:r w:rsidRPr="005C3B4A" w:rsidDel="005C3B4A">
              <w:rPr>
                <w:noProof/>
                <w:webHidden/>
                <w:rPrChange w:id="105" w:author="alberto zafra navarro" w:date="2021-03-01T19:58:00Z">
                  <w:rPr>
                    <w:noProof/>
                    <w:webHidden/>
                  </w:rPr>
                </w:rPrChange>
              </w:rPr>
              <w:fldChar w:fldCharType="separate"/>
            </w:r>
            <w:r w:rsidRPr="005C3B4A" w:rsidDel="005C3B4A">
              <w:rPr>
                <w:noProof/>
                <w:webHidden/>
                <w:rPrChange w:id="106" w:author="alberto zafra navarro" w:date="2021-03-01T19:58:00Z">
                  <w:rPr>
                    <w:noProof/>
                    <w:webHidden/>
                  </w:rPr>
                </w:rPrChange>
              </w:rPr>
              <w:delText>i</w:delText>
            </w:r>
            <w:r w:rsidRPr="005C3B4A" w:rsidDel="005C3B4A">
              <w:rPr>
                <w:noProof/>
                <w:webHidden/>
                <w:rPrChange w:id="107" w:author="alberto zafra navarro" w:date="2021-03-01T19:58:00Z">
                  <w:rPr>
                    <w:noProof/>
                    <w:webHidden/>
                  </w:rPr>
                </w:rPrChange>
              </w:rPr>
              <w:fldChar w:fldCharType="end"/>
            </w:r>
            <w:r w:rsidRPr="00774F0C" w:rsidDel="005C3B4A">
              <w:rPr>
                <w:rStyle w:val="Hyperlink"/>
                <w:noProof/>
              </w:rPr>
              <w:fldChar w:fldCharType="end"/>
            </w:r>
          </w:del>
        </w:p>
        <w:p w14:paraId="6CE987E3" w14:textId="1867F761" w:rsidR="005C3B4A" w:rsidRPr="00551DC7" w:rsidDel="005C3B4A" w:rsidRDefault="005C3B4A" w:rsidP="005C3B4A">
          <w:pPr>
            <w:pStyle w:val="TOC1"/>
            <w:tabs>
              <w:tab w:val="right" w:leader="dot" w:pos="9060"/>
            </w:tabs>
            <w:rPr>
              <w:del w:id="108" w:author="alberto zafra navarro" w:date="2021-03-01T19:57:00Z"/>
              <w:rFonts w:asciiTheme="minorHAnsi" w:eastAsiaTheme="minorEastAsia" w:hAnsiTheme="minorHAnsi" w:cstheme="minorBidi"/>
              <w:noProof/>
              <w:lang w:val="en-GB" w:eastAsia="en-GB"/>
              <w:rPrChange w:id="109" w:author="alberto zafra navarro" w:date="2021-03-01T20:01:00Z">
                <w:rPr>
                  <w:del w:id="110" w:author="alberto zafra navarro" w:date="2021-03-01T19:57:00Z"/>
                  <w:rFonts w:asciiTheme="minorHAnsi" w:eastAsiaTheme="minorEastAsia" w:hAnsiTheme="minorHAnsi" w:cstheme="minorBidi"/>
                  <w:noProof/>
                  <w:lang w:val="en-GB" w:eastAsia="en-GB"/>
                </w:rPr>
              </w:rPrChange>
            </w:rPr>
            <w:pPrChange w:id="111" w:author="alberto zafra navarro" w:date="2021-03-01T19:58:00Z">
              <w:pPr>
                <w:pStyle w:val="TOC1"/>
                <w:tabs>
                  <w:tab w:val="right" w:leader="dot" w:pos="9060"/>
                </w:tabs>
              </w:pPr>
            </w:pPrChange>
          </w:pPr>
          <w:del w:id="112" w:author="alberto zafra navarro" w:date="2021-03-01T19:57:00Z">
            <w:r w:rsidRPr="00551DC7" w:rsidDel="005C3B4A">
              <w:rPr>
                <w:rStyle w:val="Hyperlink"/>
                <w:noProof/>
                <w:rPrChange w:id="113" w:author="alberto zafra navarro" w:date="2021-03-01T20:01:00Z">
                  <w:rPr>
                    <w:rStyle w:val="Hyperlink"/>
                    <w:noProof/>
                  </w:rPr>
                </w:rPrChange>
              </w:rPr>
              <w:fldChar w:fldCharType="begin"/>
            </w:r>
            <w:r w:rsidRPr="00551DC7" w:rsidDel="005C3B4A">
              <w:rPr>
                <w:rStyle w:val="Hyperlink"/>
                <w:noProof/>
                <w:rPrChange w:id="114" w:author="alberto zafra navarro" w:date="2021-03-01T20:01:00Z">
                  <w:rPr>
                    <w:rStyle w:val="Hyperlink"/>
                    <w:noProof/>
                  </w:rPr>
                </w:rPrChange>
              </w:rPr>
              <w:delInstrText xml:space="preserve"> </w:delInstrText>
            </w:r>
            <w:r w:rsidRPr="00551DC7" w:rsidDel="005C3B4A">
              <w:rPr>
                <w:noProof/>
                <w:rPrChange w:id="115" w:author="alberto zafra navarro" w:date="2021-03-01T20:01:00Z">
                  <w:rPr>
                    <w:noProof/>
                  </w:rPr>
                </w:rPrChange>
              </w:rPr>
              <w:delInstrText>HYPERLINK \l "_Toc65521087"</w:delInstrText>
            </w:r>
            <w:r w:rsidRPr="00551DC7" w:rsidDel="005C3B4A">
              <w:rPr>
                <w:rStyle w:val="Hyperlink"/>
                <w:noProof/>
                <w:rPrChange w:id="116" w:author="alberto zafra navarro" w:date="2021-03-01T20:01:00Z">
                  <w:rPr>
                    <w:rStyle w:val="Hyperlink"/>
                    <w:noProof/>
                  </w:rPr>
                </w:rPrChange>
              </w:rPr>
              <w:delInstrText xml:space="preserve"> </w:delInstrText>
            </w:r>
            <w:r w:rsidRPr="00551DC7" w:rsidDel="005C3B4A">
              <w:rPr>
                <w:rStyle w:val="Hyperlink"/>
                <w:noProof/>
                <w:rPrChange w:id="117" w:author="alberto zafra navarro" w:date="2021-03-01T20:01:00Z">
                  <w:rPr>
                    <w:rStyle w:val="Hyperlink"/>
                    <w:noProof/>
                  </w:rPr>
                </w:rPrChange>
              </w:rPr>
            </w:r>
            <w:r w:rsidRPr="00551DC7" w:rsidDel="005C3B4A">
              <w:rPr>
                <w:rStyle w:val="Hyperlink"/>
                <w:noProof/>
                <w:rPrChange w:id="118" w:author="alberto zafra navarro" w:date="2021-03-01T20:01:00Z">
                  <w:rPr>
                    <w:rStyle w:val="Hyperlink"/>
                    <w:noProof/>
                  </w:rPr>
                </w:rPrChange>
              </w:rPr>
              <w:fldChar w:fldCharType="separate"/>
            </w:r>
            <w:r w:rsidRPr="00551DC7" w:rsidDel="005C3B4A">
              <w:rPr>
                <w:rStyle w:val="Hyperlink"/>
                <w:noProof/>
                <w:rPrChange w:id="119" w:author="alberto zafra navarro" w:date="2021-03-01T20:01:00Z">
                  <w:rPr>
                    <w:rStyle w:val="Hyperlink"/>
                    <w:noProof/>
                  </w:rPr>
                </w:rPrChange>
              </w:rPr>
              <w:delText>Certification</w:delText>
            </w:r>
            <w:r w:rsidRPr="00551DC7" w:rsidDel="005C3B4A">
              <w:rPr>
                <w:noProof/>
                <w:webHidden/>
                <w:rPrChange w:id="120" w:author="alberto zafra navarro" w:date="2021-03-01T20:01:00Z">
                  <w:rPr>
                    <w:noProof/>
                    <w:webHidden/>
                  </w:rPr>
                </w:rPrChange>
              </w:rPr>
              <w:tab/>
            </w:r>
            <w:r w:rsidRPr="00551DC7" w:rsidDel="005C3B4A">
              <w:rPr>
                <w:noProof/>
                <w:webHidden/>
                <w:rPrChange w:id="121" w:author="alberto zafra navarro" w:date="2021-03-01T20:01:00Z">
                  <w:rPr>
                    <w:noProof/>
                    <w:webHidden/>
                  </w:rPr>
                </w:rPrChange>
              </w:rPr>
              <w:fldChar w:fldCharType="begin"/>
            </w:r>
            <w:r w:rsidRPr="00551DC7" w:rsidDel="005C3B4A">
              <w:rPr>
                <w:noProof/>
                <w:webHidden/>
                <w:rPrChange w:id="122" w:author="alberto zafra navarro" w:date="2021-03-01T20:01:00Z">
                  <w:rPr>
                    <w:noProof/>
                    <w:webHidden/>
                  </w:rPr>
                </w:rPrChange>
              </w:rPr>
              <w:delInstrText xml:space="preserve"> PAGEREF _Toc65521087 \h </w:delInstrText>
            </w:r>
            <w:r w:rsidRPr="00551DC7" w:rsidDel="005C3B4A">
              <w:rPr>
                <w:noProof/>
                <w:webHidden/>
                <w:rPrChange w:id="123" w:author="alberto zafra navarro" w:date="2021-03-01T20:01:00Z">
                  <w:rPr>
                    <w:noProof/>
                    <w:webHidden/>
                  </w:rPr>
                </w:rPrChange>
              </w:rPr>
            </w:r>
            <w:r w:rsidRPr="00551DC7" w:rsidDel="005C3B4A">
              <w:rPr>
                <w:noProof/>
                <w:webHidden/>
                <w:rPrChange w:id="124" w:author="alberto zafra navarro" w:date="2021-03-01T20:01:00Z">
                  <w:rPr>
                    <w:noProof/>
                    <w:webHidden/>
                  </w:rPr>
                </w:rPrChange>
              </w:rPr>
              <w:fldChar w:fldCharType="separate"/>
            </w:r>
            <w:r w:rsidRPr="00551DC7" w:rsidDel="005C3B4A">
              <w:rPr>
                <w:noProof/>
                <w:webHidden/>
                <w:rPrChange w:id="125" w:author="alberto zafra navarro" w:date="2021-03-01T20:01:00Z">
                  <w:rPr>
                    <w:noProof/>
                    <w:webHidden/>
                  </w:rPr>
                </w:rPrChange>
              </w:rPr>
              <w:delText>ii</w:delText>
            </w:r>
            <w:r w:rsidRPr="00551DC7" w:rsidDel="005C3B4A">
              <w:rPr>
                <w:noProof/>
                <w:webHidden/>
                <w:rPrChange w:id="126" w:author="alberto zafra navarro" w:date="2021-03-01T20:01:00Z">
                  <w:rPr>
                    <w:noProof/>
                    <w:webHidden/>
                  </w:rPr>
                </w:rPrChange>
              </w:rPr>
              <w:fldChar w:fldCharType="end"/>
            </w:r>
            <w:r w:rsidRPr="00551DC7" w:rsidDel="005C3B4A">
              <w:rPr>
                <w:rStyle w:val="Hyperlink"/>
                <w:noProof/>
                <w:rPrChange w:id="127" w:author="alberto zafra navarro" w:date="2021-03-01T20:01:00Z">
                  <w:rPr>
                    <w:rStyle w:val="Hyperlink"/>
                    <w:noProof/>
                  </w:rPr>
                </w:rPrChange>
              </w:rPr>
              <w:fldChar w:fldCharType="end"/>
            </w:r>
          </w:del>
        </w:p>
        <w:p w14:paraId="560EEEB3" w14:textId="1120210A" w:rsidR="005C3B4A" w:rsidRPr="00551DC7" w:rsidDel="005C3B4A" w:rsidRDefault="005C3B4A">
          <w:pPr>
            <w:pStyle w:val="TOC1"/>
            <w:tabs>
              <w:tab w:val="right" w:leader="dot" w:pos="9060"/>
            </w:tabs>
            <w:rPr>
              <w:del w:id="128" w:author="alberto zafra navarro" w:date="2021-03-01T19:57:00Z"/>
              <w:rFonts w:asciiTheme="minorHAnsi" w:eastAsiaTheme="minorEastAsia" w:hAnsiTheme="minorHAnsi" w:cstheme="minorBidi"/>
              <w:noProof/>
              <w:lang w:val="en-GB" w:eastAsia="en-GB"/>
              <w:rPrChange w:id="129" w:author="alberto zafra navarro" w:date="2021-03-01T20:01:00Z">
                <w:rPr>
                  <w:del w:id="130" w:author="alberto zafra navarro" w:date="2021-03-01T19:57:00Z"/>
                  <w:rFonts w:asciiTheme="minorHAnsi" w:eastAsiaTheme="minorEastAsia" w:hAnsiTheme="minorHAnsi" w:cstheme="minorBidi"/>
                  <w:noProof/>
                  <w:lang w:val="en-GB" w:eastAsia="en-GB"/>
                </w:rPr>
              </w:rPrChange>
            </w:rPr>
          </w:pPr>
          <w:del w:id="131" w:author="alberto zafra navarro" w:date="2021-03-01T19:57:00Z">
            <w:r w:rsidRPr="00551DC7" w:rsidDel="005C3B4A">
              <w:rPr>
                <w:rStyle w:val="Hyperlink"/>
                <w:noProof/>
                <w:rPrChange w:id="132" w:author="alberto zafra navarro" w:date="2021-03-01T20:01:00Z">
                  <w:rPr>
                    <w:rStyle w:val="Hyperlink"/>
                    <w:noProof/>
                  </w:rPr>
                </w:rPrChange>
              </w:rPr>
              <w:fldChar w:fldCharType="begin"/>
            </w:r>
            <w:r w:rsidRPr="00551DC7" w:rsidDel="005C3B4A">
              <w:rPr>
                <w:rStyle w:val="Hyperlink"/>
                <w:noProof/>
                <w:rPrChange w:id="133" w:author="alberto zafra navarro" w:date="2021-03-01T20:01:00Z">
                  <w:rPr>
                    <w:rStyle w:val="Hyperlink"/>
                    <w:noProof/>
                  </w:rPr>
                </w:rPrChange>
              </w:rPr>
              <w:delInstrText xml:space="preserve"> </w:delInstrText>
            </w:r>
            <w:r w:rsidRPr="00551DC7" w:rsidDel="005C3B4A">
              <w:rPr>
                <w:noProof/>
                <w:rPrChange w:id="134" w:author="alberto zafra navarro" w:date="2021-03-01T20:01:00Z">
                  <w:rPr>
                    <w:noProof/>
                  </w:rPr>
                </w:rPrChange>
              </w:rPr>
              <w:delInstrText>HYPERLINK \l "_Toc65521088"</w:delInstrText>
            </w:r>
            <w:r w:rsidRPr="00551DC7" w:rsidDel="005C3B4A">
              <w:rPr>
                <w:rStyle w:val="Hyperlink"/>
                <w:noProof/>
                <w:rPrChange w:id="135" w:author="alberto zafra navarro" w:date="2021-03-01T20:01:00Z">
                  <w:rPr>
                    <w:rStyle w:val="Hyperlink"/>
                    <w:noProof/>
                  </w:rPr>
                </w:rPrChange>
              </w:rPr>
              <w:delInstrText xml:space="preserve"> </w:delInstrText>
            </w:r>
            <w:r w:rsidRPr="00551DC7" w:rsidDel="005C3B4A">
              <w:rPr>
                <w:rStyle w:val="Hyperlink"/>
                <w:noProof/>
                <w:rPrChange w:id="136" w:author="alberto zafra navarro" w:date="2021-03-01T20:01:00Z">
                  <w:rPr>
                    <w:rStyle w:val="Hyperlink"/>
                    <w:noProof/>
                  </w:rPr>
                </w:rPrChange>
              </w:rPr>
            </w:r>
            <w:r w:rsidRPr="00551DC7" w:rsidDel="005C3B4A">
              <w:rPr>
                <w:rStyle w:val="Hyperlink"/>
                <w:noProof/>
                <w:rPrChange w:id="137" w:author="alberto zafra navarro" w:date="2021-03-01T20:01:00Z">
                  <w:rPr>
                    <w:rStyle w:val="Hyperlink"/>
                    <w:noProof/>
                  </w:rPr>
                </w:rPrChange>
              </w:rPr>
              <w:fldChar w:fldCharType="separate"/>
            </w:r>
            <w:r w:rsidRPr="00551DC7" w:rsidDel="005C3B4A">
              <w:rPr>
                <w:rStyle w:val="Hyperlink"/>
                <w:noProof/>
                <w:rPrChange w:id="138" w:author="alberto zafra navarro" w:date="2021-03-01T20:01:00Z">
                  <w:rPr>
                    <w:rStyle w:val="Hyperlink"/>
                    <w:noProof/>
                  </w:rPr>
                </w:rPrChange>
              </w:rPr>
              <w:delText>This thesis has been submitted by Alberto Zafra Navarro and Jorge Guillén Pastor to the University of Skövde as a requirement for the degree of Bachelor of Science in Production Engineering.</w:delText>
            </w:r>
            <w:r w:rsidRPr="00551DC7" w:rsidDel="005C3B4A">
              <w:rPr>
                <w:noProof/>
                <w:webHidden/>
                <w:rPrChange w:id="139" w:author="alberto zafra navarro" w:date="2021-03-01T20:01:00Z">
                  <w:rPr>
                    <w:noProof/>
                    <w:webHidden/>
                  </w:rPr>
                </w:rPrChange>
              </w:rPr>
              <w:tab/>
            </w:r>
            <w:r w:rsidRPr="00551DC7" w:rsidDel="005C3B4A">
              <w:rPr>
                <w:noProof/>
                <w:webHidden/>
                <w:rPrChange w:id="140" w:author="alberto zafra navarro" w:date="2021-03-01T20:01:00Z">
                  <w:rPr>
                    <w:noProof/>
                    <w:webHidden/>
                  </w:rPr>
                </w:rPrChange>
              </w:rPr>
              <w:fldChar w:fldCharType="begin"/>
            </w:r>
            <w:r w:rsidRPr="00551DC7" w:rsidDel="005C3B4A">
              <w:rPr>
                <w:noProof/>
                <w:webHidden/>
                <w:rPrChange w:id="141" w:author="alberto zafra navarro" w:date="2021-03-01T20:01:00Z">
                  <w:rPr>
                    <w:noProof/>
                    <w:webHidden/>
                  </w:rPr>
                </w:rPrChange>
              </w:rPr>
              <w:delInstrText xml:space="preserve"> PAGEREF _Toc65521088 \h </w:delInstrText>
            </w:r>
            <w:r w:rsidRPr="00551DC7" w:rsidDel="005C3B4A">
              <w:rPr>
                <w:noProof/>
                <w:webHidden/>
                <w:rPrChange w:id="142" w:author="alberto zafra navarro" w:date="2021-03-01T20:01:00Z">
                  <w:rPr>
                    <w:noProof/>
                    <w:webHidden/>
                  </w:rPr>
                </w:rPrChange>
              </w:rPr>
            </w:r>
            <w:r w:rsidRPr="00551DC7" w:rsidDel="005C3B4A">
              <w:rPr>
                <w:noProof/>
                <w:webHidden/>
                <w:rPrChange w:id="143" w:author="alberto zafra navarro" w:date="2021-03-01T20:01:00Z">
                  <w:rPr>
                    <w:noProof/>
                    <w:webHidden/>
                  </w:rPr>
                </w:rPrChange>
              </w:rPr>
              <w:fldChar w:fldCharType="separate"/>
            </w:r>
            <w:r w:rsidRPr="00551DC7" w:rsidDel="005C3B4A">
              <w:rPr>
                <w:noProof/>
                <w:webHidden/>
                <w:rPrChange w:id="144" w:author="alberto zafra navarro" w:date="2021-03-01T20:01:00Z">
                  <w:rPr>
                    <w:noProof/>
                    <w:webHidden/>
                  </w:rPr>
                </w:rPrChange>
              </w:rPr>
              <w:delText>ii</w:delText>
            </w:r>
            <w:r w:rsidRPr="00551DC7" w:rsidDel="005C3B4A">
              <w:rPr>
                <w:noProof/>
                <w:webHidden/>
                <w:rPrChange w:id="145" w:author="alberto zafra navarro" w:date="2021-03-01T20:01:00Z">
                  <w:rPr>
                    <w:noProof/>
                    <w:webHidden/>
                  </w:rPr>
                </w:rPrChange>
              </w:rPr>
              <w:fldChar w:fldCharType="end"/>
            </w:r>
            <w:r w:rsidRPr="00551DC7" w:rsidDel="005C3B4A">
              <w:rPr>
                <w:rStyle w:val="Hyperlink"/>
                <w:noProof/>
                <w:rPrChange w:id="146" w:author="alberto zafra navarro" w:date="2021-03-01T20:01:00Z">
                  <w:rPr>
                    <w:rStyle w:val="Hyperlink"/>
                    <w:noProof/>
                  </w:rPr>
                </w:rPrChange>
              </w:rPr>
              <w:fldChar w:fldCharType="end"/>
            </w:r>
          </w:del>
        </w:p>
        <w:p w14:paraId="15E81DC6" w14:textId="396A27E6" w:rsidR="005C3B4A" w:rsidRPr="00551DC7" w:rsidDel="005C3B4A" w:rsidRDefault="005C3B4A">
          <w:pPr>
            <w:pStyle w:val="TOC1"/>
            <w:tabs>
              <w:tab w:val="right" w:leader="dot" w:pos="9060"/>
            </w:tabs>
            <w:rPr>
              <w:del w:id="147" w:author="alberto zafra navarro" w:date="2021-03-01T19:57:00Z"/>
              <w:rFonts w:asciiTheme="minorHAnsi" w:eastAsiaTheme="minorEastAsia" w:hAnsiTheme="minorHAnsi" w:cstheme="minorBidi"/>
              <w:noProof/>
              <w:lang w:val="en-GB" w:eastAsia="en-GB"/>
              <w:rPrChange w:id="148" w:author="alberto zafra navarro" w:date="2021-03-01T20:01:00Z">
                <w:rPr>
                  <w:del w:id="149" w:author="alberto zafra navarro" w:date="2021-03-01T19:57:00Z"/>
                  <w:rFonts w:asciiTheme="minorHAnsi" w:eastAsiaTheme="minorEastAsia" w:hAnsiTheme="minorHAnsi" w:cstheme="minorBidi"/>
                  <w:noProof/>
                  <w:lang w:val="en-GB" w:eastAsia="en-GB"/>
                </w:rPr>
              </w:rPrChange>
            </w:rPr>
          </w:pPr>
          <w:del w:id="150" w:author="alberto zafra navarro" w:date="2021-03-01T19:57:00Z">
            <w:r w:rsidRPr="00551DC7" w:rsidDel="005C3B4A">
              <w:rPr>
                <w:rStyle w:val="Hyperlink"/>
                <w:noProof/>
                <w:rPrChange w:id="151" w:author="alberto zafra navarro" w:date="2021-03-01T20:01:00Z">
                  <w:rPr>
                    <w:rStyle w:val="Hyperlink"/>
                    <w:noProof/>
                  </w:rPr>
                </w:rPrChange>
              </w:rPr>
              <w:fldChar w:fldCharType="begin"/>
            </w:r>
            <w:r w:rsidRPr="00551DC7" w:rsidDel="005C3B4A">
              <w:rPr>
                <w:rStyle w:val="Hyperlink"/>
                <w:noProof/>
                <w:rPrChange w:id="152" w:author="alberto zafra navarro" w:date="2021-03-01T20:01:00Z">
                  <w:rPr>
                    <w:rStyle w:val="Hyperlink"/>
                    <w:noProof/>
                  </w:rPr>
                </w:rPrChange>
              </w:rPr>
              <w:delInstrText xml:space="preserve"> </w:delInstrText>
            </w:r>
            <w:r w:rsidRPr="00551DC7" w:rsidDel="005C3B4A">
              <w:rPr>
                <w:noProof/>
                <w:rPrChange w:id="153" w:author="alberto zafra navarro" w:date="2021-03-01T20:01:00Z">
                  <w:rPr>
                    <w:noProof/>
                  </w:rPr>
                </w:rPrChange>
              </w:rPr>
              <w:delInstrText>HYPERLINK \l "_Toc65521089"</w:delInstrText>
            </w:r>
            <w:r w:rsidRPr="00551DC7" w:rsidDel="005C3B4A">
              <w:rPr>
                <w:rStyle w:val="Hyperlink"/>
                <w:noProof/>
                <w:rPrChange w:id="154" w:author="alberto zafra navarro" w:date="2021-03-01T20:01:00Z">
                  <w:rPr>
                    <w:rStyle w:val="Hyperlink"/>
                    <w:noProof/>
                  </w:rPr>
                </w:rPrChange>
              </w:rPr>
              <w:delInstrText xml:space="preserve"> </w:delInstrText>
            </w:r>
            <w:r w:rsidRPr="00551DC7" w:rsidDel="005C3B4A">
              <w:rPr>
                <w:rStyle w:val="Hyperlink"/>
                <w:noProof/>
                <w:rPrChange w:id="155" w:author="alberto zafra navarro" w:date="2021-03-01T20:01:00Z">
                  <w:rPr>
                    <w:rStyle w:val="Hyperlink"/>
                    <w:noProof/>
                  </w:rPr>
                </w:rPrChange>
              </w:rPr>
            </w:r>
            <w:r w:rsidRPr="00551DC7" w:rsidDel="005C3B4A">
              <w:rPr>
                <w:rStyle w:val="Hyperlink"/>
                <w:noProof/>
                <w:rPrChange w:id="156" w:author="alberto zafra navarro" w:date="2021-03-01T20:01:00Z">
                  <w:rPr>
                    <w:rStyle w:val="Hyperlink"/>
                    <w:noProof/>
                  </w:rPr>
                </w:rPrChange>
              </w:rPr>
              <w:fldChar w:fldCharType="separate"/>
            </w:r>
            <w:r w:rsidRPr="00551DC7" w:rsidDel="005C3B4A">
              <w:rPr>
                <w:rStyle w:val="Hyperlink"/>
                <w:noProof/>
                <w:rPrChange w:id="157" w:author="alberto zafra navarro" w:date="2021-03-01T20:01:00Z">
                  <w:rPr>
                    <w:rStyle w:val="Hyperlink"/>
                    <w:noProof/>
                  </w:rPr>
                </w:rPrChange>
              </w:rPr>
              <w:delText>The undersigned certifies that all the material in this thesis that is not my own has been properly acknowledged using accepted referencing practices and, further, that the thesis includes no material for which I have previously received academic credit.</w:delText>
            </w:r>
            <w:r w:rsidRPr="00551DC7" w:rsidDel="005C3B4A">
              <w:rPr>
                <w:noProof/>
                <w:webHidden/>
                <w:rPrChange w:id="158" w:author="alberto zafra navarro" w:date="2021-03-01T20:01:00Z">
                  <w:rPr>
                    <w:noProof/>
                    <w:webHidden/>
                  </w:rPr>
                </w:rPrChange>
              </w:rPr>
              <w:tab/>
            </w:r>
            <w:r w:rsidRPr="00551DC7" w:rsidDel="005C3B4A">
              <w:rPr>
                <w:noProof/>
                <w:webHidden/>
                <w:rPrChange w:id="159" w:author="alberto zafra navarro" w:date="2021-03-01T20:01:00Z">
                  <w:rPr>
                    <w:noProof/>
                    <w:webHidden/>
                  </w:rPr>
                </w:rPrChange>
              </w:rPr>
              <w:fldChar w:fldCharType="begin"/>
            </w:r>
            <w:r w:rsidRPr="00551DC7" w:rsidDel="005C3B4A">
              <w:rPr>
                <w:noProof/>
                <w:webHidden/>
                <w:rPrChange w:id="160" w:author="alberto zafra navarro" w:date="2021-03-01T20:01:00Z">
                  <w:rPr>
                    <w:noProof/>
                    <w:webHidden/>
                  </w:rPr>
                </w:rPrChange>
              </w:rPr>
              <w:delInstrText xml:space="preserve"> PAGEREF _Toc65521089 \h </w:delInstrText>
            </w:r>
            <w:r w:rsidRPr="00551DC7" w:rsidDel="005C3B4A">
              <w:rPr>
                <w:noProof/>
                <w:webHidden/>
                <w:rPrChange w:id="161" w:author="alberto zafra navarro" w:date="2021-03-01T20:01:00Z">
                  <w:rPr>
                    <w:noProof/>
                    <w:webHidden/>
                  </w:rPr>
                </w:rPrChange>
              </w:rPr>
            </w:r>
            <w:r w:rsidRPr="00551DC7" w:rsidDel="005C3B4A">
              <w:rPr>
                <w:noProof/>
                <w:webHidden/>
                <w:rPrChange w:id="162" w:author="alberto zafra navarro" w:date="2021-03-01T20:01:00Z">
                  <w:rPr>
                    <w:noProof/>
                    <w:webHidden/>
                  </w:rPr>
                </w:rPrChange>
              </w:rPr>
              <w:fldChar w:fldCharType="separate"/>
            </w:r>
            <w:r w:rsidRPr="00551DC7" w:rsidDel="005C3B4A">
              <w:rPr>
                <w:noProof/>
                <w:webHidden/>
                <w:rPrChange w:id="163" w:author="alberto zafra navarro" w:date="2021-03-01T20:01:00Z">
                  <w:rPr>
                    <w:noProof/>
                    <w:webHidden/>
                  </w:rPr>
                </w:rPrChange>
              </w:rPr>
              <w:delText>ii</w:delText>
            </w:r>
            <w:r w:rsidRPr="00551DC7" w:rsidDel="005C3B4A">
              <w:rPr>
                <w:noProof/>
                <w:webHidden/>
                <w:rPrChange w:id="164" w:author="alberto zafra navarro" w:date="2021-03-01T20:01:00Z">
                  <w:rPr>
                    <w:noProof/>
                    <w:webHidden/>
                  </w:rPr>
                </w:rPrChange>
              </w:rPr>
              <w:fldChar w:fldCharType="end"/>
            </w:r>
            <w:r w:rsidRPr="00551DC7" w:rsidDel="005C3B4A">
              <w:rPr>
                <w:rStyle w:val="Hyperlink"/>
                <w:noProof/>
                <w:rPrChange w:id="165" w:author="alberto zafra navarro" w:date="2021-03-01T20:01:00Z">
                  <w:rPr>
                    <w:rStyle w:val="Hyperlink"/>
                    <w:noProof/>
                  </w:rPr>
                </w:rPrChange>
              </w:rPr>
              <w:fldChar w:fldCharType="end"/>
            </w:r>
          </w:del>
        </w:p>
        <w:p w14:paraId="04CAF91E" w14:textId="7435BF8E" w:rsidR="005C3B4A" w:rsidRPr="00551DC7" w:rsidDel="005C3B4A" w:rsidRDefault="005C3B4A">
          <w:pPr>
            <w:pStyle w:val="TOC1"/>
            <w:tabs>
              <w:tab w:val="left" w:pos="3546"/>
              <w:tab w:val="right" w:leader="dot" w:pos="9060"/>
            </w:tabs>
            <w:rPr>
              <w:del w:id="166" w:author="alberto zafra navarro" w:date="2021-03-01T19:57:00Z"/>
              <w:rFonts w:asciiTheme="minorHAnsi" w:eastAsiaTheme="minorEastAsia" w:hAnsiTheme="minorHAnsi" w:cstheme="minorBidi"/>
              <w:noProof/>
              <w:lang w:val="en-GB" w:eastAsia="en-GB"/>
              <w:rPrChange w:id="167" w:author="alberto zafra navarro" w:date="2021-03-01T20:01:00Z">
                <w:rPr>
                  <w:del w:id="168" w:author="alberto zafra navarro" w:date="2021-03-01T19:57:00Z"/>
                  <w:rFonts w:asciiTheme="minorHAnsi" w:eastAsiaTheme="minorEastAsia" w:hAnsiTheme="minorHAnsi" w:cstheme="minorBidi"/>
                  <w:noProof/>
                  <w:lang w:val="en-GB" w:eastAsia="en-GB"/>
                </w:rPr>
              </w:rPrChange>
            </w:rPr>
          </w:pPr>
          <w:del w:id="169" w:author="alberto zafra navarro" w:date="2021-03-01T19:57:00Z">
            <w:r w:rsidRPr="00551DC7" w:rsidDel="005C3B4A">
              <w:rPr>
                <w:rStyle w:val="Hyperlink"/>
                <w:noProof/>
                <w:rPrChange w:id="170" w:author="alberto zafra navarro" w:date="2021-03-01T20:01:00Z">
                  <w:rPr>
                    <w:rStyle w:val="Hyperlink"/>
                    <w:noProof/>
                  </w:rPr>
                </w:rPrChange>
              </w:rPr>
              <w:fldChar w:fldCharType="begin"/>
            </w:r>
            <w:r w:rsidRPr="00551DC7" w:rsidDel="005C3B4A">
              <w:rPr>
                <w:rStyle w:val="Hyperlink"/>
                <w:noProof/>
                <w:rPrChange w:id="171" w:author="alberto zafra navarro" w:date="2021-03-01T20:01:00Z">
                  <w:rPr>
                    <w:rStyle w:val="Hyperlink"/>
                    <w:noProof/>
                  </w:rPr>
                </w:rPrChange>
              </w:rPr>
              <w:delInstrText xml:space="preserve"> </w:delInstrText>
            </w:r>
            <w:r w:rsidRPr="00551DC7" w:rsidDel="005C3B4A">
              <w:rPr>
                <w:noProof/>
                <w:rPrChange w:id="172" w:author="alberto zafra navarro" w:date="2021-03-01T20:01:00Z">
                  <w:rPr>
                    <w:noProof/>
                  </w:rPr>
                </w:rPrChange>
              </w:rPr>
              <w:delInstrText>HYPERLINK \l "_Toc65521090"</w:delInstrText>
            </w:r>
            <w:r w:rsidRPr="00551DC7" w:rsidDel="005C3B4A">
              <w:rPr>
                <w:rStyle w:val="Hyperlink"/>
                <w:noProof/>
                <w:rPrChange w:id="173" w:author="alberto zafra navarro" w:date="2021-03-01T20:01:00Z">
                  <w:rPr>
                    <w:rStyle w:val="Hyperlink"/>
                    <w:noProof/>
                  </w:rPr>
                </w:rPrChange>
              </w:rPr>
              <w:delInstrText xml:space="preserve"> </w:delInstrText>
            </w:r>
            <w:r w:rsidRPr="00551DC7" w:rsidDel="005C3B4A">
              <w:rPr>
                <w:rStyle w:val="Hyperlink"/>
                <w:noProof/>
                <w:rPrChange w:id="174" w:author="alberto zafra navarro" w:date="2021-03-01T20:01:00Z">
                  <w:rPr>
                    <w:rStyle w:val="Hyperlink"/>
                    <w:noProof/>
                  </w:rPr>
                </w:rPrChange>
              </w:rPr>
            </w:r>
            <w:r w:rsidRPr="00551DC7" w:rsidDel="005C3B4A">
              <w:rPr>
                <w:rStyle w:val="Hyperlink"/>
                <w:noProof/>
                <w:rPrChange w:id="175" w:author="alberto zafra navarro" w:date="2021-03-01T20:01:00Z">
                  <w:rPr>
                    <w:rStyle w:val="Hyperlink"/>
                    <w:noProof/>
                  </w:rPr>
                </w:rPrChange>
              </w:rPr>
              <w:fldChar w:fldCharType="separate"/>
            </w:r>
            <w:r w:rsidRPr="00551DC7" w:rsidDel="005C3B4A">
              <w:rPr>
                <w:rStyle w:val="Hyperlink"/>
                <w:noProof/>
                <w:rPrChange w:id="176" w:author="alberto zafra navarro" w:date="2021-03-01T20:01:00Z">
                  <w:rPr>
                    <w:rStyle w:val="Hyperlink"/>
                    <w:noProof/>
                  </w:rPr>
                </w:rPrChange>
              </w:rPr>
              <w:delText>Replace with scanned signature, NN1</w:delText>
            </w:r>
            <w:r w:rsidRPr="00551DC7" w:rsidDel="005C3B4A">
              <w:rPr>
                <w:rFonts w:asciiTheme="minorHAnsi" w:eastAsiaTheme="minorEastAsia" w:hAnsiTheme="minorHAnsi" w:cstheme="minorBidi"/>
                <w:noProof/>
                <w:lang w:val="en-GB" w:eastAsia="en-GB"/>
                <w:rPrChange w:id="177" w:author="alberto zafra navarro" w:date="2021-03-01T20:01:00Z">
                  <w:rPr>
                    <w:rFonts w:asciiTheme="minorHAnsi" w:eastAsiaTheme="minorEastAsia" w:hAnsiTheme="minorHAnsi" w:cstheme="minorBidi"/>
                    <w:noProof/>
                    <w:lang w:val="en-GB" w:eastAsia="en-GB"/>
                  </w:rPr>
                </w:rPrChange>
              </w:rPr>
              <w:tab/>
            </w:r>
            <w:r w:rsidRPr="00551DC7" w:rsidDel="005C3B4A">
              <w:rPr>
                <w:rStyle w:val="Hyperlink"/>
                <w:noProof/>
                <w:rPrChange w:id="178" w:author="alberto zafra navarro" w:date="2021-03-01T20:01:00Z">
                  <w:rPr>
                    <w:rStyle w:val="Hyperlink"/>
                    <w:noProof/>
                  </w:rPr>
                </w:rPrChange>
              </w:rPr>
              <w:delText>Replace with scanned signature, NN2</w:delText>
            </w:r>
            <w:r w:rsidRPr="00551DC7" w:rsidDel="005C3B4A">
              <w:rPr>
                <w:noProof/>
                <w:webHidden/>
                <w:rPrChange w:id="179" w:author="alberto zafra navarro" w:date="2021-03-01T20:01:00Z">
                  <w:rPr>
                    <w:noProof/>
                    <w:webHidden/>
                  </w:rPr>
                </w:rPrChange>
              </w:rPr>
              <w:tab/>
            </w:r>
            <w:r w:rsidRPr="00551DC7" w:rsidDel="005C3B4A">
              <w:rPr>
                <w:noProof/>
                <w:webHidden/>
                <w:rPrChange w:id="180" w:author="alberto zafra navarro" w:date="2021-03-01T20:01:00Z">
                  <w:rPr>
                    <w:noProof/>
                    <w:webHidden/>
                  </w:rPr>
                </w:rPrChange>
              </w:rPr>
              <w:fldChar w:fldCharType="begin"/>
            </w:r>
            <w:r w:rsidRPr="00551DC7" w:rsidDel="005C3B4A">
              <w:rPr>
                <w:noProof/>
                <w:webHidden/>
                <w:rPrChange w:id="181" w:author="alberto zafra navarro" w:date="2021-03-01T20:01:00Z">
                  <w:rPr>
                    <w:noProof/>
                    <w:webHidden/>
                  </w:rPr>
                </w:rPrChange>
              </w:rPr>
              <w:delInstrText xml:space="preserve"> PAGEREF _Toc65521090 \h </w:delInstrText>
            </w:r>
            <w:r w:rsidRPr="00551DC7" w:rsidDel="005C3B4A">
              <w:rPr>
                <w:noProof/>
                <w:webHidden/>
                <w:rPrChange w:id="182" w:author="alberto zafra navarro" w:date="2021-03-01T20:01:00Z">
                  <w:rPr>
                    <w:noProof/>
                    <w:webHidden/>
                  </w:rPr>
                </w:rPrChange>
              </w:rPr>
            </w:r>
            <w:r w:rsidRPr="00551DC7" w:rsidDel="005C3B4A">
              <w:rPr>
                <w:noProof/>
                <w:webHidden/>
                <w:rPrChange w:id="183" w:author="alberto zafra navarro" w:date="2021-03-01T20:01:00Z">
                  <w:rPr>
                    <w:noProof/>
                    <w:webHidden/>
                  </w:rPr>
                </w:rPrChange>
              </w:rPr>
              <w:fldChar w:fldCharType="separate"/>
            </w:r>
            <w:r w:rsidRPr="00551DC7" w:rsidDel="005C3B4A">
              <w:rPr>
                <w:noProof/>
                <w:webHidden/>
                <w:rPrChange w:id="184" w:author="alberto zafra navarro" w:date="2021-03-01T20:01:00Z">
                  <w:rPr>
                    <w:noProof/>
                    <w:webHidden/>
                  </w:rPr>
                </w:rPrChange>
              </w:rPr>
              <w:delText>ii</w:delText>
            </w:r>
            <w:r w:rsidRPr="00551DC7" w:rsidDel="005C3B4A">
              <w:rPr>
                <w:noProof/>
                <w:webHidden/>
                <w:rPrChange w:id="185" w:author="alberto zafra navarro" w:date="2021-03-01T20:01:00Z">
                  <w:rPr>
                    <w:noProof/>
                    <w:webHidden/>
                  </w:rPr>
                </w:rPrChange>
              </w:rPr>
              <w:fldChar w:fldCharType="end"/>
            </w:r>
            <w:r w:rsidRPr="00551DC7" w:rsidDel="005C3B4A">
              <w:rPr>
                <w:rStyle w:val="Hyperlink"/>
                <w:noProof/>
                <w:rPrChange w:id="186" w:author="alberto zafra navarro" w:date="2021-03-01T20:01:00Z">
                  <w:rPr>
                    <w:rStyle w:val="Hyperlink"/>
                    <w:noProof/>
                  </w:rPr>
                </w:rPrChange>
              </w:rPr>
              <w:fldChar w:fldCharType="end"/>
            </w:r>
          </w:del>
        </w:p>
        <w:p w14:paraId="79C3B29C" w14:textId="4B3A1015" w:rsidR="005C3B4A" w:rsidRPr="00551DC7" w:rsidDel="005C3B4A" w:rsidRDefault="005C3B4A">
          <w:pPr>
            <w:pStyle w:val="TOC1"/>
            <w:tabs>
              <w:tab w:val="left" w:pos="2668"/>
              <w:tab w:val="right" w:leader="dot" w:pos="9060"/>
            </w:tabs>
            <w:rPr>
              <w:del w:id="187" w:author="alberto zafra navarro" w:date="2021-03-01T19:57:00Z"/>
              <w:rFonts w:asciiTheme="minorHAnsi" w:eastAsiaTheme="minorEastAsia" w:hAnsiTheme="minorHAnsi" w:cstheme="minorBidi"/>
              <w:noProof/>
              <w:lang w:val="en-GB" w:eastAsia="en-GB"/>
              <w:rPrChange w:id="188" w:author="alberto zafra navarro" w:date="2021-03-01T20:01:00Z">
                <w:rPr>
                  <w:del w:id="189" w:author="alberto zafra navarro" w:date="2021-03-01T19:57:00Z"/>
                  <w:rFonts w:asciiTheme="minorHAnsi" w:eastAsiaTheme="minorEastAsia" w:hAnsiTheme="minorHAnsi" w:cstheme="minorBidi"/>
                  <w:noProof/>
                  <w:lang w:val="en-GB" w:eastAsia="en-GB"/>
                </w:rPr>
              </w:rPrChange>
            </w:rPr>
          </w:pPr>
          <w:del w:id="190" w:author="alberto zafra navarro" w:date="2021-03-01T19:57:00Z">
            <w:r w:rsidRPr="00551DC7" w:rsidDel="005C3B4A">
              <w:rPr>
                <w:rStyle w:val="Hyperlink"/>
                <w:noProof/>
                <w:rPrChange w:id="191" w:author="alberto zafra navarro" w:date="2021-03-01T20:01:00Z">
                  <w:rPr>
                    <w:rStyle w:val="Hyperlink"/>
                    <w:noProof/>
                  </w:rPr>
                </w:rPrChange>
              </w:rPr>
              <w:fldChar w:fldCharType="begin"/>
            </w:r>
            <w:r w:rsidRPr="00551DC7" w:rsidDel="005C3B4A">
              <w:rPr>
                <w:rStyle w:val="Hyperlink"/>
                <w:noProof/>
                <w:rPrChange w:id="192" w:author="alberto zafra navarro" w:date="2021-03-01T20:01:00Z">
                  <w:rPr>
                    <w:rStyle w:val="Hyperlink"/>
                    <w:noProof/>
                  </w:rPr>
                </w:rPrChange>
              </w:rPr>
              <w:delInstrText xml:space="preserve"> </w:delInstrText>
            </w:r>
            <w:r w:rsidRPr="00551DC7" w:rsidDel="005C3B4A">
              <w:rPr>
                <w:noProof/>
                <w:rPrChange w:id="193" w:author="alberto zafra navarro" w:date="2021-03-01T20:01:00Z">
                  <w:rPr>
                    <w:noProof/>
                  </w:rPr>
                </w:rPrChange>
              </w:rPr>
              <w:delInstrText>HYPERLINK \l "_Toc65521091"</w:delInstrText>
            </w:r>
            <w:r w:rsidRPr="00551DC7" w:rsidDel="005C3B4A">
              <w:rPr>
                <w:rStyle w:val="Hyperlink"/>
                <w:noProof/>
                <w:rPrChange w:id="194" w:author="alberto zafra navarro" w:date="2021-03-01T20:01:00Z">
                  <w:rPr>
                    <w:rStyle w:val="Hyperlink"/>
                    <w:noProof/>
                  </w:rPr>
                </w:rPrChange>
              </w:rPr>
              <w:delInstrText xml:space="preserve"> </w:delInstrText>
            </w:r>
            <w:r w:rsidRPr="00551DC7" w:rsidDel="005C3B4A">
              <w:rPr>
                <w:rStyle w:val="Hyperlink"/>
                <w:noProof/>
                <w:rPrChange w:id="195" w:author="alberto zafra navarro" w:date="2021-03-01T20:01:00Z">
                  <w:rPr>
                    <w:rStyle w:val="Hyperlink"/>
                    <w:noProof/>
                  </w:rPr>
                </w:rPrChange>
              </w:rPr>
            </w:r>
            <w:r w:rsidRPr="00551DC7" w:rsidDel="005C3B4A">
              <w:rPr>
                <w:rStyle w:val="Hyperlink"/>
                <w:noProof/>
                <w:rPrChange w:id="196" w:author="alberto zafra navarro" w:date="2021-03-01T20:01:00Z">
                  <w:rPr>
                    <w:rStyle w:val="Hyperlink"/>
                    <w:noProof/>
                  </w:rPr>
                </w:rPrChange>
              </w:rPr>
              <w:fldChar w:fldCharType="separate"/>
            </w:r>
            <w:r w:rsidRPr="00551DC7" w:rsidDel="005C3B4A">
              <w:rPr>
                <w:rStyle w:val="Hyperlink"/>
                <w:noProof/>
                <w:lang w:val="es-ES"/>
                <w:rPrChange w:id="197" w:author="alberto zafra navarro" w:date="2021-03-01T20:01:00Z">
                  <w:rPr>
                    <w:rStyle w:val="Hyperlink"/>
                    <w:noProof/>
                    <w:lang w:val="es-ES"/>
                  </w:rPr>
                </w:rPrChange>
              </w:rPr>
              <w:delText>Alberto Zafra Navarro, NN1</w:delText>
            </w:r>
            <w:r w:rsidRPr="00551DC7" w:rsidDel="005C3B4A">
              <w:rPr>
                <w:rFonts w:asciiTheme="minorHAnsi" w:eastAsiaTheme="minorEastAsia" w:hAnsiTheme="minorHAnsi" w:cstheme="minorBidi"/>
                <w:noProof/>
                <w:lang w:val="en-GB" w:eastAsia="en-GB"/>
                <w:rPrChange w:id="198" w:author="alberto zafra navarro" w:date="2021-03-01T20:01:00Z">
                  <w:rPr>
                    <w:rFonts w:asciiTheme="minorHAnsi" w:eastAsiaTheme="minorEastAsia" w:hAnsiTheme="minorHAnsi" w:cstheme="minorBidi"/>
                    <w:noProof/>
                    <w:lang w:val="en-GB" w:eastAsia="en-GB"/>
                  </w:rPr>
                </w:rPrChange>
              </w:rPr>
              <w:tab/>
            </w:r>
            <w:r w:rsidRPr="00551DC7" w:rsidDel="005C3B4A">
              <w:rPr>
                <w:rStyle w:val="Hyperlink"/>
                <w:noProof/>
                <w:lang w:val="es-ES"/>
                <w:rPrChange w:id="199" w:author="alberto zafra navarro" w:date="2021-03-01T20:01:00Z">
                  <w:rPr>
                    <w:rStyle w:val="Hyperlink"/>
                    <w:noProof/>
                    <w:lang w:val="es-ES"/>
                  </w:rPr>
                </w:rPrChange>
              </w:rPr>
              <w:delText xml:space="preserve">  Jorge Guillén Pastor, NN2</w:delText>
            </w:r>
            <w:r w:rsidRPr="00551DC7" w:rsidDel="005C3B4A">
              <w:rPr>
                <w:noProof/>
                <w:webHidden/>
                <w:rPrChange w:id="200" w:author="alberto zafra navarro" w:date="2021-03-01T20:01:00Z">
                  <w:rPr>
                    <w:noProof/>
                    <w:webHidden/>
                  </w:rPr>
                </w:rPrChange>
              </w:rPr>
              <w:tab/>
            </w:r>
            <w:r w:rsidRPr="00551DC7" w:rsidDel="005C3B4A">
              <w:rPr>
                <w:noProof/>
                <w:webHidden/>
                <w:rPrChange w:id="201" w:author="alberto zafra navarro" w:date="2021-03-01T20:01:00Z">
                  <w:rPr>
                    <w:noProof/>
                    <w:webHidden/>
                  </w:rPr>
                </w:rPrChange>
              </w:rPr>
              <w:fldChar w:fldCharType="begin"/>
            </w:r>
            <w:r w:rsidRPr="00551DC7" w:rsidDel="005C3B4A">
              <w:rPr>
                <w:noProof/>
                <w:webHidden/>
                <w:rPrChange w:id="202" w:author="alberto zafra navarro" w:date="2021-03-01T20:01:00Z">
                  <w:rPr>
                    <w:noProof/>
                    <w:webHidden/>
                  </w:rPr>
                </w:rPrChange>
              </w:rPr>
              <w:delInstrText xml:space="preserve"> PAGEREF _Toc65521091 \h </w:delInstrText>
            </w:r>
            <w:r w:rsidRPr="00551DC7" w:rsidDel="005C3B4A">
              <w:rPr>
                <w:noProof/>
                <w:webHidden/>
                <w:rPrChange w:id="203" w:author="alberto zafra navarro" w:date="2021-03-01T20:01:00Z">
                  <w:rPr>
                    <w:noProof/>
                    <w:webHidden/>
                  </w:rPr>
                </w:rPrChange>
              </w:rPr>
            </w:r>
            <w:r w:rsidRPr="00551DC7" w:rsidDel="005C3B4A">
              <w:rPr>
                <w:noProof/>
                <w:webHidden/>
                <w:rPrChange w:id="204" w:author="alberto zafra navarro" w:date="2021-03-01T20:01:00Z">
                  <w:rPr>
                    <w:noProof/>
                    <w:webHidden/>
                  </w:rPr>
                </w:rPrChange>
              </w:rPr>
              <w:fldChar w:fldCharType="separate"/>
            </w:r>
            <w:r w:rsidRPr="00551DC7" w:rsidDel="005C3B4A">
              <w:rPr>
                <w:noProof/>
                <w:webHidden/>
                <w:rPrChange w:id="205" w:author="alberto zafra navarro" w:date="2021-03-01T20:01:00Z">
                  <w:rPr>
                    <w:noProof/>
                    <w:webHidden/>
                  </w:rPr>
                </w:rPrChange>
              </w:rPr>
              <w:delText>ii</w:delText>
            </w:r>
            <w:r w:rsidRPr="00551DC7" w:rsidDel="005C3B4A">
              <w:rPr>
                <w:noProof/>
                <w:webHidden/>
                <w:rPrChange w:id="206" w:author="alberto zafra navarro" w:date="2021-03-01T20:01:00Z">
                  <w:rPr>
                    <w:noProof/>
                    <w:webHidden/>
                  </w:rPr>
                </w:rPrChange>
              </w:rPr>
              <w:fldChar w:fldCharType="end"/>
            </w:r>
            <w:r w:rsidRPr="00551DC7" w:rsidDel="005C3B4A">
              <w:rPr>
                <w:rStyle w:val="Hyperlink"/>
                <w:noProof/>
                <w:rPrChange w:id="207" w:author="alberto zafra navarro" w:date="2021-03-01T20:01:00Z">
                  <w:rPr>
                    <w:rStyle w:val="Hyperlink"/>
                    <w:noProof/>
                  </w:rPr>
                </w:rPrChange>
              </w:rPr>
              <w:fldChar w:fldCharType="end"/>
            </w:r>
          </w:del>
        </w:p>
        <w:p w14:paraId="63A80C25" w14:textId="72029536" w:rsidR="005C3B4A" w:rsidRPr="00551DC7" w:rsidDel="005C3B4A" w:rsidRDefault="005C3B4A">
          <w:pPr>
            <w:pStyle w:val="TOC1"/>
            <w:tabs>
              <w:tab w:val="right" w:leader="dot" w:pos="9060"/>
            </w:tabs>
            <w:rPr>
              <w:del w:id="208" w:author="alberto zafra navarro" w:date="2021-03-01T19:57:00Z"/>
              <w:rFonts w:asciiTheme="minorHAnsi" w:eastAsiaTheme="minorEastAsia" w:hAnsiTheme="minorHAnsi" w:cstheme="minorBidi"/>
              <w:noProof/>
              <w:lang w:val="en-GB" w:eastAsia="en-GB"/>
              <w:rPrChange w:id="209" w:author="alberto zafra navarro" w:date="2021-03-01T20:01:00Z">
                <w:rPr>
                  <w:del w:id="210" w:author="alberto zafra navarro" w:date="2021-03-01T19:57:00Z"/>
                  <w:rFonts w:asciiTheme="minorHAnsi" w:eastAsiaTheme="minorEastAsia" w:hAnsiTheme="minorHAnsi" w:cstheme="minorBidi"/>
                  <w:noProof/>
                  <w:lang w:val="en-GB" w:eastAsia="en-GB"/>
                </w:rPr>
              </w:rPrChange>
            </w:rPr>
          </w:pPr>
          <w:del w:id="211" w:author="alberto zafra navarro" w:date="2021-03-01T19:57:00Z">
            <w:r w:rsidRPr="00551DC7" w:rsidDel="005C3B4A">
              <w:rPr>
                <w:rStyle w:val="Hyperlink"/>
                <w:noProof/>
                <w:rPrChange w:id="212" w:author="alberto zafra navarro" w:date="2021-03-01T20:01:00Z">
                  <w:rPr>
                    <w:rStyle w:val="Hyperlink"/>
                    <w:noProof/>
                  </w:rPr>
                </w:rPrChange>
              </w:rPr>
              <w:fldChar w:fldCharType="begin"/>
            </w:r>
            <w:r w:rsidRPr="00551DC7" w:rsidDel="005C3B4A">
              <w:rPr>
                <w:rStyle w:val="Hyperlink"/>
                <w:noProof/>
                <w:rPrChange w:id="213" w:author="alberto zafra navarro" w:date="2021-03-01T20:01:00Z">
                  <w:rPr>
                    <w:rStyle w:val="Hyperlink"/>
                    <w:noProof/>
                  </w:rPr>
                </w:rPrChange>
              </w:rPr>
              <w:delInstrText xml:space="preserve"> </w:delInstrText>
            </w:r>
            <w:r w:rsidRPr="00551DC7" w:rsidDel="005C3B4A">
              <w:rPr>
                <w:noProof/>
                <w:rPrChange w:id="214" w:author="alberto zafra navarro" w:date="2021-03-01T20:01:00Z">
                  <w:rPr>
                    <w:noProof/>
                  </w:rPr>
                </w:rPrChange>
              </w:rPr>
              <w:delInstrText>HYPERLINK \l "_Toc65521092"</w:delInstrText>
            </w:r>
            <w:r w:rsidRPr="00551DC7" w:rsidDel="005C3B4A">
              <w:rPr>
                <w:rStyle w:val="Hyperlink"/>
                <w:noProof/>
                <w:rPrChange w:id="215" w:author="alberto zafra navarro" w:date="2021-03-01T20:01:00Z">
                  <w:rPr>
                    <w:rStyle w:val="Hyperlink"/>
                    <w:noProof/>
                  </w:rPr>
                </w:rPrChange>
              </w:rPr>
              <w:delInstrText xml:space="preserve"> </w:delInstrText>
            </w:r>
            <w:r w:rsidRPr="00551DC7" w:rsidDel="005C3B4A">
              <w:rPr>
                <w:rStyle w:val="Hyperlink"/>
                <w:noProof/>
                <w:rPrChange w:id="216" w:author="alberto zafra navarro" w:date="2021-03-01T20:01:00Z">
                  <w:rPr>
                    <w:rStyle w:val="Hyperlink"/>
                    <w:noProof/>
                  </w:rPr>
                </w:rPrChange>
              </w:rPr>
            </w:r>
            <w:r w:rsidRPr="00551DC7" w:rsidDel="005C3B4A">
              <w:rPr>
                <w:rStyle w:val="Hyperlink"/>
                <w:noProof/>
                <w:rPrChange w:id="217" w:author="alberto zafra navarro" w:date="2021-03-01T20:01:00Z">
                  <w:rPr>
                    <w:rStyle w:val="Hyperlink"/>
                    <w:noProof/>
                  </w:rPr>
                </w:rPrChange>
              </w:rPr>
              <w:fldChar w:fldCharType="separate"/>
            </w:r>
            <w:r w:rsidRPr="00551DC7" w:rsidDel="005C3B4A">
              <w:rPr>
                <w:rStyle w:val="Hyperlink"/>
                <w:noProof/>
                <w:rPrChange w:id="218" w:author="alberto zafra navarro" w:date="2021-03-01T20:01:00Z">
                  <w:rPr>
                    <w:rStyle w:val="Hyperlink"/>
                    <w:noProof/>
                  </w:rPr>
                </w:rPrChange>
              </w:rPr>
              <w:delText>Skövde 2020-01-25</w:delText>
            </w:r>
            <w:r w:rsidRPr="00551DC7" w:rsidDel="005C3B4A">
              <w:rPr>
                <w:noProof/>
                <w:webHidden/>
                <w:rPrChange w:id="219" w:author="alberto zafra navarro" w:date="2021-03-01T20:01:00Z">
                  <w:rPr>
                    <w:noProof/>
                    <w:webHidden/>
                  </w:rPr>
                </w:rPrChange>
              </w:rPr>
              <w:tab/>
            </w:r>
            <w:r w:rsidRPr="00551DC7" w:rsidDel="005C3B4A">
              <w:rPr>
                <w:noProof/>
                <w:webHidden/>
                <w:rPrChange w:id="220" w:author="alberto zafra navarro" w:date="2021-03-01T20:01:00Z">
                  <w:rPr>
                    <w:noProof/>
                    <w:webHidden/>
                  </w:rPr>
                </w:rPrChange>
              </w:rPr>
              <w:fldChar w:fldCharType="begin"/>
            </w:r>
            <w:r w:rsidRPr="00551DC7" w:rsidDel="005C3B4A">
              <w:rPr>
                <w:noProof/>
                <w:webHidden/>
                <w:rPrChange w:id="221" w:author="alberto zafra navarro" w:date="2021-03-01T20:01:00Z">
                  <w:rPr>
                    <w:noProof/>
                    <w:webHidden/>
                  </w:rPr>
                </w:rPrChange>
              </w:rPr>
              <w:delInstrText xml:space="preserve"> PAGEREF _Toc65521092 \h </w:delInstrText>
            </w:r>
            <w:r w:rsidRPr="00551DC7" w:rsidDel="005C3B4A">
              <w:rPr>
                <w:noProof/>
                <w:webHidden/>
                <w:rPrChange w:id="222" w:author="alberto zafra navarro" w:date="2021-03-01T20:01:00Z">
                  <w:rPr>
                    <w:noProof/>
                    <w:webHidden/>
                  </w:rPr>
                </w:rPrChange>
              </w:rPr>
            </w:r>
            <w:r w:rsidRPr="00551DC7" w:rsidDel="005C3B4A">
              <w:rPr>
                <w:noProof/>
                <w:webHidden/>
                <w:rPrChange w:id="223" w:author="alberto zafra navarro" w:date="2021-03-01T20:01:00Z">
                  <w:rPr>
                    <w:noProof/>
                    <w:webHidden/>
                  </w:rPr>
                </w:rPrChange>
              </w:rPr>
              <w:fldChar w:fldCharType="separate"/>
            </w:r>
            <w:r w:rsidRPr="00551DC7" w:rsidDel="005C3B4A">
              <w:rPr>
                <w:noProof/>
                <w:webHidden/>
                <w:rPrChange w:id="224" w:author="alberto zafra navarro" w:date="2021-03-01T20:01:00Z">
                  <w:rPr>
                    <w:noProof/>
                    <w:webHidden/>
                  </w:rPr>
                </w:rPrChange>
              </w:rPr>
              <w:delText>ii</w:delText>
            </w:r>
            <w:r w:rsidRPr="00551DC7" w:rsidDel="005C3B4A">
              <w:rPr>
                <w:noProof/>
                <w:webHidden/>
                <w:rPrChange w:id="225" w:author="alberto zafra navarro" w:date="2021-03-01T20:01:00Z">
                  <w:rPr>
                    <w:noProof/>
                    <w:webHidden/>
                  </w:rPr>
                </w:rPrChange>
              </w:rPr>
              <w:fldChar w:fldCharType="end"/>
            </w:r>
            <w:r w:rsidRPr="00551DC7" w:rsidDel="005C3B4A">
              <w:rPr>
                <w:rStyle w:val="Hyperlink"/>
                <w:noProof/>
                <w:rPrChange w:id="226" w:author="alberto zafra navarro" w:date="2021-03-01T20:01:00Z">
                  <w:rPr>
                    <w:rStyle w:val="Hyperlink"/>
                    <w:noProof/>
                  </w:rPr>
                </w:rPrChange>
              </w:rPr>
              <w:fldChar w:fldCharType="end"/>
            </w:r>
          </w:del>
        </w:p>
        <w:p w14:paraId="40E6E2D9" w14:textId="7E8FA4D6" w:rsidR="005C3B4A" w:rsidRPr="00551DC7" w:rsidDel="005C3B4A" w:rsidRDefault="005C3B4A">
          <w:pPr>
            <w:pStyle w:val="TOC1"/>
            <w:tabs>
              <w:tab w:val="right" w:leader="dot" w:pos="9060"/>
            </w:tabs>
            <w:rPr>
              <w:del w:id="227" w:author="alberto zafra navarro" w:date="2021-03-01T19:57:00Z"/>
              <w:rFonts w:asciiTheme="minorHAnsi" w:eastAsiaTheme="minorEastAsia" w:hAnsiTheme="minorHAnsi" w:cstheme="minorBidi"/>
              <w:noProof/>
              <w:lang w:val="en-GB" w:eastAsia="en-GB"/>
              <w:rPrChange w:id="228" w:author="alberto zafra navarro" w:date="2021-03-01T20:01:00Z">
                <w:rPr>
                  <w:del w:id="229" w:author="alberto zafra navarro" w:date="2021-03-01T19:57:00Z"/>
                  <w:rFonts w:asciiTheme="minorHAnsi" w:eastAsiaTheme="minorEastAsia" w:hAnsiTheme="minorHAnsi" w:cstheme="minorBidi"/>
                  <w:noProof/>
                  <w:lang w:val="en-GB" w:eastAsia="en-GB"/>
                </w:rPr>
              </w:rPrChange>
            </w:rPr>
          </w:pPr>
          <w:del w:id="230" w:author="alberto zafra navarro" w:date="2021-03-01T19:57:00Z">
            <w:r w:rsidRPr="00551DC7" w:rsidDel="005C3B4A">
              <w:rPr>
                <w:rStyle w:val="Hyperlink"/>
                <w:noProof/>
                <w:rPrChange w:id="231" w:author="alberto zafra navarro" w:date="2021-03-01T20:01:00Z">
                  <w:rPr>
                    <w:rStyle w:val="Hyperlink"/>
                    <w:noProof/>
                  </w:rPr>
                </w:rPrChange>
              </w:rPr>
              <w:fldChar w:fldCharType="begin"/>
            </w:r>
            <w:r w:rsidRPr="00551DC7" w:rsidDel="005C3B4A">
              <w:rPr>
                <w:rStyle w:val="Hyperlink"/>
                <w:noProof/>
                <w:rPrChange w:id="232" w:author="alberto zafra navarro" w:date="2021-03-01T20:01:00Z">
                  <w:rPr>
                    <w:rStyle w:val="Hyperlink"/>
                    <w:noProof/>
                  </w:rPr>
                </w:rPrChange>
              </w:rPr>
              <w:delInstrText xml:space="preserve"> </w:delInstrText>
            </w:r>
            <w:r w:rsidRPr="00551DC7" w:rsidDel="005C3B4A">
              <w:rPr>
                <w:noProof/>
                <w:rPrChange w:id="233" w:author="alberto zafra navarro" w:date="2021-03-01T20:01:00Z">
                  <w:rPr>
                    <w:noProof/>
                  </w:rPr>
                </w:rPrChange>
              </w:rPr>
              <w:delInstrText>HYPERLINK \l "_Toc65521093"</w:delInstrText>
            </w:r>
            <w:r w:rsidRPr="00551DC7" w:rsidDel="005C3B4A">
              <w:rPr>
                <w:rStyle w:val="Hyperlink"/>
                <w:noProof/>
                <w:rPrChange w:id="234" w:author="alberto zafra navarro" w:date="2021-03-01T20:01:00Z">
                  <w:rPr>
                    <w:rStyle w:val="Hyperlink"/>
                    <w:noProof/>
                  </w:rPr>
                </w:rPrChange>
              </w:rPr>
              <w:delInstrText xml:space="preserve"> </w:delInstrText>
            </w:r>
            <w:r w:rsidRPr="00551DC7" w:rsidDel="005C3B4A">
              <w:rPr>
                <w:rStyle w:val="Hyperlink"/>
                <w:noProof/>
                <w:rPrChange w:id="235" w:author="alberto zafra navarro" w:date="2021-03-01T20:01:00Z">
                  <w:rPr>
                    <w:rStyle w:val="Hyperlink"/>
                    <w:noProof/>
                  </w:rPr>
                </w:rPrChange>
              </w:rPr>
            </w:r>
            <w:r w:rsidRPr="00551DC7" w:rsidDel="005C3B4A">
              <w:rPr>
                <w:rStyle w:val="Hyperlink"/>
                <w:noProof/>
                <w:rPrChange w:id="236" w:author="alberto zafra navarro" w:date="2021-03-01T20:01:00Z">
                  <w:rPr>
                    <w:rStyle w:val="Hyperlink"/>
                    <w:noProof/>
                  </w:rPr>
                </w:rPrChange>
              </w:rPr>
              <w:fldChar w:fldCharType="separate"/>
            </w:r>
            <w:r w:rsidRPr="00551DC7" w:rsidDel="005C3B4A">
              <w:rPr>
                <w:rStyle w:val="Hyperlink"/>
                <w:noProof/>
                <w:rPrChange w:id="237" w:author="alberto zafra navarro" w:date="2021-03-01T20:01:00Z">
                  <w:rPr>
                    <w:rStyle w:val="Hyperlink"/>
                    <w:noProof/>
                  </w:rPr>
                </w:rPrChange>
              </w:rPr>
              <w:delText>Acknowledgements</w:delText>
            </w:r>
            <w:r w:rsidRPr="00551DC7" w:rsidDel="005C3B4A">
              <w:rPr>
                <w:noProof/>
                <w:webHidden/>
                <w:rPrChange w:id="238" w:author="alberto zafra navarro" w:date="2021-03-01T20:01:00Z">
                  <w:rPr>
                    <w:noProof/>
                    <w:webHidden/>
                  </w:rPr>
                </w:rPrChange>
              </w:rPr>
              <w:tab/>
            </w:r>
            <w:r w:rsidRPr="00551DC7" w:rsidDel="005C3B4A">
              <w:rPr>
                <w:noProof/>
                <w:webHidden/>
                <w:rPrChange w:id="239" w:author="alberto zafra navarro" w:date="2021-03-01T20:01:00Z">
                  <w:rPr>
                    <w:noProof/>
                    <w:webHidden/>
                  </w:rPr>
                </w:rPrChange>
              </w:rPr>
              <w:fldChar w:fldCharType="begin"/>
            </w:r>
            <w:r w:rsidRPr="00551DC7" w:rsidDel="005C3B4A">
              <w:rPr>
                <w:noProof/>
                <w:webHidden/>
                <w:rPrChange w:id="240" w:author="alberto zafra navarro" w:date="2021-03-01T20:01:00Z">
                  <w:rPr>
                    <w:noProof/>
                    <w:webHidden/>
                  </w:rPr>
                </w:rPrChange>
              </w:rPr>
              <w:delInstrText xml:space="preserve"> PAGEREF _Toc65521093 \h </w:delInstrText>
            </w:r>
            <w:r w:rsidRPr="00551DC7" w:rsidDel="005C3B4A">
              <w:rPr>
                <w:noProof/>
                <w:webHidden/>
                <w:rPrChange w:id="241" w:author="alberto zafra navarro" w:date="2021-03-01T20:01:00Z">
                  <w:rPr>
                    <w:noProof/>
                    <w:webHidden/>
                  </w:rPr>
                </w:rPrChange>
              </w:rPr>
            </w:r>
            <w:r w:rsidRPr="00551DC7" w:rsidDel="005C3B4A">
              <w:rPr>
                <w:noProof/>
                <w:webHidden/>
                <w:rPrChange w:id="242" w:author="alberto zafra navarro" w:date="2021-03-01T20:01:00Z">
                  <w:rPr>
                    <w:noProof/>
                    <w:webHidden/>
                  </w:rPr>
                </w:rPrChange>
              </w:rPr>
              <w:fldChar w:fldCharType="separate"/>
            </w:r>
            <w:r w:rsidRPr="00551DC7" w:rsidDel="005C3B4A">
              <w:rPr>
                <w:noProof/>
                <w:webHidden/>
                <w:rPrChange w:id="243" w:author="alberto zafra navarro" w:date="2021-03-01T20:01:00Z">
                  <w:rPr>
                    <w:noProof/>
                    <w:webHidden/>
                  </w:rPr>
                </w:rPrChange>
              </w:rPr>
              <w:delText>iii</w:delText>
            </w:r>
            <w:r w:rsidRPr="00551DC7" w:rsidDel="005C3B4A">
              <w:rPr>
                <w:noProof/>
                <w:webHidden/>
                <w:rPrChange w:id="244" w:author="alberto zafra navarro" w:date="2021-03-01T20:01:00Z">
                  <w:rPr>
                    <w:noProof/>
                    <w:webHidden/>
                  </w:rPr>
                </w:rPrChange>
              </w:rPr>
              <w:fldChar w:fldCharType="end"/>
            </w:r>
            <w:r w:rsidRPr="00551DC7" w:rsidDel="005C3B4A">
              <w:rPr>
                <w:rStyle w:val="Hyperlink"/>
                <w:noProof/>
                <w:rPrChange w:id="245" w:author="alberto zafra navarro" w:date="2021-03-01T20:01:00Z">
                  <w:rPr>
                    <w:rStyle w:val="Hyperlink"/>
                    <w:noProof/>
                  </w:rPr>
                </w:rPrChange>
              </w:rPr>
              <w:fldChar w:fldCharType="end"/>
            </w:r>
          </w:del>
        </w:p>
        <w:p w14:paraId="74997EE3" w14:textId="3E62289F" w:rsidR="005C3B4A" w:rsidRPr="00551DC7" w:rsidDel="005C3B4A" w:rsidRDefault="005C3B4A">
          <w:pPr>
            <w:pStyle w:val="TOC1"/>
            <w:tabs>
              <w:tab w:val="right" w:leader="dot" w:pos="9060"/>
            </w:tabs>
            <w:rPr>
              <w:del w:id="246" w:author="alberto zafra navarro" w:date="2021-03-01T19:57:00Z"/>
              <w:rFonts w:asciiTheme="minorHAnsi" w:eastAsiaTheme="minorEastAsia" w:hAnsiTheme="minorHAnsi" w:cstheme="minorBidi"/>
              <w:noProof/>
              <w:lang w:val="en-GB" w:eastAsia="en-GB"/>
              <w:rPrChange w:id="247" w:author="alberto zafra navarro" w:date="2021-03-01T20:01:00Z">
                <w:rPr>
                  <w:del w:id="248" w:author="alberto zafra navarro" w:date="2021-03-01T19:57:00Z"/>
                  <w:rFonts w:asciiTheme="minorHAnsi" w:eastAsiaTheme="minorEastAsia" w:hAnsiTheme="minorHAnsi" w:cstheme="minorBidi"/>
                  <w:noProof/>
                  <w:lang w:val="en-GB" w:eastAsia="en-GB"/>
                </w:rPr>
              </w:rPrChange>
            </w:rPr>
          </w:pPr>
          <w:del w:id="249" w:author="alberto zafra navarro" w:date="2021-03-01T19:57:00Z">
            <w:r w:rsidRPr="00551DC7" w:rsidDel="005C3B4A">
              <w:rPr>
                <w:rStyle w:val="Hyperlink"/>
                <w:noProof/>
                <w:rPrChange w:id="250" w:author="alberto zafra navarro" w:date="2021-03-01T20:01:00Z">
                  <w:rPr>
                    <w:rStyle w:val="Hyperlink"/>
                    <w:noProof/>
                  </w:rPr>
                </w:rPrChange>
              </w:rPr>
              <w:fldChar w:fldCharType="begin"/>
            </w:r>
            <w:r w:rsidRPr="00551DC7" w:rsidDel="005C3B4A">
              <w:rPr>
                <w:rStyle w:val="Hyperlink"/>
                <w:noProof/>
                <w:rPrChange w:id="251" w:author="alberto zafra navarro" w:date="2021-03-01T20:01:00Z">
                  <w:rPr>
                    <w:rStyle w:val="Hyperlink"/>
                    <w:noProof/>
                  </w:rPr>
                </w:rPrChange>
              </w:rPr>
              <w:delInstrText xml:space="preserve"> </w:delInstrText>
            </w:r>
            <w:r w:rsidRPr="00551DC7" w:rsidDel="005C3B4A">
              <w:rPr>
                <w:noProof/>
                <w:rPrChange w:id="252" w:author="alberto zafra navarro" w:date="2021-03-01T20:01:00Z">
                  <w:rPr>
                    <w:noProof/>
                  </w:rPr>
                </w:rPrChange>
              </w:rPr>
              <w:delInstrText>HYPERLINK \l "_Toc65521094"</w:delInstrText>
            </w:r>
            <w:r w:rsidRPr="00551DC7" w:rsidDel="005C3B4A">
              <w:rPr>
                <w:rStyle w:val="Hyperlink"/>
                <w:noProof/>
                <w:rPrChange w:id="253" w:author="alberto zafra navarro" w:date="2021-03-01T20:01:00Z">
                  <w:rPr>
                    <w:rStyle w:val="Hyperlink"/>
                    <w:noProof/>
                  </w:rPr>
                </w:rPrChange>
              </w:rPr>
              <w:delInstrText xml:space="preserve"> </w:delInstrText>
            </w:r>
            <w:r w:rsidRPr="00551DC7" w:rsidDel="005C3B4A">
              <w:rPr>
                <w:rStyle w:val="Hyperlink"/>
                <w:noProof/>
                <w:rPrChange w:id="254" w:author="alberto zafra navarro" w:date="2021-03-01T20:01:00Z">
                  <w:rPr>
                    <w:rStyle w:val="Hyperlink"/>
                    <w:noProof/>
                  </w:rPr>
                </w:rPrChange>
              </w:rPr>
            </w:r>
            <w:r w:rsidRPr="00551DC7" w:rsidDel="005C3B4A">
              <w:rPr>
                <w:rStyle w:val="Hyperlink"/>
                <w:noProof/>
                <w:rPrChange w:id="255" w:author="alberto zafra navarro" w:date="2021-03-01T20:01:00Z">
                  <w:rPr>
                    <w:rStyle w:val="Hyperlink"/>
                    <w:noProof/>
                  </w:rPr>
                </w:rPrChange>
              </w:rPr>
              <w:fldChar w:fldCharType="separate"/>
            </w:r>
            <w:r w:rsidRPr="00551DC7" w:rsidDel="005C3B4A">
              <w:rPr>
                <w:rStyle w:val="Hyperlink"/>
                <w:noProof/>
                <w:rPrChange w:id="256" w:author="alberto zafra navarro" w:date="2021-03-01T20:01:00Z">
                  <w:rPr>
                    <w:rStyle w:val="Hyperlink"/>
                    <w:noProof/>
                  </w:rPr>
                </w:rPrChange>
              </w:rPr>
              <w:delText>Table of Contents</w:delText>
            </w:r>
            <w:r w:rsidRPr="00551DC7" w:rsidDel="005C3B4A">
              <w:rPr>
                <w:noProof/>
                <w:webHidden/>
                <w:rPrChange w:id="257" w:author="alberto zafra navarro" w:date="2021-03-01T20:01:00Z">
                  <w:rPr>
                    <w:noProof/>
                    <w:webHidden/>
                  </w:rPr>
                </w:rPrChange>
              </w:rPr>
              <w:tab/>
            </w:r>
            <w:r w:rsidRPr="00551DC7" w:rsidDel="005C3B4A">
              <w:rPr>
                <w:noProof/>
                <w:webHidden/>
                <w:rPrChange w:id="258" w:author="alberto zafra navarro" w:date="2021-03-01T20:01:00Z">
                  <w:rPr>
                    <w:noProof/>
                    <w:webHidden/>
                  </w:rPr>
                </w:rPrChange>
              </w:rPr>
              <w:fldChar w:fldCharType="begin"/>
            </w:r>
            <w:r w:rsidRPr="00551DC7" w:rsidDel="005C3B4A">
              <w:rPr>
                <w:noProof/>
                <w:webHidden/>
                <w:rPrChange w:id="259" w:author="alberto zafra navarro" w:date="2021-03-01T20:01:00Z">
                  <w:rPr>
                    <w:noProof/>
                    <w:webHidden/>
                  </w:rPr>
                </w:rPrChange>
              </w:rPr>
              <w:delInstrText xml:space="preserve"> PAGEREF _Toc65521094 \h </w:delInstrText>
            </w:r>
            <w:r w:rsidRPr="00551DC7" w:rsidDel="005C3B4A">
              <w:rPr>
                <w:noProof/>
                <w:webHidden/>
                <w:rPrChange w:id="260" w:author="alberto zafra navarro" w:date="2021-03-01T20:01:00Z">
                  <w:rPr>
                    <w:noProof/>
                    <w:webHidden/>
                  </w:rPr>
                </w:rPrChange>
              </w:rPr>
            </w:r>
            <w:r w:rsidRPr="00551DC7" w:rsidDel="005C3B4A">
              <w:rPr>
                <w:noProof/>
                <w:webHidden/>
                <w:rPrChange w:id="261" w:author="alberto zafra navarro" w:date="2021-03-01T20:01:00Z">
                  <w:rPr>
                    <w:noProof/>
                    <w:webHidden/>
                  </w:rPr>
                </w:rPrChange>
              </w:rPr>
              <w:fldChar w:fldCharType="separate"/>
            </w:r>
            <w:r w:rsidRPr="00551DC7" w:rsidDel="005C3B4A">
              <w:rPr>
                <w:noProof/>
                <w:webHidden/>
                <w:rPrChange w:id="262" w:author="alberto zafra navarro" w:date="2021-03-01T20:01:00Z">
                  <w:rPr>
                    <w:noProof/>
                    <w:webHidden/>
                  </w:rPr>
                </w:rPrChange>
              </w:rPr>
              <w:delText>iv</w:delText>
            </w:r>
            <w:r w:rsidRPr="00551DC7" w:rsidDel="005C3B4A">
              <w:rPr>
                <w:noProof/>
                <w:webHidden/>
                <w:rPrChange w:id="263" w:author="alberto zafra navarro" w:date="2021-03-01T20:01:00Z">
                  <w:rPr>
                    <w:noProof/>
                    <w:webHidden/>
                  </w:rPr>
                </w:rPrChange>
              </w:rPr>
              <w:fldChar w:fldCharType="end"/>
            </w:r>
            <w:r w:rsidRPr="00551DC7" w:rsidDel="005C3B4A">
              <w:rPr>
                <w:rStyle w:val="Hyperlink"/>
                <w:noProof/>
                <w:rPrChange w:id="264" w:author="alberto zafra navarro" w:date="2021-03-01T20:01:00Z">
                  <w:rPr>
                    <w:rStyle w:val="Hyperlink"/>
                    <w:noProof/>
                  </w:rPr>
                </w:rPrChange>
              </w:rPr>
              <w:fldChar w:fldCharType="end"/>
            </w:r>
          </w:del>
        </w:p>
        <w:p w14:paraId="3FA5C56C" w14:textId="16675DF9" w:rsidR="005C3B4A" w:rsidRPr="00551DC7" w:rsidDel="005C3B4A" w:rsidRDefault="005C3B4A">
          <w:pPr>
            <w:pStyle w:val="TOC1"/>
            <w:tabs>
              <w:tab w:val="right" w:leader="dot" w:pos="9060"/>
            </w:tabs>
            <w:rPr>
              <w:del w:id="265" w:author="alberto zafra navarro" w:date="2021-03-01T19:57:00Z"/>
              <w:rFonts w:asciiTheme="minorHAnsi" w:eastAsiaTheme="minorEastAsia" w:hAnsiTheme="minorHAnsi" w:cstheme="minorBidi"/>
              <w:noProof/>
              <w:lang w:val="en-GB" w:eastAsia="en-GB"/>
              <w:rPrChange w:id="266" w:author="alberto zafra navarro" w:date="2021-03-01T20:01:00Z">
                <w:rPr>
                  <w:del w:id="267" w:author="alberto zafra navarro" w:date="2021-03-01T19:57:00Z"/>
                  <w:rFonts w:asciiTheme="minorHAnsi" w:eastAsiaTheme="minorEastAsia" w:hAnsiTheme="minorHAnsi" w:cstheme="minorBidi"/>
                  <w:noProof/>
                  <w:lang w:val="en-GB" w:eastAsia="en-GB"/>
                </w:rPr>
              </w:rPrChange>
            </w:rPr>
          </w:pPr>
          <w:del w:id="268" w:author="alberto zafra navarro" w:date="2021-03-01T19:57:00Z">
            <w:r w:rsidRPr="00551DC7" w:rsidDel="005C3B4A">
              <w:rPr>
                <w:rStyle w:val="Hyperlink"/>
                <w:noProof/>
                <w:rPrChange w:id="269" w:author="alberto zafra navarro" w:date="2021-03-01T20:01:00Z">
                  <w:rPr>
                    <w:rStyle w:val="Hyperlink"/>
                    <w:noProof/>
                  </w:rPr>
                </w:rPrChange>
              </w:rPr>
              <w:fldChar w:fldCharType="begin"/>
            </w:r>
            <w:r w:rsidRPr="00551DC7" w:rsidDel="005C3B4A">
              <w:rPr>
                <w:rStyle w:val="Hyperlink"/>
                <w:noProof/>
                <w:rPrChange w:id="270" w:author="alberto zafra navarro" w:date="2021-03-01T20:01:00Z">
                  <w:rPr>
                    <w:rStyle w:val="Hyperlink"/>
                    <w:noProof/>
                  </w:rPr>
                </w:rPrChange>
              </w:rPr>
              <w:delInstrText xml:space="preserve"> </w:delInstrText>
            </w:r>
            <w:r w:rsidRPr="00551DC7" w:rsidDel="005C3B4A">
              <w:rPr>
                <w:noProof/>
                <w:rPrChange w:id="271" w:author="alberto zafra navarro" w:date="2021-03-01T20:01:00Z">
                  <w:rPr>
                    <w:noProof/>
                  </w:rPr>
                </w:rPrChange>
              </w:rPr>
              <w:delInstrText>HYPERLINK \l "_Toc65521095"</w:delInstrText>
            </w:r>
            <w:r w:rsidRPr="00551DC7" w:rsidDel="005C3B4A">
              <w:rPr>
                <w:rStyle w:val="Hyperlink"/>
                <w:noProof/>
                <w:rPrChange w:id="272" w:author="alberto zafra navarro" w:date="2021-03-01T20:01:00Z">
                  <w:rPr>
                    <w:rStyle w:val="Hyperlink"/>
                    <w:noProof/>
                  </w:rPr>
                </w:rPrChange>
              </w:rPr>
              <w:delInstrText xml:space="preserve"> </w:delInstrText>
            </w:r>
            <w:r w:rsidRPr="00551DC7" w:rsidDel="005C3B4A">
              <w:rPr>
                <w:rStyle w:val="Hyperlink"/>
                <w:noProof/>
                <w:rPrChange w:id="273" w:author="alberto zafra navarro" w:date="2021-03-01T20:01:00Z">
                  <w:rPr>
                    <w:rStyle w:val="Hyperlink"/>
                    <w:noProof/>
                  </w:rPr>
                </w:rPrChange>
              </w:rPr>
            </w:r>
            <w:r w:rsidRPr="00551DC7" w:rsidDel="005C3B4A">
              <w:rPr>
                <w:rStyle w:val="Hyperlink"/>
                <w:noProof/>
                <w:rPrChange w:id="274" w:author="alberto zafra navarro" w:date="2021-03-01T20:01:00Z">
                  <w:rPr>
                    <w:rStyle w:val="Hyperlink"/>
                    <w:noProof/>
                  </w:rPr>
                </w:rPrChange>
              </w:rPr>
              <w:fldChar w:fldCharType="separate"/>
            </w:r>
            <w:r w:rsidRPr="00551DC7" w:rsidDel="005C3B4A">
              <w:rPr>
                <w:rStyle w:val="Hyperlink"/>
                <w:noProof/>
                <w:rPrChange w:id="275" w:author="alberto zafra navarro" w:date="2021-03-01T20:01:00Z">
                  <w:rPr>
                    <w:rStyle w:val="Hyperlink"/>
                    <w:noProof/>
                  </w:rPr>
                </w:rPrChange>
              </w:rPr>
              <w:delText>List of Figures</w:delText>
            </w:r>
            <w:r w:rsidRPr="00551DC7" w:rsidDel="005C3B4A">
              <w:rPr>
                <w:noProof/>
                <w:webHidden/>
                <w:rPrChange w:id="276" w:author="alberto zafra navarro" w:date="2021-03-01T20:01:00Z">
                  <w:rPr>
                    <w:noProof/>
                    <w:webHidden/>
                  </w:rPr>
                </w:rPrChange>
              </w:rPr>
              <w:tab/>
            </w:r>
            <w:r w:rsidRPr="00551DC7" w:rsidDel="005C3B4A">
              <w:rPr>
                <w:noProof/>
                <w:webHidden/>
                <w:rPrChange w:id="277" w:author="alberto zafra navarro" w:date="2021-03-01T20:01:00Z">
                  <w:rPr>
                    <w:noProof/>
                    <w:webHidden/>
                  </w:rPr>
                </w:rPrChange>
              </w:rPr>
              <w:fldChar w:fldCharType="begin"/>
            </w:r>
            <w:r w:rsidRPr="00551DC7" w:rsidDel="005C3B4A">
              <w:rPr>
                <w:noProof/>
                <w:webHidden/>
                <w:rPrChange w:id="278" w:author="alberto zafra navarro" w:date="2021-03-01T20:01:00Z">
                  <w:rPr>
                    <w:noProof/>
                    <w:webHidden/>
                  </w:rPr>
                </w:rPrChange>
              </w:rPr>
              <w:delInstrText xml:space="preserve"> PAGEREF _Toc65521095 \h </w:delInstrText>
            </w:r>
            <w:r w:rsidRPr="00551DC7" w:rsidDel="005C3B4A">
              <w:rPr>
                <w:noProof/>
                <w:webHidden/>
                <w:rPrChange w:id="279" w:author="alberto zafra navarro" w:date="2021-03-01T20:01:00Z">
                  <w:rPr>
                    <w:noProof/>
                    <w:webHidden/>
                  </w:rPr>
                </w:rPrChange>
              </w:rPr>
            </w:r>
            <w:r w:rsidRPr="00551DC7" w:rsidDel="005C3B4A">
              <w:rPr>
                <w:noProof/>
                <w:webHidden/>
                <w:rPrChange w:id="280" w:author="alberto zafra navarro" w:date="2021-03-01T20:01:00Z">
                  <w:rPr>
                    <w:noProof/>
                    <w:webHidden/>
                  </w:rPr>
                </w:rPrChange>
              </w:rPr>
              <w:fldChar w:fldCharType="separate"/>
            </w:r>
            <w:r w:rsidRPr="00551DC7" w:rsidDel="005C3B4A">
              <w:rPr>
                <w:noProof/>
                <w:webHidden/>
                <w:rPrChange w:id="281" w:author="alberto zafra navarro" w:date="2021-03-01T20:01:00Z">
                  <w:rPr>
                    <w:noProof/>
                    <w:webHidden/>
                  </w:rPr>
                </w:rPrChange>
              </w:rPr>
              <w:delText>v</w:delText>
            </w:r>
            <w:r w:rsidRPr="00551DC7" w:rsidDel="005C3B4A">
              <w:rPr>
                <w:noProof/>
                <w:webHidden/>
                <w:rPrChange w:id="282" w:author="alberto zafra navarro" w:date="2021-03-01T20:01:00Z">
                  <w:rPr>
                    <w:noProof/>
                    <w:webHidden/>
                  </w:rPr>
                </w:rPrChange>
              </w:rPr>
              <w:fldChar w:fldCharType="end"/>
            </w:r>
            <w:r w:rsidRPr="00551DC7" w:rsidDel="005C3B4A">
              <w:rPr>
                <w:rStyle w:val="Hyperlink"/>
                <w:noProof/>
                <w:rPrChange w:id="283" w:author="alberto zafra navarro" w:date="2021-03-01T20:01:00Z">
                  <w:rPr>
                    <w:rStyle w:val="Hyperlink"/>
                    <w:noProof/>
                  </w:rPr>
                </w:rPrChange>
              </w:rPr>
              <w:fldChar w:fldCharType="end"/>
            </w:r>
          </w:del>
        </w:p>
        <w:p w14:paraId="55939CEB" w14:textId="67C23343" w:rsidR="005C3B4A" w:rsidRPr="00551DC7" w:rsidDel="005C3B4A" w:rsidRDefault="005C3B4A">
          <w:pPr>
            <w:pStyle w:val="TOC1"/>
            <w:tabs>
              <w:tab w:val="right" w:leader="dot" w:pos="9060"/>
            </w:tabs>
            <w:rPr>
              <w:del w:id="284" w:author="alberto zafra navarro" w:date="2021-03-01T19:57:00Z"/>
              <w:rFonts w:asciiTheme="minorHAnsi" w:eastAsiaTheme="minorEastAsia" w:hAnsiTheme="minorHAnsi" w:cstheme="minorBidi"/>
              <w:noProof/>
              <w:lang w:val="en-GB" w:eastAsia="en-GB"/>
              <w:rPrChange w:id="285" w:author="alberto zafra navarro" w:date="2021-03-01T20:01:00Z">
                <w:rPr>
                  <w:del w:id="286" w:author="alberto zafra navarro" w:date="2021-03-01T19:57:00Z"/>
                  <w:rFonts w:asciiTheme="minorHAnsi" w:eastAsiaTheme="minorEastAsia" w:hAnsiTheme="minorHAnsi" w:cstheme="minorBidi"/>
                  <w:noProof/>
                  <w:lang w:val="en-GB" w:eastAsia="en-GB"/>
                </w:rPr>
              </w:rPrChange>
            </w:rPr>
          </w:pPr>
          <w:del w:id="287" w:author="alberto zafra navarro" w:date="2021-03-01T19:57:00Z">
            <w:r w:rsidRPr="00551DC7" w:rsidDel="005C3B4A">
              <w:rPr>
                <w:rStyle w:val="Hyperlink"/>
                <w:noProof/>
                <w:rPrChange w:id="288" w:author="alberto zafra navarro" w:date="2021-03-01T20:01:00Z">
                  <w:rPr>
                    <w:rStyle w:val="Hyperlink"/>
                    <w:noProof/>
                  </w:rPr>
                </w:rPrChange>
              </w:rPr>
              <w:fldChar w:fldCharType="begin"/>
            </w:r>
            <w:r w:rsidRPr="00551DC7" w:rsidDel="005C3B4A">
              <w:rPr>
                <w:rStyle w:val="Hyperlink"/>
                <w:noProof/>
                <w:rPrChange w:id="289" w:author="alberto zafra navarro" w:date="2021-03-01T20:01:00Z">
                  <w:rPr>
                    <w:rStyle w:val="Hyperlink"/>
                    <w:noProof/>
                  </w:rPr>
                </w:rPrChange>
              </w:rPr>
              <w:delInstrText xml:space="preserve"> </w:delInstrText>
            </w:r>
            <w:r w:rsidRPr="00551DC7" w:rsidDel="005C3B4A">
              <w:rPr>
                <w:noProof/>
                <w:rPrChange w:id="290" w:author="alberto zafra navarro" w:date="2021-03-01T20:01:00Z">
                  <w:rPr>
                    <w:noProof/>
                  </w:rPr>
                </w:rPrChange>
              </w:rPr>
              <w:delInstrText>HYPERLINK \l "_Toc65521096"</w:delInstrText>
            </w:r>
            <w:r w:rsidRPr="00551DC7" w:rsidDel="005C3B4A">
              <w:rPr>
                <w:rStyle w:val="Hyperlink"/>
                <w:noProof/>
                <w:rPrChange w:id="291" w:author="alberto zafra navarro" w:date="2021-03-01T20:01:00Z">
                  <w:rPr>
                    <w:rStyle w:val="Hyperlink"/>
                    <w:noProof/>
                  </w:rPr>
                </w:rPrChange>
              </w:rPr>
              <w:delInstrText xml:space="preserve"> </w:delInstrText>
            </w:r>
            <w:r w:rsidRPr="00551DC7" w:rsidDel="005C3B4A">
              <w:rPr>
                <w:rStyle w:val="Hyperlink"/>
                <w:noProof/>
                <w:rPrChange w:id="292" w:author="alberto zafra navarro" w:date="2021-03-01T20:01:00Z">
                  <w:rPr>
                    <w:rStyle w:val="Hyperlink"/>
                    <w:noProof/>
                  </w:rPr>
                </w:rPrChange>
              </w:rPr>
            </w:r>
            <w:r w:rsidRPr="00551DC7" w:rsidDel="005C3B4A">
              <w:rPr>
                <w:rStyle w:val="Hyperlink"/>
                <w:noProof/>
                <w:rPrChange w:id="293" w:author="alberto zafra navarro" w:date="2021-03-01T20:01:00Z">
                  <w:rPr>
                    <w:rStyle w:val="Hyperlink"/>
                    <w:noProof/>
                  </w:rPr>
                </w:rPrChange>
              </w:rPr>
              <w:fldChar w:fldCharType="separate"/>
            </w:r>
            <w:r w:rsidRPr="00551DC7" w:rsidDel="005C3B4A">
              <w:rPr>
                <w:rStyle w:val="Hyperlink"/>
                <w:noProof/>
                <w:rPrChange w:id="294" w:author="alberto zafra navarro" w:date="2021-03-01T20:01:00Z">
                  <w:rPr>
                    <w:rStyle w:val="Hyperlink"/>
                    <w:noProof/>
                  </w:rPr>
                </w:rPrChange>
              </w:rPr>
              <w:delText>List of Tables</w:delText>
            </w:r>
            <w:r w:rsidRPr="00551DC7" w:rsidDel="005C3B4A">
              <w:rPr>
                <w:noProof/>
                <w:webHidden/>
                <w:rPrChange w:id="295" w:author="alberto zafra navarro" w:date="2021-03-01T20:01:00Z">
                  <w:rPr>
                    <w:noProof/>
                    <w:webHidden/>
                  </w:rPr>
                </w:rPrChange>
              </w:rPr>
              <w:tab/>
            </w:r>
            <w:r w:rsidRPr="00551DC7" w:rsidDel="005C3B4A">
              <w:rPr>
                <w:noProof/>
                <w:webHidden/>
                <w:rPrChange w:id="296" w:author="alberto zafra navarro" w:date="2021-03-01T20:01:00Z">
                  <w:rPr>
                    <w:noProof/>
                    <w:webHidden/>
                  </w:rPr>
                </w:rPrChange>
              </w:rPr>
              <w:fldChar w:fldCharType="begin"/>
            </w:r>
            <w:r w:rsidRPr="00551DC7" w:rsidDel="005C3B4A">
              <w:rPr>
                <w:noProof/>
                <w:webHidden/>
                <w:rPrChange w:id="297" w:author="alberto zafra navarro" w:date="2021-03-01T20:01:00Z">
                  <w:rPr>
                    <w:noProof/>
                    <w:webHidden/>
                  </w:rPr>
                </w:rPrChange>
              </w:rPr>
              <w:delInstrText xml:space="preserve"> PAGEREF _Toc65521096 \h </w:delInstrText>
            </w:r>
            <w:r w:rsidRPr="00551DC7" w:rsidDel="005C3B4A">
              <w:rPr>
                <w:noProof/>
                <w:webHidden/>
                <w:rPrChange w:id="298" w:author="alberto zafra navarro" w:date="2021-03-01T20:01:00Z">
                  <w:rPr>
                    <w:noProof/>
                    <w:webHidden/>
                  </w:rPr>
                </w:rPrChange>
              </w:rPr>
            </w:r>
            <w:r w:rsidRPr="00551DC7" w:rsidDel="005C3B4A">
              <w:rPr>
                <w:noProof/>
                <w:webHidden/>
                <w:rPrChange w:id="299" w:author="alberto zafra navarro" w:date="2021-03-01T20:01:00Z">
                  <w:rPr>
                    <w:noProof/>
                    <w:webHidden/>
                  </w:rPr>
                </w:rPrChange>
              </w:rPr>
              <w:fldChar w:fldCharType="separate"/>
            </w:r>
            <w:r w:rsidRPr="00551DC7" w:rsidDel="005C3B4A">
              <w:rPr>
                <w:noProof/>
                <w:webHidden/>
                <w:rPrChange w:id="300" w:author="alberto zafra navarro" w:date="2021-03-01T20:01:00Z">
                  <w:rPr>
                    <w:noProof/>
                    <w:webHidden/>
                  </w:rPr>
                </w:rPrChange>
              </w:rPr>
              <w:delText>vi</w:delText>
            </w:r>
            <w:r w:rsidRPr="00551DC7" w:rsidDel="005C3B4A">
              <w:rPr>
                <w:noProof/>
                <w:webHidden/>
                <w:rPrChange w:id="301" w:author="alberto zafra navarro" w:date="2021-03-01T20:01:00Z">
                  <w:rPr>
                    <w:noProof/>
                    <w:webHidden/>
                  </w:rPr>
                </w:rPrChange>
              </w:rPr>
              <w:fldChar w:fldCharType="end"/>
            </w:r>
            <w:r w:rsidRPr="00551DC7" w:rsidDel="005C3B4A">
              <w:rPr>
                <w:rStyle w:val="Hyperlink"/>
                <w:noProof/>
                <w:rPrChange w:id="302" w:author="alberto zafra navarro" w:date="2021-03-01T20:01:00Z">
                  <w:rPr>
                    <w:rStyle w:val="Hyperlink"/>
                    <w:noProof/>
                  </w:rPr>
                </w:rPrChange>
              </w:rPr>
              <w:fldChar w:fldCharType="end"/>
            </w:r>
          </w:del>
        </w:p>
        <w:p w14:paraId="1AF7D7AA" w14:textId="283DC495" w:rsidR="005C3B4A" w:rsidRPr="00551DC7" w:rsidDel="005C3B4A" w:rsidRDefault="005C3B4A">
          <w:pPr>
            <w:pStyle w:val="TOC1"/>
            <w:tabs>
              <w:tab w:val="right" w:leader="dot" w:pos="9060"/>
            </w:tabs>
            <w:rPr>
              <w:del w:id="303" w:author="alberto zafra navarro" w:date="2021-03-01T19:57:00Z"/>
              <w:rFonts w:asciiTheme="minorHAnsi" w:eastAsiaTheme="minorEastAsia" w:hAnsiTheme="minorHAnsi" w:cstheme="minorBidi"/>
              <w:noProof/>
              <w:lang w:val="en-GB" w:eastAsia="en-GB"/>
              <w:rPrChange w:id="304" w:author="alberto zafra navarro" w:date="2021-03-01T20:01:00Z">
                <w:rPr>
                  <w:del w:id="305" w:author="alberto zafra navarro" w:date="2021-03-01T19:57:00Z"/>
                  <w:rFonts w:asciiTheme="minorHAnsi" w:eastAsiaTheme="minorEastAsia" w:hAnsiTheme="minorHAnsi" w:cstheme="minorBidi"/>
                  <w:noProof/>
                  <w:lang w:val="en-GB" w:eastAsia="en-GB"/>
                </w:rPr>
              </w:rPrChange>
            </w:rPr>
          </w:pPr>
          <w:del w:id="306" w:author="alberto zafra navarro" w:date="2021-03-01T19:57:00Z">
            <w:r w:rsidRPr="00551DC7" w:rsidDel="005C3B4A">
              <w:rPr>
                <w:rStyle w:val="Hyperlink"/>
                <w:noProof/>
                <w:rPrChange w:id="307" w:author="alberto zafra navarro" w:date="2021-03-01T20:01:00Z">
                  <w:rPr>
                    <w:rStyle w:val="Hyperlink"/>
                    <w:noProof/>
                  </w:rPr>
                </w:rPrChange>
              </w:rPr>
              <w:fldChar w:fldCharType="begin"/>
            </w:r>
            <w:r w:rsidRPr="00551DC7" w:rsidDel="005C3B4A">
              <w:rPr>
                <w:rStyle w:val="Hyperlink"/>
                <w:noProof/>
                <w:rPrChange w:id="308" w:author="alberto zafra navarro" w:date="2021-03-01T20:01:00Z">
                  <w:rPr>
                    <w:rStyle w:val="Hyperlink"/>
                    <w:noProof/>
                  </w:rPr>
                </w:rPrChange>
              </w:rPr>
              <w:delInstrText xml:space="preserve"> </w:delInstrText>
            </w:r>
            <w:r w:rsidRPr="00551DC7" w:rsidDel="005C3B4A">
              <w:rPr>
                <w:noProof/>
                <w:rPrChange w:id="309" w:author="alberto zafra navarro" w:date="2021-03-01T20:01:00Z">
                  <w:rPr>
                    <w:noProof/>
                  </w:rPr>
                </w:rPrChange>
              </w:rPr>
              <w:delInstrText>HYPERLINK \l "_Toc65521097"</w:delInstrText>
            </w:r>
            <w:r w:rsidRPr="00551DC7" w:rsidDel="005C3B4A">
              <w:rPr>
                <w:rStyle w:val="Hyperlink"/>
                <w:noProof/>
                <w:rPrChange w:id="310" w:author="alberto zafra navarro" w:date="2021-03-01T20:01:00Z">
                  <w:rPr>
                    <w:rStyle w:val="Hyperlink"/>
                    <w:noProof/>
                  </w:rPr>
                </w:rPrChange>
              </w:rPr>
              <w:delInstrText xml:space="preserve"> </w:delInstrText>
            </w:r>
            <w:r w:rsidRPr="00551DC7" w:rsidDel="005C3B4A">
              <w:rPr>
                <w:rStyle w:val="Hyperlink"/>
                <w:noProof/>
                <w:rPrChange w:id="311" w:author="alberto zafra navarro" w:date="2021-03-01T20:01:00Z">
                  <w:rPr>
                    <w:rStyle w:val="Hyperlink"/>
                    <w:noProof/>
                  </w:rPr>
                </w:rPrChange>
              </w:rPr>
            </w:r>
            <w:r w:rsidRPr="00551DC7" w:rsidDel="005C3B4A">
              <w:rPr>
                <w:rStyle w:val="Hyperlink"/>
                <w:noProof/>
                <w:rPrChange w:id="312" w:author="alberto zafra navarro" w:date="2021-03-01T20:01:00Z">
                  <w:rPr>
                    <w:rStyle w:val="Hyperlink"/>
                    <w:noProof/>
                  </w:rPr>
                </w:rPrChange>
              </w:rPr>
              <w:fldChar w:fldCharType="separate"/>
            </w:r>
            <w:r w:rsidRPr="00551DC7" w:rsidDel="005C3B4A">
              <w:rPr>
                <w:rStyle w:val="Hyperlink"/>
                <w:noProof/>
                <w:rPrChange w:id="313" w:author="alberto zafra navarro" w:date="2021-03-01T20:01:00Z">
                  <w:rPr>
                    <w:rStyle w:val="Hyperlink"/>
                    <w:noProof/>
                  </w:rPr>
                </w:rPrChange>
              </w:rPr>
              <w:delText>List of Symbols (or Nomenclature)</w:delText>
            </w:r>
            <w:r w:rsidRPr="00551DC7" w:rsidDel="005C3B4A">
              <w:rPr>
                <w:noProof/>
                <w:webHidden/>
                <w:rPrChange w:id="314" w:author="alberto zafra navarro" w:date="2021-03-01T20:01:00Z">
                  <w:rPr>
                    <w:noProof/>
                    <w:webHidden/>
                  </w:rPr>
                </w:rPrChange>
              </w:rPr>
              <w:tab/>
            </w:r>
            <w:r w:rsidRPr="00551DC7" w:rsidDel="005C3B4A">
              <w:rPr>
                <w:noProof/>
                <w:webHidden/>
                <w:rPrChange w:id="315" w:author="alberto zafra navarro" w:date="2021-03-01T20:01:00Z">
                  <w:rPr>
                    <w:noProof/>
                    <w:webHidden/>
                  </w:rPr>
                </w:rPrChange>
              </w:rPr>
              <w:fldChar w:fldCharType="begin"/>
            </w:r>
            <w:r w:rsidRPr="00551DC7" w:rsidDel="005C3B4A">
              <w:rPr>
                <w:noProof/>
                <w:webHidden/>
                <w:rPrChange w:id="316" w:author="alberto zafra navarro" w:date="2021-03-01T20:01:00Z">
                  <w:rPr>
                    <w:noProof/>
                    <w:webHidden/>
                  </w:rPr>
                </w:rPrChange>
              </w:rPr>
              <w:delInstrText xml:space="preserve"> PAGEREF _Toc65521097 \h </w:delInstrText>
            </w:r>
            <w:r w:rsidRPr="00551DC7" w:rsidDel="005C3B4A">
              <w:rPr>
                <w:noProof/>
                <w:webHidden/>
                <w:rPrChange w:id="317" w:author="alberto zafra navarro" w:date="2021-03-01T20:01:00Z">
                  <w:rPr>
                    <w:noProof/>
                    <w:webHidden/>
                  </w:rPr>
                </w:rPrChange>
              </w:rPr>
            </w:r>
            <w:r w:rsidRPr="00551DC7" w:rsidDel="005C3B4A">
              <w:rPr>
                <w:noProof/>
                <w:webHidden/>
                <w:rPrChange w:id="318" w:author="alberto zafra navarro" w:date="2021-03-01T20:01:00Z">
                  <w:rPr>
                    <w:noProof/>
                    <w:webHidden/>
                  </w:rPr>
                </w:rPrChange>
              </w:rPr>
              <w:fldChar w:fldCharType="separate"/>
            </w:r>
            <w:r w:rsidRPr="00551DC7" w:rsidDel="005C3B4A">
              <w:rPr>
                <w:noProof/>
                <w:webHidden/>
                <w:rPrChange w:id="319" w:author="alberto zafra navarro" w:date="2021-03-01T20:01:00Z">
                  <w:rPr>
                    <w:noProof/>
                    <w:webHidden/>
                  </w:rPr>
                </w:rPrChange>
              </w:rPr>
              <w:delText>vii</w:delText>
            </w:r>
            <w:r w:rsidRPr="00551DC7" w:rsidDel="005C3B4A">
              <w:rPr>
                <w:noProof/>
                <w:webHidden/>
                <w:rPrChange w:id="320" w:author="alberto zafra navarro" w:date="2021-03-01T20:01:00Z">
                  <w:rPr>
                    <w:noProof/>
                    <w:webHidden/>
                  </w:rPr>
                </w:rPrChange>
              </w:rPr>
              <w:fldChar w:fldCharType="end"/>
            </w:r>
            <w:r w:rsidRPr="00551DC7" w:rsidDel="005C3B4A">
              <w:rPr>
                <w:rStyle w:val="Hyperlink"/>
                <w:noProof/>
                <w:rPrChange w:id="321" w:author="alberto zafra navarro" w:date="2021-03-01T20:01:00Z">
                  <w:rPr>
                    <w:rStyle w:val="Hyperlink"/>
                    <w:noProof/>
                  </w:rPr>
                </w:rPrChange>
              </w:rPr>
              <w:fldChar w:fldCharType="end"/>
            </w:r>
          </w:del>
        </w:p>
        <w:p w14:paraId="311944A3" w14:textId="1D83183B" w:rsidR="005C3B4A" w:rsidRPr="00551DC7" w:rsidRDefault="005C3B4A">
          <w:pPr>
            <w:pStyle w:val="TOC1"/>
            <w:tabs>
              <w:tab w:val="left" w:pos="440"/>
              <w:tab w:val="right" w:leader="dot" w:pos="9060"/>
            </w:tabs>
            <w:rPr>
              <w:rFonts w:asciiTheme="minorHAnsi" w:eastAsiaTheme="minorEastAsia" w:hAnsiTheme="minorHAnsi" w:cstheme="minorBidi"/>
              <w:noProof/>
              <w:lang w:val="en-GB" w:eastAsia="en-GB"/>
              <w:rPrChange w:id="322"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323" w:author="alberto zafra navarro" w:date="2021-03-01T20:02:00Z">
                <w:rPr>
                  <w:rStyle w:val="Hyperlink"/>
                  <w:noProof/>
                </w:rPr>
              </w:rPrChange>
            </w:rPr>
            <w:fldChar w:fldCharType="begin"/>
          </w:r>
          <w:r w:rsidRPr="00551DC7">
            <w:rPr>
              <w:rStyle w:val="Hyperlink"/>
              <w:noProof/>
              <w:rPrChange w:id="324" w:author="alberto zafra navarro" w:date="2021-03-01T20:02:00Z">
                <w:rPr>
                  <w:rStyle w:val="Hyperlink"/>
                  <w:noProof/>
                </w:rPr>
              </w:rPrChange>
            </w:rPr>
            <w:instrText xml:space="preserve"> </w:instrText>
          </w:r>
          <w:r w:rsidRPr="00551DC7">
            <w:rPr>
              <w:noProof/>
              <w:rPrChange w:id="325" w:author="alberto zafra navarro" w:date="2021-03-01T20:02:00Z">
                <w:rPr>
                  <w:noProof/>
                </w:rPr>
              </w:rPrChange>
            </w:rPr>
            <w:instrText>HYPERLINK \l "_Toc65521098"</w:instrText>
          </w:r>
          <w:r w:rsidRPr="00551DC7">
            <w:rPr>
              <w:rStyle w:val="Hyperlink"/>
              <w:noProof/>
              <w:rPrChange w:id="326" w:author="alberto zafra navarro" w:date="2021-03-01T20:02:00Z">
                <w:rPr>
                  <w:rStyle w:val="Hyperlink"/>
                  <w:noProof/>
                </w:rPr>
              </w:rPrChange>
            </w:rPr>
            <w:instrText xml:space="preserve"> </w:instrText>
          </w:r>
          <w:r w:rsidRPr="00551DC7">
            <w:rPr>
              <w:rStyle w:val="Hyperlink"/>
              <w:noProof/>
              <w:rPrChange w:id="327" w:author="alberto zafra navarro" w:date="2021-03-01T20:02:00Z">
                <w:rPr>
                  <w:rStyle w:val="Hyperlink"/>
                  <w:noProof/>
                </w:rPr>
              </w:rPrChange>
            </w:rPr>
          </w:r>
          <w:r w:rsidRPr="00551DC7">
            <w:rPr>
              <w:rStyle w:val="Hyperlink"/>
              <w:noProof/>
              <w:rPrChange w:id="328" w:author="alberto zafra navarro" w:date="2021-03-01T20:02:00Z">
                <w:rPr>
                  <w:rStyle w:val="Hyperlink"/>
                  <w:noProof/>
                </w:rPr>
              </w:rPrChange>
            </w:rPr>
            <w:fldChar w:fldCharType="separate"/>
          </w:r>
          <w:r w:rsidRPr="00551DC7">
            <w:rPr>
              <w:rStyle w:val="Hyperlink"/>
              <w:noProof/>
              <w:rPrChange w:id="329" w:author="alberto zafra navarro" w:date="2021-03-01T20:02:00Z">
                <w:rPr>
                  <w:rStyle w:val="Hyperlink"/>
                  <w:noProof/>
                </w:rPr>
              </w:rPrChange>
            </w:rPr>
            <w:t>1.</w:t>
          </w:r>
          <w:ins w:id="330" w:author="alberto zafra navarro" w:date="2021-03-01T20:00:00Z">
            <w:r w:rsidR="00551DC7" w:rsidRPr="00551DC7">
              <w:rPr>
                <w:rFonts w:asciiTheme="minorHAnsi" w:eastAsiaTheme="minorEastAsia" w:hAnsiTheme="minorHAnsi" w:cstheme="minorBidi"/>
                <w:noProof/>
                <w:lang w:val="en-GB" w:eastAsia="en-GB"/>
                <w:rPrChange w:id="331" w:author="alberto zafra navarro" w:date="2021-03-01T20:02:00Z">
                  <w:rPr>
                    <w:rFonts w:asciiTheme="minorHAnsi" w:eastAsiaTheme="minorEastAsia" w:hAnsiTheme="minorHAnsi" w:cstheme="minorBidi"/>
                    <w:noProof/>
                    <w:lang w:val="en-GB" w:eastAsia="en-GB"/>
                  </w:rPr>
                </w:rPrChange>
              </w:rPr>
              <w:t xml:space="preserve"> </w:t>
            </w:r>
          </w:ins>
          <w:del w:id="332" w:author="alberto zafra navarro" w:date="2021-03-01T20:00:00Z">
            <w:r w:rsidRPr="00551DC7" w:rsidDel="00551DC7">
              <w:rPr>
                <w:rFonts w:asciiTheme="minorHAnsi" w:eastAsiaTheme="minorEastAsia" w:hAnsiTheme="minorHAnsi" w:cstheme="minorBidi"/>
                <w:noProof/>
                <w:lang w:val="en-GB" w:eastAsia="en-GB"/>
                <w:rPrChange w:id="333" w:author="alberto zafra navarro" w:date="2021-03-01T20:02:00Z">
                  <w:rPr>
                    <w:rFonts w:asciiTheme="minorHAnsi" w:eastAsiaTheme="minorEastAsia" w:hAnsiTheme="minorHAnsi" w:cstheme="minorBidi"/>
                    <w:noProof/>
                    <w:lang w:val="en-GB" w:eastAsia="en-GB"/>
                  </w:rPr>
                </w:rPrChange>
              </w:rPr>
              <w:tab/>
            </w:r>
          </w:del>
          <w:r w:rsidRPr="00551DC7">
            <w:rPr>
              <w:rStyle w:val="Hyperlink"/>
              <w:noProof/>
              <w:rPrChange w:id="334" w:author="alberto zafra navarro" w:date="2021-03-01T20:02:00Z">
                <w:rPr>
                  <w:rStyle w:val="Hyperlink"/>
                  <w:noProof/>
                </w:rPr>
              </w:rPrChange>
            </w:rPr>
            <w:t>Introduction</w:t>
          </w:r>
          <w:r w:rsidRPr="00551DC7">
            <w:rPr>
              <w:noProof/>
              <w:webHidden/>
              <w:rPrChange w:id="335" w:author="alberto zafra navarro" w:date="2021-03-01T20:02:00Z">
                <w:rPr>
                  <w:noProof/>
                  <w:webHidden/>
                </w:rPr>
              </w:rPrChange>
            </w:rPr>
            <w:tab/>
          </w:r>
          <w:r w:rsidRPr="00551DC7">
            <w:rPr>
              <w:noProof/>
              <w:webHidden/>
              <w:rPrChange w:id="336" w:author="alberto zafra navarro" w:date="2021-03-01T20:02:00Z">
                <w:rPr>
                  <w:noProof/>
                  <w:webHidden/>
                </w:rPr>
              </w:rPrChange>
            </w:rPr>
            <w:fldChar w:fldCharType="begin"/>
          </w:r>
          <w:r w:rsidRPr="00551DC7">
            <w:rPr>
              <w:noProof/>
              <w:webHidden/>
              <w:rPrChange w:id="337" w:author="alberto zafra navarro" w:date="2021-03-01T20:02:00Z">
                <w:rPr>
                  <w:noProof/>
                  <w:webHidden/>
                </w:rPr>
              </w:rPrChange>
            </w:rPr>
            <w:instrText xml:space="preserve"> PAGEREF _Toc65521098 \h </w:instrText>
          </w:r>
          <w:r w:rsidRPr="00551DC7">
            <w:rPr>
              <w:noProof/>
              <w:webHidden/>
              <w:rPrChange w:id="338" w:author="alberto zafra navarro" w:date="2021-03-01T20:02:00Z">
                <w:rPr>
                  <w:noProof/>
                  <w:webHidden/>
                </w:rPr>
              </w:rPrChange>
            </w:rPr>
          </w:r>
          <w:r w:rsidRPr="00551DC7">
            <w:rPr>
              <w:noProof/>
              <w:webHidden/>
              <w:rPrChange w:id="339" w:author="alberto zafra navarro" w:date="2021-03-01T20:02:00Z">
                <w:rPr>
                  <w:noProof/>
                  <w:webHidden/>
                </w:rPr>
              </w:rPrChange>
            </w:rPr>
            <w:fldChar w:fldCharType="separate"/>
          </w:r>
          <w:r w:rsidRPr="00551DC7">
            <w:rPr>
              <w:noProof/>
              <w:webHidden/>
              <w:rPrChange w:id="340" w:author="alberto zafra navarro" w:date="2021-03-01T20:02:00Z">
                <w:rPr>
                  <w:noProof/>
                  <w:webHidden/>
                </w:rPr>
              </w:rPrChange>
            </w:rPr>
            <w:t>1</w:t>
          </w:r>
          <w:r w:rsidRPr="00551DC7">
            <w:rPr>
              <w:noProof/>
              <w:webHidden/>
              <w:rPrChange w:id="341" w:author="alberto zafra navarro" w:date="2021-03-01T20:02:00Z">
                <w:rPr>
                  <w:noProof/>
                  <w:webHidden/>
                </w:rPr>
              </w:rPrChange>
            </w:rPr>
            <w:fldChar w:fldCharType="end"/>
          </w:r>
          <w:r w:rsidRPr="00551DC7">
            <w:rPr>
              <w:rStyle w:val="Hyperlink"/>
              <w:noProof/>
              <w:rPrChange w:id="342" w:author="alberto zafra navarro" w:date="2021-03-01T20:02:00Z">
                <w:rPr>
                  <w:rStyle w:val="Hyperlink"/>
                  <w:noProof/>
                </w:rPr>
              </w:rPrChange>
            </w:rPr>
            <w:fldChar w:fldCharType="end"/>
          </w:r>
        </w:p>
        <w:p w14:paraId="316AFDAD" w14:textId="522EFECA" w:rsidR="005C3B4A" w:rsidRPr="00551DC7" w:rsidRDefault="005C3B4A">
          <w:pPr>
            <w:pStyle w:val="TOC3"/>
            <w:tabs>
              <w:tab w:val="left" w:pos="880"/>
              <w:tab w:val="right" w:leader="dot" w:pos="9060"/>
            </w:tabs>
            <w:rPr>
              <w:rFonts w:asciiTheme="minorHAnsi" w:eastAsiaTheme="minorEastAsia" w:hAnsiTheme="minorHAnsi" w:cstheme="minorBidi"/>
              <w:noProof/>
              <w:lang w:val="en-GB" w:eastAsia="en-GB"/>
              <w:rPrChange w:id="343" w:author="alberto zafra navarro" w:date="2021-03-01T20:02:00Z">
                <w:rPr>
                  <w:rFonts w:asciiTheme="minorHAnsi" w:eastAsiaTheme="minorEastAsia" w:hAnsiTheme="minorHAnsi" w:cstheme="minorBidi"/>
                  <w:noProof/>
                  <w:lang w:val="en-GB" w:eastAsia="en-GB"/>
                </w:rPr>
              </w:rPrChange>
            </w:rPr>
          </w:pPr>
          <w:ins w:id="344" w:author="alberto zafra navarro" w:date="2021-03-01T19:58:00Z">
            <w:r w:rsidRPr="00551DC7">
              <w:rPr>
                <w:rStyle w:val="Hyperlink"/>
                <w:noProof/>
                <w:color w:val="auto"/>
                <w:u w:val="none"/>
                <w:rPrChange w:id="345" w:author="alberto zafra navarro" w:date="2021-03-01T20:02:00Z">
                  <w:rPr>
                    <w:rStyle w:val="Hyperlink"/>
                    <w:noProof/>
                  </w:rPr>
                </w:rPrChange>
              </w:rPr>
              <w:t>1.1.</w:t>
            </w:r>
          </w:ins>
          <w:r w:rsidRPr="00551DC7">
            <w:rPr>
              <w:rStyle w:val="Hyperlink"/>
              <w:noProof/>
              <w:rPrChange w:id="346" w:author="alberto zafra navarro" w:date="2021-03-01T20:02:00Z">
                <w:rPr>
                  <w:rStyle w:val="Hyperlink"/>
                  <w:noProof/>
                </w:rPr>
              </w:rPrChange>
            </w:rPr>
            <w:fldChar w:fldCharType="begin"/>
          </w:r>
          <w:r w:rsidRPr="00551DC7">
            <w:rPr>
              <w:rStyle w:val="Hyperlink"/>
              <w:noProof/>
              <w:rPrChange w:id="347" w:author="alberto zafra navarro" w:date="2021-03-01T20:02:00Z">
                <w:rPr>
                  <w:rStyle w:val="Hyperlink"/>
                  <w:noProof/>
                </w:rPr>
              </w:rPrChange>
            </w:rPr>
            <w:instrText xml:space="preserve"> </w:instrText>
          </w:r>
          <w:r w:rsidRPr="00551DC7">
            <w:rPr>
              <w:noProof/>
              <w:rPrChange w:id="348" w:author="alberto zafra navarro" w:date="2021-03-01T20:02:00Z">
                <w:rPr>
                  <w:noProof/>
                </w:rPr>
              </w:rPrChange>
            </w:rPr>
            <w:instrText>HYPERLINK \l "_Toc65521099"</w:instrText>
          </w:r>
          <w:r w:rsidRPr="00551DC7">
            <w:rPr>
              <w:rStyle w:val="Hyperlink"/>
              <w:noProof/>
              <w:rPrChange w:id="349" w:author="alberto zafra navarro" w:date="2021-03-01T20:02:00Z">
                <w:rPr>
                  <w:rStyle w:val="Hyperlink"/>
                  <w:noProof/>
                </w:rPr>
              </w:rPrChange>
            </w:rPr>
            <w:instrText xml:space="preserve"> </w:instrText>
          </w:r>
          <w:r w:rsidRPr="00551DC7">
            <w:rPr>
              <w:rStyle w:val="Hyperlink"/>
              <w:noProof/>
              <w:rPrChange w:id="350" w:author="alberto zafra navarro" w:date="2021-03-01T20:02:00Z">
                <w:rPr>
                  <w:rStyle w:val="Hyperlink"/>
                  <w:noProof/>
                </w:rPr>
              </w:rPrChange>
            </w:rPr>
          </w:r>
          <w:r w:rsidRPr="00551DC7">
            <w:rPr>
              <w:rStyle w:val="Hyperlink"/>
              <w:noProof/>
              <w:rPrChange w:id="351" w:author="alberto zafra navarro" w:date="2021-03-01T20:02:00Z">
                <w:rPr>
                  <w:rStyle w:val="Hyperlink"/>
                  <w:noProof/>
                </w:rPr>
              </w:rPrChange>
            </w:rPr>
            <w:fldChar w:fldCharType="separate"/>
          </w:r>
          <w:r w:rsidRPr="00551DC7">
            <w:rPr>
              <w:rFonts w:asciiTheme="minorHAnsi" w:eastAsiaTheme="minorEastAsia" w:hAnsiTheme="minorHAnsi" w:cstheme="minorBidi"/>
              <w:noProof/>
              <w:lang w:val="en-GB" w:eastAsia="en-GB"/>
              <w:rPrChange w:id="352" w:author="alberto zafra navarro" w:date="2021-03-01T20:02:00Z">
                <w:rPr>
                  <w:rFonts w:asciiTheme="minorHAnsi" w:eastAsiaTheme="minorEastAsia" w:hAnsiTheme="minorHAnsi" w:cstheme="minorBidi"/>
                  <w:noProof/>
                  <w:lang w:val="en-GB" w:eastAsia="en-GB"/>
                </w:rPr>
              </w:rPrChange>
            </w:rPr>
            <w:tab/>
          </w:r>
          <w:r w:rsidRPr="00551DC7">
            <w:rPr>
              <w:rStyle w:val="Hyperlink"/>
              <w:noProof/>
              <w:lang w:val="en-GB"/>
              <w:rPrChange w:id="353" w:author="alberto zafra navarro" w:date="2021-03-01T20:02:00Z">
                <w:rPr>
                  <w:rStyle w:val="Hyperlink"/>
                  <w:noProof/>
                  <w:lang w:val="en-GB"/>
                </w:rPr>
              </w:rPrChange>
            </w:rPr>
            <w:t>Overview</w:t>
          </w:r>
          <w:r w:rsidRPr="00551DC7">
            <w:rPr>
              <w:noProof/>
              <w:webHidden/>
              <w:rPrChange w:id="354" w:author="alberto zafra navarro" w:date="2021-03-01T20:02:00Z">
                <w:rPr>
                  <w:noProof/>
                  <w:webHidden/>
                </w:rPr>
              </w:rPrChange>
            </w:rPr>
            <w:tab/>
          </w:r>
          <w:r w:rsidRPr="00551DC7">
            <w:rPr>
              <w:noProof/>
              <w:webHidden/>
              <w:rPrChange w:id="355" w:author="alberto zafra navarro" w:date="2021-03-01T20:02:00Z">
                <w:rPr>
                  <w:noProof/>
                  <w:webHidden/>
                </w:rPr>
              </w:rPrChange>
            </w:rPr>
            <w:fldChar w:fldCharType="begin"/>
          </w:r>
          <w:r w:rsidRPr="00551DC7">
            <w:rPr>
              <w:noProof/>
              <w:webHidden/>
              <w:rPrChange w:id="356" w:author="alberto zafra navarro" w:date="2021-03-01T20:02:00Z">
                <w:rPr>
                  <w:noProof/>
                  <w:webHidden/>
                </w:rPr>
              </w:rPrChange>
            </w:rPr>
            <w:instrText xml:space="preserve"> PAGEREF _Toc65521099 \h </w:instrText>
          </w:r>
          <w:r w:rsidRPr="00551DC7">
            <w:rPr>
              <w:noProof/>
              <w:webHidden/>
              <w:rPrChange w:id="357" w:author="alberto zafra navarro" w:date="2021-03-01T20:02:00Z">
                <w:rPr>
                  <w:noProof/>
                  <w:webHidden/>
                </w:rPr>
              </w:rPrChange>
            </w:rPr>
          </w:r>
          <w:r w:rsidRPr="00551DC7">
            <w:rPr>
              <w:noProof/>
              <w:webHidden/>
              <w:rPrChange w:id="358" w:author="alberto zafra navarro" w:date="2021-03-01T20:02:00Z">
                <w:rPr>
                  <w:noProof/>
                  <w:webHidden/>
                </w:rPr>
              </w:rPrChange>
            </w:rPr>
            <w:fldChar w:fldCharType="separate"/>
          </w:r>
          <w:r w:rsidRPr="00551DC7">
            <w:rPr>
              <w:noProof/>
              <w:webHidden/>
              <w:rPrChange w:id="359" w:author="alberto zafra navarro" w:date="2021-03-01T20:02:00Z">
                <w:rPr>
                  <w:noProof/>
                  <w:webHidden/>
                </w:rPr>
              </w:rPrChange>
            </w:rPr>
            <w:t>1</w:t>
          </w:r>
          <w:r w:rsidRPr="00551DC7">
            <w:rPr>
              <w:noProof/>
              <w:webHidden/>
              <w:rPrChange w:id="360" w:author="alberto zafra navarro" w:date="2021-03-01T20:02:00Z">
                <w:rPr>
                  <w:noProof/>
                  <w:webHidden/>
                </w:rPr>
              </w:rPrChange>
            </w:rPr>
            <w:fldChar w:fldCharType="end"/>
          </w:r>
          <w:r w:rsidRPr="00551DC7">
            <w:rPr>
              <w:rStyle w:val="Hyperlink"/>
              <w:noProof/>
              <w:rPrChange w:id="361" w:author="alberto zafra navarro" w:date="2021-03-01T20:02:00Z">
                <w:rPr>
                  <w:rStyle w:val="Hyperlink"/>
                  <w:noProof/>
                </w:rPr>
              </w:rPrChange>
            </w:rPr>
            <w:fldChar w:fldCharType="end"/>
          </w:r>
        </w:p>
        <w:p w14:paraId="7092B53B" w14:textId="224D5DC5" w:rsidR="005C3B4A" w:rsidRPr="00551DC7" w:rsidDel="005C3B4A" w:rsidRDefault="005C3B4A">
          <w:pPr>
            <w:pStyle w:val="TOC3"/>
            <w:tabs>
              <w:tab w:val="right" w:leader="dot" w:pos="9060"/>
            </w:tabs>
            <w:rPr>
              <w:del w:id="362" w:author="alberto zafra navarro" w:date="2021-03-01T19:58:00Z"/>
              <w:rFonts w:asciiTheme="minorHAnsi" w:eastAsiaTheme="minorEastAsia" w:hAnsiTheme="minorHAnsi" w:cstheme="minorBidi"/>
              <w:noProof/>
              <w:lang w:val="en-GB" w:eastAsia="en-GB"/>
              <w:rPrChange w:id="363" w:author="alberto zafra navarro" w:date="2021-03-01T20:02:00Z">
                <w:rPr>
                  <w:del w:id="364" w:author="alberto zafra navarro" w:date="2021-03-01T19:58:00Z"/>
                  <w:rFonts w:asciiTheme="minorHAnsi" w:eastAsiaTheme="minorEastAsia" w:hAnsiTheme="minorHAnsi" w:cstheme="minorBidi"/>
                  <w:noProof/>
                  <w:lang w:val="en-GB" w:eastAsia="en-GB"/>
                </w:rPr>
              </w:rPrChange>
            </w:rPr>
          </w:pPr>
          <w:del w:id="365" w:author="alberto zafra navarro" w:date="2021-03-01T19:58:00Z">
            <w:r w:rsidRPr="00551DC7" w:rsidDel="005C3B4A">
              <w:rPr>
                <w:rStyle w:val="Hyperlink"/>
                <w:noProof/>
                <w:rPrChange w:id="366" w:author="alberto zafra navarro" w:date="2021-03-01T20:02:00Z">
                  <w:rPr>
                    <w:rStyle w:val="Hyperlink"/>
                    <w:noProof/>
                  </w:rPr>
                </w:rPrChange>
              </w:rPr>
              <w:fldChar w:fldCharType="begin"/>
            </w:r>
            <w:r w:rsidRPr="00551DC7" w:rsidDel="005C3B4A">
              <w:rPr>
                <w:rStyle w:val="Hyperlink"/>
                <w:noProof/>
                <w:rPrChange w:id="367" w:author="alberto zafra navarro" w:date="2021-03-01T20:02:00Z">
                  <w:rPr>
                    <w:rStyle w:val="Hyperlink"/>
                    <w:noProof/>
                  </w:rPr>
                </w:rPrChange>
              </w:rPr>
              <w:delInstrText xml:space="preserve"> </w:delInstrText>
            </w:r>
            <w:r w:rsidRPr="00551DC7" w:rsidDel="005C3B4A">
              <w:rPr>
                <w:noProof/>
                <w:rPrChange w:id="368" w:author="alberto zafra navarro" w:date="2021-03-01T20:02:00Z">
                  <w:rPr>
                    <w:noProof/>
                  </w:rPr>
                </w:rPrChange>
              </w:rPr>
              <w:delInstrText>HYPERLINK \l "_Toc65521102"</w:delInstrText>
            </w:r>
            <w:r w:rsidRPr="00551DC7" w:rsidDel="005C3B4A">
              <w:rPr>
                <w:rStyle w:val="Hyperlink"/>
                <w:noProof/>
                <w:rPrChange w:id="369" w:author="alberto zafra navarro" w:date="2021-03-01T20:02:00Z">
                  <w:rPr>
                    <w:rStyle w:val="Hyperlink"/>
                    <w:noProof/>
                  </w:rPr>
                </w:rPrChange>
              </w:rPr>
              <w:delInstrText xml:space="preserve"> </w:delInstrText>
            </w:r>
            <w:r w:rsidRPr="00551DC7" w:rsidDel="005C3B4A">
              <w:rPr>
                <w:rStyle w:val="Hyperlink"/>
                <w:noProof/>
                <w:rPrChange w:id="370" w:author="alberto zafra navarro" w:date="2021-03-01T20:02:00Z">
                  <w:rPr>
                    <w:rStyle w:val="Hyperlink"/>
                    <w:noProof/>
                  </w:rPr>
                </w:rPrChange>
              </w:rPr>
            </w:r>
            <w:r w:rsidRPr="00551DC7" w:rsidDel="005C3B4A">
              <w:rPr>
                <w:rStyle w:val="Hyperlink"/>
                <w:noProof/>
                <w:rPrChange w:id="371" w:author="alberto zafra navarro" w:date="2021-03-01T20:02:00Z">
                  <w:rPr>
                    <w:rStyle w:val="Hyperlink"/>
                    <w:noProof/>
                  </w:rPr>
                </w:rPrChange>
              </w:rPr>
              <w:fldChar w:fldCharType="separate"/>
            </w:r>
            <w:r w:rsidRPr="00551DC7" w:rsidDel="005C3B4A">
              <w:rPr>
                <w:rStyle w:val="Hyperlink"/>
                <w:noProof/>
                <w:lang w:val="en-GB"/>
                <w:rPrChange w:id="372" w:author="alberto zafra navarro" w:date="2021-03-01T20:02:00Z">
                  <w:rPr>
                    <w:rStyle w:val="Hyperlink"/>
                    <w:noProof/>
                    <w:lang w:val="en-GB"/>
                  </w:rPr>
                </w:rPrChange>
              </w:rPr>
              <w:delText>1.1.</w:delText>
            </w:r>
            <w:r w:rsidRPr="00551DC7" w:rsidDel="005C3B4A">
              <w:rPr>
                <w:noProof/>
                <w:webHidden/>
                <w:rPrChange w:id="373" w:author="alberto zafra navarro" w:date="2021-03-01T20:02:00Z">
                  <w:rPr>
                    <w:noProof/>
                    <w:webHidden/>
                  </w:rPr>
                </w:rPrChange>
              </w:rPr>
              <w:tab/>
            </w:r>
            <w:r w:rsidRPr="00551DC7" w:rsidDel="005C3B4A">
              <w:rPr>
                <w:noProof/>
                <w:webHidden/>
                <w:rPrChange w:id="374" w:author="alberto zafra navarro" w:date="2021-03-01T20:02:00Z">
                  <w:rPr>
                    <w:noProof/>
                    <w:webHidden/>
                  </w:rPr>
                </w:rPrChange>
              </w:rPr>
              <w:fldChar w:fldCharType="begin"/>
            </w:r>
            <w:r w:rsidRPr="00551DC7" w:rsidDel="005C3B4A">
              <w:rPr>
                <w:noProof/>
                <w:webHidden/>
                <w:rPrChange w:id="375" w:author="alberto zafra navarro" w:date="2021-03-01T20:02:00Z">
                  <w:rPr>
                    <w:noProof/>
                    <w:webHidden/>
                  </w:rPr>
                </w:rPrChange>
              </w:rPr>
              <w:delInstrText xml:space="preserve"> PAGEREF _Toc65521102 \h </w:delInstrText>
            </w:r>
            <w:r w:rsidRPr="00551DC7" w:rsidDel="005C3B4A">
              <w:rPr>
                <w:noProof/>
                <w:webHidden/>
                <w:rPrChange w:id="376" w:author="alberto zafra navarro" w:date="2021-03-01T20:02:00Z">
                  <w:rPr>
                    <w:noProof/>
                    <w:webHidden/>
                  </w:rPr>
                </w:rPrChange>
              </w:rPr>
            </w:r>
            <w:r w:rsidRPr="00551DC7" w:rsidDel="005C3B4A">
              <w:rPr>
                <w:noProof/>
                <w:webHidden/>
                <w:rPrChange w:id="377" w:author="alberto zafra navarro" w:date="2021-03-01T20:02:00Z">
                  <w:rPr>
                    <w:noProof/>
                    <w:webHidden/>
                  </w:rPr>
                </w:rPrChange>
              </w:rPr>
              <w:fldChar w:fldCharType="separate"/>
            </w:r>
            <w:r w:rsidRPr="00551DC7" w:rsidDel="005C3B4A">
              <w:rPr>
                <w:noProof/>
                <w:webHidden/>
                <w:rPrChange w:id="378" w:author="alberto zafra navarro" w:date="2021-03-01T20:02:00Z">
                  <w:rPr>
                    <w:noProof/>
                    <w:webHidden/>
                  </w:rPr>
                </w:rPrChange>
              </w:rPr>
              <w:delText>1</w:delText>
            </w:r>
            <w:r w:rsidRPr="00551DC7" w:rsidDel="005C3B4A">
              <w:rPr>
                <w:noProof/>
                <w:webHidden/>
                <w:rPrChange w:id="379" w:author="alberto zafra navarro" w:date="2021-03-01T20:02:00Z">
                  <w:rPr>
                    <w:noProof/>
                    <w:webHidden/>
                  </w:rPr>
                </w:rPrChange>
              </w:rPr>
              <w:fldChar w:fldCharType="end"/>
            </w:r>
            <w:r w:rsidRPr="00551DC7" w:rsidDel="005C3B4A">
              <w:rPr>
                <w:rStyle w:val="Hyperlink"/>
                <w:noProof/>
                <w:rPrChange w:id="380" w:author="alberto zafra navarro" w:date="2021-03-01T20:02:00Z">
                  <w:rPr>
                    <w:rStyle w:val="Hyperlink"/>
                    <w:noProof/>
                  </w:rPr>
                </w:rPrChange>
              </w:rPr>
              <w:fldChar w:fldCharType="end"/>
            </w:r>
          </w:del>
        </w:p>
        <w:p w14:paraId="473F7B0A" w14:textId="30A92A7C" w:rsidR="005C3B4A" w:rsidRPr="00551DC7" w:rsidRDefault="005C3B4A">
          <w:pPr>
            <w:pStyle w:val="TOC3"/>
            <w:tabs>
              <w:tab w:val="left" w:pos="1100"/>
              <w:tab w:val="right" w:leader="dot" w:pos="9060"/>
            </w:tabs>
            <w:rPr>
              <w:rFonts w:asciiTheme="minorHAnsi" w:eastAsiaTheme="minorEastAsia" w:hAnsiTheme="minorHAnsi" w:cstheme="minorBidi"/>
              <w:noProof/>
              <w:lang w:val="en-GB" w:eastAsia="en-GB"/>
              <w:rPrChange w:id="381"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382" w:author="alberto zafra navarro" w:date="2021-03-01T20:02:00Z">
                <w:rPr>
                  <w:rStyle w:val="Hyperlink"/>
                  <w:noProof/>
                </w:rPr>
              </w:rPrChange>
            </w:rPr>
            <w:fldChar w:fldCharType="begin"/>
          </w:r>
          <w:r w:rsidRPr="00551DC7">
            <w:rPr>
              <w:rStyle w:val="Hyperlink"/>
              <w:noProof/>
              <w:rPrChange w:id="383" w:author="alberto zafra navarro" w:date="2021-03-01T20:02:00Z">
                <w:rPr>
                  <w:rStyle w:val="Hyperlink"/>
                  <w:noProof/>
                </w:rPr>
              </w:rPrChange>
            </w:rPr>
            <w:instrText xml:space="preserve"> </w:instrText>
          </w:r>
          <w:r w:rsidRPr="00551DC7">
            <w:rPr>
              <w:noProof/>
              <w:rPrChange w:id="384" w:author="alberto zafra navarro" w:date="2021-03-01T20:02:00Z">
                <w:rPr>
                  <w:noProof/>
                </w:rPr>
              </w:rPrChange>
            </w:rPr>
            <w:instrText>HYPERLINK \l "_Toc65521103"</w:instrText>
          </w:r>
          <w:r w:rsidRPr="00551DC7">
            <w:rPr>
              <w:rStyle w:val="Hyperlink"/>
              <w:noProof/>
              <w:rPrChange w:id="385" w:author="alberto zafra navarro" w:date="2021-03-01T20:02:00Z">
                <w:rPr>
                  <w:rStyle w:val="Hyperlink"/>
                  <w:noProof/>
                </w:rPr>
              </w:rPrChange>
            </w:rPr>
            <w:instrText xml:space="preserve"> </w:instrText>
          </w:r>
          <w:r w:rsidRPr="00551DC7">
            <w:rPr>
              <w:rStyle w:val="Hyperlink"/>
              <w:noProof/>
              <w:rPrChange w:id="386" w:author="alberto zafra navarro" w:date="2021-03-01T20:02:00Z">
                <w:rPr>
                  <w:rStyle w:val="Hyperlink"/>
                  <w:noProof/>
                </w:rPr>
              </w:rPrChange>
            </w:rPr>
          </w:r>
          <w:r w:rsidRPr="00551DC7">
            <w:rPr>
              <w:rStyle w:val="Hyperlink"/>
              <w:noProof/>
              <w:rPrChange w:id="387" w:author="alberto zafra navarro" w:date="2021-03-01T20:02:00Z">
                <w:rPr>
                  <w:rStyle w:val="Hyperlink"/>
                  <w:noProof/>
                </w:rPr>
              </w:rPrChange>
            </w:rPr>
            <w:fldChar w:fldCharType="separate"/>
          </w:r>
          <w:r w:rsidRPr="00551DC7">
            <w:rPr>
              <w:rStyle w:val="Hyperlink"/>
              <w:noProof/>
              <w:lang w:val="en-GB"/>
              <w:rPrChange w:id="388" w:author="alberto zafra navarro" w:date="2021-03-01T20:02:00Z">
                <w:rPr>
                  <w:rStyle w:val="Hyperlink"/>
                  <w:noProof/>
                  <w:lang w:val="en-GB"/>
                </w:rPr>
              </w:rPrChange>
            </w:rPr>
            <w:t>1.2.</w:t>
          </w:r>
          <w:ins w:id="389" w:author="alberto zafra navarro" w:date="2021-03-01T19:58:00Z">
            <w:r w:rsidRPr="00551DC7">
              <w:rPr>
                <w:rFonts w:asciiTheme="minorHAnsi" w:eastAsiaTheme="minorEastAsia" w:hAnsiTheme="minorHAnsi" w:cstheme="minorBidi"/>
                <w:noProof/>
                <w:lang w:val="en-GB" w:eastAsia="en-GB"/>
                <w:rPrChange w:id="390" w:author="alberto zafra navarro" w:date="2021-03-01T20:02:00Z">
                  <w:rPr>
                    <w:rFonts w:asciiTheme="minorHAnsi" w:eastAsiaTheme="minorEastAsia" w:hAnsiTheme="minorHAnsi" w:cstheme="minorBidi"/>
                    <w:noProof/>
                    <w:lang w:val="en-GB" w:eastAsia="en-GB"/>
                  </w:rPr>
                </w:rPrChange>
              </w:rPr>
              <w:t xml:space="preserve">  </w:t>
            </w:r>
          </w:ins>
          <w:del w:id="391" w:author="alberto zafra navarro" w:date="2021-03-01T19:58:00Z">
            <w:r w:rsidRPr="00551DC7" w:rsidDel="005C3B4A">
              <w:rPr>
                <w:rFonts w:asciiTheme="minorHAnsi" w:eastAsiaTheme="minorEastAsia" w:hAnsiTheme="minorHAnsi" w:cstheme="minorBidi"/>
                <w:noProof/>
                <w:lang w:val="en-GB" w:eastAsia="en-GB"/>
                <w:rPrChange w:id="392" w:author="alberto zafra navarro" w:date="2021-03-01T20:02:00Z">
                  <w:rPr>
                    <w:rFonts w:asciiTheme="minorHAnsi" w:eastAsiaTheme="minorEastAsia" w:hAnsiTheme="minorHAnsi" w:cstheme="minorBidi"/>
                    <w:noProof/>
                    <w:lang w:val="en-GB" w:eastAsia="en-GB"/>
                  </w:rPr>
                </w:rPrChange>
              </w:rPr>
              <w:tab/>
            </w:r>
          </w:del>
          <w:r w:rsidRPr="00551DC7">
            <w:rPr>
              <w:rStyle w:val="Hyperlink"/>
              <w:noProof/>
              <w:lang w:val="en-GB"/>
              <w:rPrChange w:id="393" w:author="alberto zafra navarro" w:date="2021-03-01T20:02:00Z">
                <w:rPr>
                  <w:rStyle w:val="Hyperlink"/>
                  <w:noProof/>
                  <w:lang w:val="en-GB"/>
                </w:rPr>
              </w:rPrChange>
            </w:rPr>
            <w:t>Background</w:t>
          </w:r>
          <w:r w:rsidRPr="00551DC7">
            <w:rPr>
              <w:noProof/>
              <w:webHidden/>
              <w:rPrChange w:id="394" w:author="alberto zafra navarro" w:date="2021-03-01T20:02:00Z">
                <w:rPr>
                  <w:noProof/>
                  <w:webHidden/>
                </w:rPr>
              </w:rPrChange>
            </w:rPr>
            <w:tab/>
          </w:r>
          <w:r w:rsidRPr="00551DC7">
            <w:rPr>
              <w:noProof/>
              <w:webHidden/>
              <w:rPrChange w:id="395" w:author="alberto zafra navarro" w:date="2021-03-01T20:02:00Z">
                <w:rPr>
                  <w:noProof/>
                  <w:webHidden/>
                </w:rPr>
              </w:rPrChange>
            </w:rPr>
            <w:fldChar w:fldCharType="begin"/>
          </w:r>
          <w:r w:rsidRPr="00551DC7">
            <w:rPr>
              <w:noProof/>
              <w:webHidden/>
              <w:rPrChange w:id="396" w:author="alberto zafra navarro" w:date="2021-03-01T20:02:00Z">
                <w:rPr>
                  <w:noProof/>
                  <w:webHidden/>
                </w:rPr>
              </w:rPrChange>
            </w:rPr>
            <w:instrText xml:space="preserve"> PAGEREF _Toc65521103 \h </w:instrText>
          </w:r>
          <w:r w:rsidRPr="00551DC7">
            <w:rPr>
              <w:noProof/>
              <w:webHidden/>
              <w:rPrChange w:id="397" w:author="alberto zafra navarro" w:date="2021-03-01T20:02:00Z">
                <w:rPr>
                  <w:noProof/>
                  <w:webHidden/>
                </w:rPr>
              </w:rPrChange>
            </w:rPr>
          </w:r>
          <w:r w:rsidRPr="00551DC7">
            <w:rPr>
              <w:noProof/>
              <w:webHidden/>
              <w:rPrChange w:id="398" w:author="alberto zafra navarro" w:date="2021-03-01T20:02:00Z">
                <w:rPr>
                  <w:noProof/>
                  <w:webHidden/>
                </w:rPr>
              </w:rPrChange>
            </w:rPr>
            <w:fldChar w:fldCharType="separate"/>
          </w:r>
          <w:r w:rsidRPr="00551DC7">
            <w:rPr>
              <w:noProof/>
              <w:webHidden/>
              <w:rPrChange w:id="399" w:author="alberto zafra navarro" w:date="2021-03-01T20:02:00Z">
                <w:rPr>
                  <w:noProof/>
                  <w:webHidden/>
                </w:rPr>
              </w:rPrChange>
            </w:rPr>
            <w:t>1</w:t>
          </w:r>
          <w:r w:rsidRPr="00551DC7">
            <w:rPr>
              <w:noProof/>
              <w:webHidden/>
              <w:rPrChange w:id="400" w:author="alberto zafra navarro" w:date="2021-03-01T20:02:00Z">
                <w:rPr>
                  <w:noProof/>
                  <w:webHidden/>
                </w:rPr>
              </w:rPrChange>
            </w:rPr>
            <w:fldChar w:fldCharType="end"/>
          </w:r>
          <w:r w:rsidRPr="00551DC7">
            <w:rPr>
              <w:rStyle w:val="Hyperlink"/>
              <w:noProof/>
              <w:rPrChange w:id="401" w:author="alberto zafra navarro" w:date="2021-03-01T20:02:00Z">
                <w:rPr>
                  <w:rStyle w:val="Hyperlink"/>
                  <w:noProof/>
                </w:rPr>
              </w:rPrChange>
            </w:rPr>
            <w:fldChar w:fldCharType="end"/>
          </w:r>
        </w:p>
        <w:p w14:paraId="696009F8" w14:textId="246595E3" w:rsidR="005C3B4A" w:rsidRPr="00551DC7" w:rsidRDefault="005C3B4A">
          <w:pPr>
            <w:pStyle w:val="TOC1"/>
            <w:tabs>
              <w:tab w:val="left" w:pos="660"/>
              <w:tab w:val="right" w:leader="dot" w:pos="9060"/>
            </w:tabs>
            <w:rPr>
              <w:rFonts w:asciiTheme="minorHAnsi" w:eastAsiaTheme="minorEastAsia" w:hAnsiTheme="minorHAnsi" w:cstheme="minorBidi"/>
              <w:noProof/>
              <w:lang w:val="en-GB" w:eastAsia="en-GB"/>
              <w:rPrChange w:id="402" w:author="alberto zafra navarro" w:date="2021-03-01T20:02:00Z">
                <w:rPr>
                  <w:rFonts w:asciiTheme="minorHAnsi" w:eastAsiaTheme="minorEastAsia" w:hAnsiTheme="minorHAnsi" w:cstheme="minorBidi"/>
                  <w:noProof/>
                  <w:lang w:val="en-GB" w:eastAsia="en-GB"/>
                </w:rPr>
              </w:rPrChange>
            </w:rPr>
          </w:pPr>
          <w:ins w:id="403" w:author="alberto zafra navarro" w:date="2021-03-01T19:59:00Z">
            <w:r w:rsidRPr="00551DC7">
              <w:rPr>
                <w:rStyle w:val="Hyperlink"/>
                <w:noProof/>
                <w:u w:val="none"/>
                <w:rPrChange w:id="404" w:author="alberto zafra navarro" w:date="2021-03-01T20:02:00Z">
                  <w:rPr>
                    <w:rStyle w:val="Hyperlink"/>
                    <w:noProof/>
                    <w:u w:val="none"/>
                  </w:rPr>
                </w:rPrChange>
              </w:rPr>
              <w:t xml:space="preserve">         </w:t>
            </w:r>
          </w:ins>
          <w:r w:rsidRPr="00551DC7">
            <w:rPr>
              <w:rStyle w:val="Hyperlink"/>
              <w:noProof/>
              <w:rPrChange w:id="405" w:author="alberto zafra navarro" w:date="2021-03-01T20:02:00Z">
                <w:rPr>
                  <w:rStyle w:val="Hyperlink"/>
                  <w:noProof/>
                </w:rPr>
              </w:rPrChange>
            </w:rPr>
            <w:fldChar w:fldCharType="begin"/>
          </w:r>
          <w:r w:rsidRPr="00551DC7">
            <w:rPr>
              <w:rStyle w:val="Hyperlink"/>
              <w:noProof/>
              <w:rPrChange w:id="406" w:author="alberto zafra navarro" w:date="2021-03-01T20:02:00Z">
                <w:rPr>
                  <w:rStyle w:val="Hyperlink"/>
                  <w:noProof/>
                </w:rPr>
              </w:rPrChange>
            </w:rPr>
            <w:instrText xml:space="preserve"> </w:instrText>
          </w:r>
          <w:r w:rsidRPr="00551DC7">
            <w:rPr>
              <w:noProof/>
              <w:rPrChange w:id="407" w:author="alberto zafra navarro" w:date="2021-03-01T20:02:00Z">
                <w:rPr>
                  <w:noProof/>
                </w:rPr>
              </w:rPrChange>
            </w:rPr>
            <w:instrText>HYPERLINK \l "_Toc65521105"</w:instrText>
          </w:r>
          <w:r w:rsidRPr="00551DC7">
            <w:rPr>
              <w:rStyle w:val="Hyperlink"/>
              <w:noProof/>
              <w:rPrChange w:id="408" w:author="alberto zafra navarro" w:date="2021-03-01T20:02:00Z">
                <w:rPr>
                  <w:rStyle w:val="Hyperlink"/>
                  <w:noProof/>
                </w:rPr>
              </w:rPrChange>
            </w:rPr>
            <w:instrText xml:space="preserve"> </w:instrText>
          </w:r>
          <w:r w:rsidRPr="00551DC7">
            <w:rPr>
              <w:rStyle w:val="Hyperlink"/>
              <w:noProof/>
              <w:rPrChange w:id="409" w:author="alberto zafra navarro" w:date="2021-03-01T20:02:00Z">
                <w:rPr>
                  <w:rStyle w:val="Hyperlink"/>
                  <w:noProof/>
                </w:rPr>
              </w:rPrChange>
            </w:rPr>
          </w:r>
          <w:r w:rsidRPr="00551DC7">
            <w:rPr>
              <w:rStyle w:val="Hyperlink"/>
              <w:noProof/>
              <w:rPrChange w:id="410" w:author="alberto zafra navarro" w:date="2021-03-01T20:02:00Z">
                <w:rPr>
                  <w:rStyle w:val="Hyperlink"/>
                  <w:noProof/>
                </w:rPr>
              </w:rPrChange>
            </w:rPr>
            <w:fldChar w:fldCharType="separate"/>
          </w:r>
          <w:r w:rsidRPr="00551DC7">
            <w:rPr>
              <w:rStyle w:val="Hyperlink"/>
              <w:noProof/>
              <w:rPrChange w:id="411" w:author="alberto zafra navarro" w:date="2021-03-01T20:02:00Z">
                <w:rPr>
                  <w:rStyle w:val="Hyperlink"/>
                  <w:noProof/>
                </w:rPr>
              </w:rPrChange>
            </w:rPr>
            <w:t>1.3.</w:t>
          </w:r>
          <w:ins w:id="412" w:author="alberto zafra navarro" w:date="2021-03-01T19:58:00Z">
            <w:r w:rsidRPr="00551DC7">
              <w:rPr>
                <w:rFonts w:asciiTheme="minorHAnsi" w:eastAsiaTheme="minorEastAsia" w:hAnsiTheme="minorHAnsi" w:cstheme="minorBidi"/>
                <w:noProof/>
                <w:lang w:val="en-GB" w:eastAsia="en-GB"/>
                <w:rPrChange w:id="413" w:author="alberto zafra navarro" w:date="2021-03-01T20:02:00Z">
                  <w:rPr>
                    <w:rFonts w:asciiTheme="minorHAnsi" w:eastAsiaTheme="minorEastAsia" w:hAnsiTheme="minorHAnsi" w:cstheme="minorBidi"/>
                    <w:noProof/>
                    <w:lang w:val="en-GB" w:eastAsia="en-GB"/>
                  </w:rPr>
                </w:rPrChange>
              </w:rPr>
              <w:t xml:space="preserve">  </w:t>
            </w:r>
          </w:ins>
          <w:del w:id="414" w:author="alberto zafra navarro" w:date="2021-03-01T19:58:00Z">
            <w:r w:rsidRPr="00551DC7" w:rsidDel="005C3B4A">
              <w:rPr>
                <w:rFonts w:asciiTheme="minorHAnsi" w:eastAsiaTheme="minorEastAsia" w:hAnsiTheme="minorHAnsi" w:cstheme="minorBidi"/>
                <w:noProof/>
                <w:lang w:val="en-GB" w:eastAsia="en-GB"/>
                <w:rPrChange w:id="415" w:author="alberto zafra navarro" w:date="2021-03-01T20:02:00Z">
                  <w:rPr>
                    <w:rFonts w:asciiTheme="minorHAnsi" w:eastAsiaTheme="minorEastAsia" w:hAnsiTheme="minorHAnsi" w:cstheme="minorBidi"/>
                    <w:noProof/>
                    <w:lang w:val="en-GB" w:eastAsia="en-GB"/>
                  </w:rPr>
                </w:rPrChange>
              </w:rPr>
              <w:tab/>
            </w:r>
          </w:del>
          <w:r w:rsidRPr="00551DC7">
            <w:rPr>
              <w:rStyle w:val="Hyperlink"/>
              <w:noProof/>
              <w:rPrChange w:id="416" w:author="alberto zafra navarro" w:date="2021-03-01T20:02:00Z">
                <w:rPr>
                  <w:rStyle w:val="Hyperlink"/>
                  <w:noProof/>
                </w:rPr>
              </w:rPrChange>
            </w:rPr>
            <w:t>Problem Statement</w:t>
          </w:r>
          <w:r w:rsidRPr="00551DC7">
            <w:rPr>
              <w:noProof/>
              <w:webHidden/>
              <w:rPrChange w:id="417" w:author="alberto zafra navarro" w:date="2021-03-01T20:02:00Z">
                <w:rPr>
                  <w:noProof/>
                  <w:webHidden/>
                </w:rPr>
              </w:rPrChange>
            </w:rPr>
            <w:tab/>
          </w:r>
          <w:r w:rsidRPr="00551DC7">
            <w:rPr>
              <w:noProof/>
              <w:webHidden/>
              <w:rPrChange w:id="418" w:author="alberto zafra navarro" w:date="2021-03-01T20:02:00Z">
                <w:rPr>
                  <w:noProof/>
                  <w:webHidden/>
                </w:rPr>
              </w:rPrChange>
            </w:rPr>
            <w:fldChar w:fldCharType="begin"/>
          </w:r>
          <w:r w:rsidRPr="00551DC7">
            <w:rPr>
              <w:noProof/>
              <w:webHidden/>
              <w:rPrChange w:id="419" w:author="alberto zafra navarro" w:date="2021-03-01T20:02:00Z">
                <w:rPr>
                  <w:noProof/>
                  <w:webHidden/>
                </w:rPr>
              </w:rPrChange>
            </w:rPr>
            <w:instrText xml:space="preserve"> PAGEREF _Toc65521105 \h </w:instrText>
          </w:r>
          <w:r w:rsidRPr="00551DC7">
            <w:rPr>
              <w:noProof/>
              <w:webHidden/>
              <w:rPrChange w:id="420" w:author="alberto zafra navarro" w:date="2021-03-01T20:02:00Z">
                <w:rPr>
                  <w:noProof/>
                  <w:webHidden/>
                </w:rPr>
              </w:rPrChange>
            </w:rPr>
          </w:r>
          <w:r w:rsidRPr="00551DC7">
            <w:rPr>
              <w:noProof/>
              <w:webHidden/>
              <w:rPrChange w:id="421" w:author="alberto zafra navarro" w:date="2021-03-01T20:02:00Z">
                <w:rPr>
                  <w:noProof/>
                  <w:webHidden/>
                </w:rPr>
              </w:rPrChange>
            </w:rPr>
            <w:fldChar w:fldCharType="separate"/>
          </w:r>
          <w:r w:rsidRPr="00551DC7">
            <w:rPr>
              <w:noProof/>
              <w:webHidden/>
              <w:rPrChange w:id="422" w:author="alberto zafra navarro" w:date="2021-03-01T20:02:00Z">
                <w:rPr>
                  <w:noProof/>
                  <w:webHidden/>
                </w:rPr>
              </w:rPrChange>
            </w:rPr>
            <w:t>2</w:t>
          </w:r>
          <w:r w:rsidRPr="00551DC7">
            <w:rPr>
              <w:noProof/>
              <w:webHidden/>
              <w:rPrChange w:id="423" w:author="alberto zafra navarro" w:date="2021-03-01T20:02:00Z">
                <w:rPr>
                  <w:noProof/>
                  <w:webHidden/>
                </w:rPr>
              </w:rPrChange>
            </w:rPr>
            <w:fldChar w:fldCharType="end"/>
          </w:r>
          <w:r w:rsidRPr="00551DC7">
            <w:rPr>
              <w:rStyle w:val="Hyperlink"/>
              <w:noProof/>
              <w:rPrChange w:id="424" w:author="alberto zafra navarro" w:date="2021-03-01T20:02:00Z">
                <w:rPr>
                  <w:rStyle w:val="Hyperlink"/>
                  <w:noProof/>
                </w:rPr>
              </w:rPrChange>
            </w:rPr>
            <w:fldChar w:fldCharType="end"/>
          </w:r>
        </w:p>
        <w:p w14:paraId="246B590B" w14:textId="29DF72A9" w:rsidR="005C3B4A" w:rsidRPr="00551DC7" w:rsidRDefault="005C3B4A">
          <w:pPr>
            <w:pStyle w:val="TOC3"/>
            <w:tabs>
              <w:tab w:val="left" w:pos="1100"/>
              <w:tab w:val="right" w:leader="dot" w:pos="9060"/>
            </w:tabs>
            <w:rPr>
              <w:rFonts w:asciiTheme="minorHAnsi" w:eastAsiaTheme="minorEastAsia" w:hAnsiTheme="minorHAnsi" w:cstheme="minorBidi"/>
              <w:noProof/>
              <w:lang w:val="en-GB" w:eastAsia="en-GB"/>
              <w:rPrChange w:id="425"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426" w:author="alberto zafra navarro" w:date="2021-03-01T20:02:00Z">
                <w:rPr>
                  <w:rStyle w:val="Hyperlink"/>
                  <w:noProof/>
                </w:rPr>
              </w:rPrChange>
            </w:rPr>
            <w:fldChar w:fldCharType="begin"/>
          </w:r>
          <w:r w:rsidRPr="00551DC7">
            <w:rPr>
              <w:rStyle w:val="Hyperlink"/>
              <w:noProof/>
              <w:rPrChange w:id="427" w:author="alberto zafra navarro" w:date="2021-03-01T20:02:00Z">
                <w:rPr>
                  <w:rStyle w:val="Hyperlink"/>
                  <w:noProof/>
                </w:rPr>
              </w:rPrChange>
            </w:rPr>
            <w:instrText xml:space="preserve"> </w:instrText>
          </w:r>
          <w:r w:rsidRPr="00551DC7">
            <w:rPr>
              <w:noProof/>
              <w:rPrChange w:id="428" w:author="alberto zafra navarro" w:date="2021-03-01T20:02:00Z">
                <w:rPr>
                  <w:noProof/>
                </w:rPr>
              </w:rPrChange>
            </w:rPr>
            <w:instrText>HYPERLINK \l "_Toc65521107"</w:instrText>
          </w:r>
          <w:r w:rsidRPr="00551DC7">
            <w:rPr>
              <w:rStyle w:val="Hyperlink"/>
              <w:noProof/>
              <w:rPrChange w:id="429" w:author="alberto zafra navarro" w:date="2021-03-01T20:02:00Z">
                <w:rPr>
                  <w:rStyle w:val="Hyperlink"/>
                  <w:noProof/>
                </w:rPr>
              </w:rPrChange>
            </w:rPr>
            <w:instrText xml:space="preserve"> </w:instrText>
          </w:r>
          <w:r w:rsidRPr="00551DC7">
            <w:rPr>
              <w:rStyle w:val="Hyperlink"/>
              <w:noProof/>
              <w:rPrChange w:id="430" w:author="alberto zafra navarro" w:date="2021-03-01T20:02:00Z">
                <w:rPr>
                  <w:rStyle w:val="Hyperlink"/>
                  <w:noProof/>
                </w:rPr>
              </w:rPrChange>
            </w:rPr>
          </w:r>
          <w:r w:rsidRPr="00551DC7">
            <w:rPr>
              <w:rStyle w:val="Hyperlink"/>
              <w:noProof/>
              <w:rPrChange w:id="431" w:author="alberto zafra navarro" w:date="2021-03-01T20:02:00Z">
                <w:rPr>
                  <w:rStyle w:val="Hyperlink"/>
                  <w:noProof/>
                </w:rPr>
              </w:rPrChange>
            </w:rPr>
            <w:fldChar w:fldCharType="separate"/>
          </w:r>
          <w:r w:rsidRPr="00551DC7">
            <w:rPr>
              <w:rStyle w:val="Hyperlink"/>
              <w:noProof/>
              <w:lang w:val="en-GB"/>
              <w:rPrChange w:id="432" w:author="alberto zafra navarro" w:date="2021-03-01T20:02:00Z">
                <w:rPr>
                  <w:rStyle w:val="Hyperlink"/>
                  <w:noProof/>
                  <w:lang w:val="en-GB"/>
                </w:rPr>
              </w:rPrChange>
            </w:rPr>
            <w:t>1.4.</w:t>
          </w:r>
          <w:ins w:id="433" w:author="alberto zafra navarro" w:date="2021-03-01T19:59:00Z">
            <w:r w:rsidRPr="00551DC7">
              <w:rPr>
                <w:rFonts w:asciiTheme="minorHAnsi" w:eastAsiaTheme="minorEastAsia" w:hAnsiTheme="minorHAnsi" w:cstheme="minorBidi"/>
                <w:noProof/>
                <w:lang w:val="en-GB" w:eastAsia="en-GB"/>
                <w:rPrChange w:id="434" w:author="alberto zafra navarro" w:date="2021-03-01T20:02:00Z">
                  <w:rPr>
                    <w:rFonts w:asciiTheme="minorHAnsi" w:eastAsiaTheme="minorEastAsia" w:hAnsiTheme="minorHAnsi" w:cstheme="minorBidi"/>
                    <w:noProof/>
                    <w:lang w:val="en-GB" w:eastAsia="en-GB"/>
                  </w:rPr>
                </w:rPrChange>
              </w:rPr>
              <w:t xml:space="preserve">  </w:t>
            </w:r>
          </w:ins>
          <w:del w:id="435" w:author="alberto zafra navarro" w:date="2021-03-01T19:59:00Z">
            <w:r w:rsidRPr="00551DC7" w:rsidDel="005C3B4A">
              <w:rPr>
                <w:rFonts w:asciiTheme="minorHAnsi" w:eastAsiaTheme="minorEastAsia" w:hAnsiTheme="minorHAnsi" w:cstheme="minorBidi"/>
                <w:noProof/>
                <w:lang w:val="en-GB" w:eastAsia="en-GB"/>
                <w:rPrChange w:id="436" w:author="alberto zafra navarro" w:date="2021-03-01T20:02:00Z">
                  <w:rPr>
                    <w:rFonts w:asciiTheme="minorHAnsi" w:eastAsiaTheme="minorEastAsia" w:hAnsiTheme="minorHAnsi" w:cstheme="minorBidi"/>
                    <w:noProof/>
                    <w:lang w:val="en-GB" w:eastAsia="en-GB"/>
                  </w:rPr>
                </w:rPrChange>
              </w:rPr>
              <w:tab/>
            </w:r>
          </w:del>
          <w:r w:rsidRPr="00551DC7">
            <w:rPr>
              <w:rStyle w:val="Hyperlink"/>
              <w:noProof/>
              <w:lang w:val="en-GB"/>
              <w:rPrChange w:id="437" w:author="alberto zafra navarro" w:date="2021-03-01T20:02:00Z">
                <w:rPr>
                  <w:rStyle w:val="Hyperlink"/>
                  <w:noProof/>
                  <w:lang w:val="en-GB"/>
                </w:rPr>
              </w:rPrChange>
            </w:rPr>
            <w:t>Outline</w:t>
          </w:r>
          <w:r w:rsidRPr="00551DC7">
            <w:rPr>
              <w:noProof/>
              <w:webHidden/>
              <w:rPrChange w:id="438" w:author="alberto zafra navarro" w:date="2021-03-01T20:02:00Z">
                <w:rPr>
                  <w:noProof/>
                  <w:webHidden/>
                </w:rPr>
              </w:rPrChange>
            </w:rPr>
            <w:tab/>
          </w:r>
          <w:r w:rsidRPr="00551DC7">
            <w:rPr>
              <w:noProof/>
              <w:webHidden/>
              <w:rPrChange w:id="439" w:author="alberto zafra navarro" w:date="2021-03-01T20:02:00Z">
                <w:rPr>
                  <w:noProof/>
                  <w:webHidden/>
                </w:rPr>
              </w:rPrChange>
            </w:rPr>
            <w:fldChar w:fldCharType="begin"/>
          </w:r>
          <w:r w:rsidRPr="00551DC7">
            <w:rPr>
              <w:noProof/>
              <w:webHidden/>
              <w:rPrChange w:id="440" w:author="alberto zafra navarro" w:date="2021-03-01T20:02:00Z">
                <w:rPr>
                  <w:noProof/>
                  <w:webHidden/>
                </w:rPr>
              </w:rPrChange>
            </w:rPr>
            <w:instrText xml:space="preserve"> PAGEREF _Toc65521107 \h </w:instrText>
          </w:r>
          <w:r w:rsidRPr="00551DC7">
            <w:rPr>
              <w:noProof/>
              <w:webHidden/>
              <w:rPrChange w:id="441" w:author="alberto zafra navarro" w:date="2021-03-01T20:02:00Z">
                <w:rPr>
                  <w:noProof/>
                  <w:webHidden/>
                </w:rPr>
              </w:rPrChange>
            </w:rPr>
          </w:r>
          <w:r w:rsidRPr="00551DC7">
            <w:rPr>
              <w:noProof/>
              <w:webHidden/>
              <w:rPrChange w:id="442" w:author="alberto zafra navarro" w:date="2021-03-01T20:02:00Z">
                <w:rPr>
                  <w:noProof/>
                  <w:webHidden/>
                </w:rPr>
              </w:rPrChange>
            </w:rPr>
            <w:fldChar w:fldCharType="separate"/>
          </w:r>
          <w:r w:rsidRPr="00551DC7">
            <w:rPr>
              <w:noProof/>
              <w:webHidden/>
              <w:rPrChange w:id="443" w:author="alberto zafra navarro" w:date="2021-03-01T20:02:00Z">
                <w:rPr>
                  <w:noProof/>
                  <w:webHidden/>
                </w:rPr>
              </w:rPrChange>
            </w:rPr>
            <w:t>5</w:t>
          </w:r>
          <w:r w:rsidRPr="00551DC7">
            <w:rPr>
              <w:noProof/>
              <w:webHidden/>
              <w:rPrChange w:id="444" w:author="alberto zafra navarro" w:date="2021-03-01T20:02:00Z">
                <w:rPr>
                  <w:noProof/>
                  <w:webHidden/>
                </w:rPr>
              </w:rPrChange>
            </w:rPr>
            <w:fldChar w:fldCharType="end"/>
          </w:r>
          <w:r w:rsidRPr="00551DC7">
            <w:rPr>
              <w:rStyle w:val="Hyperlink"/>
              <w:noProof/>
              <w:rPrChange w:id="445" w:author="alberto zafra navarro" w:date="2021-03-01T20:02:00Z">
                <w:rPr>
                  <w:rStyle w:val="Hyperlink"/>
                  <w:noProof/>
                </w:rPr>
              </w:rPrChange>
            </w:rPr>
            <w:fldChar w:fldCharType="end"/>
          </w:r>
        </w:p>
        <w:p w14:paraId="4543CEB1" w14:textId="49454169" w:rsidR="005C3B4A" w:rsidRPr="00551DC7" w:rsidRDefault="005C3B4A">
          <w:pPr>
            <w:pStyle w:val="TOC1"/>
            <w:tabs>
              <w:tab w:val="left" w:pos="440"/>
              <w:tab w:val="right" w:leader="dot" w:pos="9060"/>
            </w:tabs>
            <w:rPr>
              <w:rFonts w:asciiTheme="minorHAnsi" w:eastAsiaTheme="minorEastAsia" w:hAnsiTheme="minorHAnsi" w:cstheme="minorBidi"/>
              <w:noProof/>
              <w:lang w:val="en-GB" w:eastAsia="en-GB"/>
              <w:rPrChange w:id="446"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447" w:author="alberto zafra navarro" w:date="2021-03-01T20:02:00Z">
                <w:rPr>
                  <w:rStyle w:val="Hyperlink"/>
                  <w:noProof/>
                </w:rPr>
              </w:rPrChange>
            </w:rPr>
            <w:fldChar w:fldCharType="begin"/>
          </w:r>
          <w:r w:rsidRPr="00551DC7">
            <w:rPr>
              <w:rStyle w:val="Hyperlink"/>
              <w:noProof/>
              <w:rPrChange w:id="448" w:author="alberto zafra navarro" w:date="2021-03-01T20:02:00Z">
                <w:rPr>
                  <w:rStyle w:val="Hyperlink"/>
                  <w:noProof/>
                </w:rPr>
              </w:rPrChange>
            </w:rPr>
            <w:instrText xml:space="preserve"> </w:instrText>
          </w:r>
          <w:r w:rsidRPr="00551DC7">
            <w:rPr>
              <w:noProof/>
              <w:rPrChange w:id="449" w:author="alberto zafra navarro" w:date="2021-03-01T20:02:00Z">
                <w:rPr>
                  <w:noProof/>
                </w:rPr>
              </w:rPrChange>
            </w:rPr>
            <w:instrText>HYPERLINK \l "_Toc65521109"</w:instrText>
          </w:r>
          <w:r w:rsidRPr="00551DC7">
            <w:rPr>
              <w:rStyle w:val="Hyperlink"/>
              <w:noProof/>
              <w:rPrChange w:id="450" w:author="alberto zafra navarro" w:date="2021-03-01T20:02:00Z">
                <w:rPr>
                  <w:rStyle w:val="Hyperlink"/>
                  <w:noProof/>
                </w:rPr>
              </w:rPrChange>
            </w:rPr>
            <w:instrText xml:space="preserve"> </w:instrText>
          </w:r>
          <w:r w:rsidRPr="00551DC7">
            <w:rPr>
              <w:rStyle w:val="Hyperlink"/>
              <w:noProof/>
              <w:rPrChange w:id="451" w:author="alberto zafra navarro" w:date="2021-03-01T20:02:00Z">
                <w:rPr>
                  <w:rStyle w:val="Hyperlink"/>
                  <w:noProof/>
                </w:rPr>
              </w:rPrChange>
            </w:rPr>
          </w:r>
          <w:r w:rsidRPr="00551DC7">
            <w:rPr>
              <w:rStyle w:val="Hyperlink"/>
              <w:noProof/>
              <w:rPrChange w:id="452" w:author="alberto zafra navarro" w:date="2021-03-01T20:02:00Z">
                <w:rPr>
                  <w:rStyle w:val="Hyperlink"/>
                  <w:noProof/>
                </w:rPr>
              </w:rPrChange>
            </w:rPr>
            <w:fldChar w:fldCharType="separate"/>
          </w:r>
          <w:r w:rsidRPr="00551DC7">
            <w:rPr>
              <w:rStyle w:val="Hyperlink"/>
              <w:noProof/>
              <w:rPrChange w:id="453" w:author="alberto zafra navarro" w:date="2021-03-01T20:02:00Z">
                <w:rPr>
                  <w:rStyle w:val="Hyperlink"/>
                  <w:noProof/>
                </w:rPr>
              </w:rPrChange>
            </w:rPr>
            <w:t>2.</w:t>
          </w:r>
          <w:ins w:id="454" w:author="alberto zafra navarro" w:date="2021-03-01T20:00:00Z">
            <w:r w:rsidR="00551DC7" w:rsidRPr="00551DC7">
              <w:rPr>
                <w:rFonts w:asciiTheme="minorHAnsi" w:eastAsiaTheme="minorEastAsia" w:hAnsiTheme="minorHAnsi" w:cstheme="minorBidi"/>
                <w:noProof/>
                <w:lang w:val="en-GB" w:eastAsia="en-GB"/>
                <w:rPrChange w:id="455" w:author="alberto zafra navarro" w:date="2021-03-01T20:02:00Z">
                  <w:rPr>
                    <w:rFonts w:asciiTheme="minorHAnsi" w:eastAsiaTheme="minorEastAsia" w:hAnsiTheme="minorHAnsi" w:cstheme="minorBidi"/>
                    <w:noProof/>
                    <w:lang w:val="en-GB" w:eastAsia="en-GB"/>
                  </w:rPr>
                </w:rPrChange>
              </w:rPr>
              <w:t xml:space="preserve"> </w:t>
            </w:r>
          </w:ins>
          <w:del w:id="456" w:author="alberto zafra navarro" w:date="2021-03-01T20:00:00Z">
            <w:r w:rsidRPr="00551DC7" w:rsidDel="00551DC7">
              <w:rPr>
                <w:rFonts w:asciiTheme="minorHAnsi" w:eastAsiaTheme="minorEastAsia" w:hAnsiTheme="minorHAnsi" w:cstheme="minorBidi"/>
                <w:noProof/>
                <w:lang w:val="en-GB" w:eastAsia="en-GB"/>
                <w:rPrChange w:id="457" w:author="alberto zafra navarro" w:date="2021-03-01T20:02:00Z">
                  <w:rPr>
                    <w:rFonts w:asciiTheme="minorHAnsi" w:eastAsiaTheme="minorEastAsia" w:hAnsiTheme="minorHAnsi" w:cstheme="minorBidi"/>
                    <w:noProof/>
                    <w:lang w:val="en-GB" w:eastAsia="en-GB"/>
                  </w:rPr>
                </w:rPrChange>
              </w:rPr>
              <w:tab/>
            </w:r>
          </w:del>
          <w:r w:rsidRPr="00551DC7">
            <w:rPr>
              <w:rStyle w:val="Hyperlink"/>
              <w:noProof/>
              <w:rPrChange w:id="458" w:author="alberto zafra navarro" w:date="2021-03-01T20:02:00Z">
                <w:rPr>
                  <w:rStyle w:val="Hyperlink"/>
                  <w:noProof/>
                </w:rPr>
              </w:rPrChange>
            </w:rPr>
            <w:t>Theoretical Frame of Reference</w:t>
          </w:r>
          <w:r w:rsidRPr="00551DC7">
            <w:rPr>
              <w:noProof/>
              <w:webHidden/>
              <w:rPrChange w:id="459" w:author="alberto zafra navarro" w:date="2021-03-01T20:02:00Z">
                <w:rPr>
                  <w:noProof/>
                  <w:webHidden/>
                </w:rPr>
              </w:rPrChange>
            </w:rPr>
            <w:tab/>
          </w:r>
          <w:r w:rsidRPr="00551DC7">
            <w:rPr>
              <w:noProof/>
              <w:webHidden/>
              <w:rPrChange w:id="460" w:author="alberto zafra navarro" w:date="2021-03-01T20:02:00Z">
                <w:rPr>
                  <w:noProof/>
                  <w:webHidden/>
                </w:rPr>
              </w:rPrChange>
            </w:rPr>
            <w:fldChar w:fldCharType="begin"/>
          </w:r>
          <w:r w:rsidRPr="00551DC7">
            <w:rPr>
              <w:noProof/>
              <w:webHidden/>
              <w:rPrChange w:id="461" w:author="alberto zafra navarro" w:date="2021-03-01T20:02:00Z">
                <w:rPr>
                  <w:noProof/>
                  <w:webHidden/>
                </w:rPr>
              </w:rPrChange>
            </w:rPr>
            <w:instrText xml:space="preserve"> PAGEREF _Toc65521109 \h </w:instrText>
          </w:r>
          <w:r w:rsidRPr="00551DC7">
            <w:rPr>
              <w:noProof/>
              <w:webHidden/>
              <w:rPrChange w:id="462" w:author="alberto zafra navarro" w:date="2021-03-01T20:02:00Z">
                <w:rPr>
                  <w:noProof/>
                  <w:webHidden/>
                </w:rPr>
              </w:rPrChange>
            </w:rPr>
          </w:r>
          <w:r w:rsidRPr="00551DC7">
            <w:rPr>
              <w:noProof/>
              <w:webHidden/>
              <w:rPrChange w:id="463" w:author="alberto zafra navarro" w:date="2021-03-01T20:02:00Z">
                <w:rPr>
                  <w:noProof/>
                  <w:webHidden/>
                </w:rPr>
              </w:rPrChange>
            </w:rPr>
            <w:fldChar w:fldCharType="separate"/>
          </w:r>
          <w:r w:rsidRPr="00551DC7">
            <w:rPr>
              <w:noProof/>
              <w:webHidden/>
              <w:rPrChange w:id="464" w:author="alberto zafra navarro" w:date="2021-03-01T20:02:00Z">
                <w:rPr>
                  <w:noProof/>
                  <w:webHidden/>
                </w:rPr>
              </w:rPrChange>
            </w:rPr>
            <w:t>6</w:t>
          </w:r>
          <w:r w:rsidRPr="00551DC7">
            <w:rPr>
              <w:noProof/>
              <w:webHidden/>
              <w:rPrChange w:id="465" w:author="alberto zafra navarro" w:date="2021-03-01T20:02:00Z">
                <w:rPr>
                  <w:noProof/>
                  <w:webHidden/>
                </w:rPr>
              </w:rPrChange>
            </w:rPr>
            <w:fldChar w:fldCharType="end"/>
          </w:r>
          <w:r w:rsidRPr="00551DC7">
            <w:rPr>
              <w:rStyle w:val="Hyperlink"/>
              <w:noProof/>
              <w:rPrChange w:id="466" w:author="alberto zafra navarro" w:date="2021-03-01T20:02:00Z">
                <w:rPr>
                  <w:rStyle w:val="Hyperlink"/>
                  <w:noProof/>
                </w:rPr>
              </w:rPrChange>
            </w:rPr>
            <w:fldChar w:fldCharType="end"/>
          </w:r>
        </w:p>
        <w:p w14:paraId="555D3205" w14:textId="5B772632" w:rsidR="005C3B4A" w:rsidRPr="00551DC7" w:rsidRDefault="005C3B4A">
          <w:pPr>
            <w:pStyle w:val="TOC3"/>
            <w:tabs>
              <w:tab w:val="left" w:pos="1100"/>
              <w:tab w:val="right" w:leader="dot" w:pos="9060"/>
            </w:tabs>
            <w:rPr>
              <w:rFonts w:asciiTheme="minorHAnsi" w:eastAsiaTheme="minorEastAsia" w:hAnsiTheme="minorHAnsi" w:cstheme="minorBidi"/>
              <w:noProof/>
              <w:lang w:val="en-GB" w:eastAsia="en-GB"/>
              <w:rPrChange w:id="467"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468" w:author="alberto zafra navarro" w:date="2021-03-01T20:02:00Z">
                <w:rPr>
                  <w:rStyle w:val="Hyperlink"/>
                  <w:noProof/>
                </w:rPr>
              </w:rPrChange>
            </w:rPr>
            <w:fldChar w:fldCharType="begin"/>
          </w:r>
          <w:r w:rsidRPr="00551DC7">
            <w:rPr>
              <w:rStyle w:val="Hyperlink"/>
              <w:noProof/>
              <w:rPrChange w:id="469" w:author="alberto zafra navarro" w:date="2021-03-01T20:02:00Z">
                <w:rPr>
                  <w:rStyle w:val="Hyperlink"/>
                  <w:noProof/>
                </w:rPr>
              </w:rPrChange>
            </w:rPr>
            <w:instrText xml:space="preserve"> </w:instrText>
          </w:r>
          <w:r w:rsidRPr="00551DC7">
            <w:rPr>
              <w:noProof/>
              <w:rPrChange w:id="470" w:author="alberto zafra navarro" w:date="2021-03-01T20:02:00Z">
                <w:rPr>
                  <w:noProof/>
                </w:rPr>
              </w:rPrChange>
            </w:rPr>
            <w:instrText>HYPERLINK \l "_Toc65521110"</w:instrText>
          </w:r>
          <w:r w:rsidRPr="00551DC7">
            <w:rPr>
              <w:rStyle w:val="Hyperlink"/>
              <w:noProof/>
              <w:rPrChange w:id="471" w:author="alberto zafra navarro" w:date="2021-03-01T20:02:00Z">
                <w:rPr>
                  <w:rStyle w:val="Hyperlink"/>
                  <w:noProof/>
                </w:rPr>
              </w:rPrChange>
            </w:rPr>
            <w:instrText xml:space="preserve"> </w:instrText>
          </w:r>
          <w:r w:rsidRPr="00551DC7">
            <w:rPr>
              <w:rStyle w:val="Hyperlink"/>
              <w:noProof/>
              <w:rPrChange w:id="472" w:author="alberto zafra navarro" w:date="2021-03-01T20:02:00Z">
                <w:rPr>
                  <w:rStyle w:val="Hyperlink"/>
                  <w:noProof/>
                </w:rPr>
              </w:rPrChange>
            </w:rPr>
          </w:r>
          <w:r w:rsidRPr="00551DC7">
            <w:rPr>
              <w:rStyle w:val="Hyperlink"/>
              <w:noProof/>
              <w:rPrChange w:id="473" w:author="alberto zafra navarro" w:date="2021-03-01T20:02:00Z">
                <w:rPr>
                  <w:rStyle w:val="Hyperlink"/>
                  <w:noProof/>
                </w:rPr>
              </w:rPrChange>
            </w:rPr>
            <w:fldChar w:fldCharType="separate"/>
          </w:r>
          <w:r w:rsidRPr="00551DC7">
            <w:rPr>
              <w:rStyle w:val="Hyperlink"/>
              <w:noProof/>
              <w:lang w:val="en-GB"/>
              <w:rPrChange w:id="474" w:author="alberto zafra navarro" w:date="2021-03-01T20:02:00Z">
                <w:rPr>
                  <w:rStyle w:val="Hyperlink"/>
                  <w:noProof/>
                  <w:lang w:val="en-GB"/>
                </w:rPr>
              </w:rPrChange>
            </w:rPr>
            <w:t>2.1</w:t>
          </w:r>
          <w:ins w:id="475" w:author="alberto zafra navarro" w:date="2021-03-01T19:59:00Z">
            <w:r w:rsidRPr="00551DC7">
              <w:rPr>
                <w:rFonts w:asciiTheme="minorHAnsi" w:eastAsiaTheme="minorEastAsia" w:hAnsiTheme="minorHAnsi" w:cstheme="minorBidi"/>
                <w:noProof/>
                <w:lang w:val="en-GB" w:eastAsia="en-GB"/>
                <w:rPrChange w:id="476" w:author="alberto zafra navarro" w:date="2021-03-01T20:02:00Z">
                  <w:rPr>
                    <w:rFonts w:asciiTheme="minorHAnsi" w:eastAsiaTheme="minorEastAsia" w:hAnsiTheme="minorHAnsi" w:cstheme="minorBidi"/>
                    <w:noProof/>
                    <w:lang w:val="en-GB" w:eastAsia="en-GB"/>
                  </w:rPr>
                </w:rPrChange>
              </w:rPr>
              <w:t xml:space="preserve">.  </w:t>
            </w:r>
          </w:ins>
          <w:del w:id="477" w:author="alberto zafra navarro" w:date="2021-03-01T19:59:00Z">
            <w:r w:rsidRPr="00551DC7" w:rsidDel="005C3B4A">
              <w:rPr>
                <w:rStyle w:val="Hyperlink"/>
                <w:noProof/>
                <w:lang w:val="en-GB"/>
                <w:rPrChange w:id="478" w:author="alberto zafra navarro" w:date="2021-03-01T20:02:00Z">
                  <w:rPr>
                    <w:rStyle w:val="Hyperlink"/>
                    <w:noProof/>
                    <w:lang w:val="en-GB"/>
                  </w:rPr>
                </w:rPrChange>
              </w:rPr>
              <w:delText>.</w:delText>
            </w:r>
            <w:r w:rsidRPr="00551DC7" w:rsidDel="005C3B4A">
              <w:rPr>
                <w:rFonts w:asciiTheme="minorHAnsi" w:eastAsiaTheme="minorEastAsia" w:hAnsiTheme="minorHAnsi" w:cstheme="minorBidi"/>
                <w:noProof/>
                <w:lang w:val="en-GB" w:eastAsia="en-GB"/>
                <w:rPrChange w:id="479" w:author="alberto zafra navarro" w:date="2021-03-01T20:02:00Z">
                  <w:rPr>
                    <w:rFonts w:asciiTheme="minorHAnsi" w:eastAsiaTheme="minorEastAsia" w:hAnsiTheme="minorHAnsi" w:cstheme="minorBidi"/>
                    <w:noProof/>
                    <w:lang w:val="en-GB" w:eastAsia="en-GB"/>
                  </w:rPr>
                </w:rPrChange>
              </w:rPr>
              <w:tab/>
            </w:r>
          </w:del>
          <w:r w:rsidRPr="00551DC7">
            <w:rPr>
              <w:rStyle w:val="Hyperlink"/>
              <w:noProof/>
              <w:lang w:val="en-GB"/>
              <w:rPrChange w:id="480" w:author="alberto zafra navarro" w:date="2021-03-01T20:02:00Z">
                <w:rPr>
                  <w:rStyle w:val="Hyperlink"/>
                  <w:noProof/>
                  <w:lang w:val="en-GB"/>
                </w:rPr>
              </w:rPrChange>
            </w:rPr>
            <w:t>Unity 3D and C#</w:t>
          </w:r>
          <w:r w:rsidRPr="00551DC7">
            <w:rPr>
              <w:noProof/>
              <w:webHidden/>
              <w:rPrChange w:id="481" w:author="alberto zafra navarro" w:date="2021-03-01T20:02:00Z">
                <w:rPr>
                  <w:noProof/>
                  <w:webHidden/>
                </w:rPr>
              </w:rPrChange>
            </w:rPr>
            <w:tab/>
          </w:r>
          <w:r w:rsidRPr="00551DC7">
            <w:rPr>
              <w:noProof/>
              <w:webHidden/>
              <w:rPrChange w:id="482" w:author="alberto zafra navarro" w:date="2021-03-01T20:02:00Z">
                <w:rPr>
                  <w:noProof/>
                  <w:webHidden/>
                </w:rPr>
              </w:rPrChange>
            </w:rPr>
            <w:fldChar w:fldCharType="begin"/>
          </w:r>
          <w:r w:rsidRPr="00551DC7">
            <w:rPr>
              <w:noProof/>
              <w:webHidden/>
              <w:rPrChange w:id="483" w:author="alberto zafra navarro" w:date="2021-03-01T20:02:00Z">
                <w:rPr>
                  <w:noProof/>
                  <w:webHidden/>
                </w:rPr>
              </w:rPrChange>
            </w:rPr>
            <w:instrText xml:space="preserve"> PAGEREF _Toc65521110 \h </w:instrText>
          </w:r>
          <w:r w:rsidRPr="00551DC7">
            <w:rPr>
              <w:noProof/>
              <w:webHidden/>
              <w:rPrChange w:id="484" w:author="alberto zafra navarro" w:date="2021-03-01T20:02:00Z">
                <w:rPr>
                  <w:noProof/>
                  <w:webHidden/>
                </w:rPr>
              </w:rPrChange>
            </w:rPr>
          </w:r>
          <w:r w:rsidRPr="00551DC7">
            <w:rPr>
              <w:noProof/>
              <w:webHidden/>
              <w:rPrChange w:id="485" w:author="alberto zafra navarro" w:date="2021-03-01T20:02:00Z">
                <w:rPr>
                  <w:noProof/>
                  <w:webHidden/>
                </w:rPr>
              </w:rPrChange>
            </w:rPr>
            <w:fldChar w:fldCharType="separate"/>
          </w:r>
          <w:r w:rsidRPr="00551DC7">
            <w:rPr>
              <w:noProof/>
              <w:webHidden/>
              <w:rPrChange w:id="486" w:author="alberto zafra navarro" w:date="2021-03-01T20:02:00Z">
                <w:rPr>
                  <w:noProof/>
                  <w:webHidden/>
                </w:rPr>
              </w:rPrChange>
            </w:rPr>
            <w:t>6</w:t>
          </w:r>
          <w:r w:rsidRPr="00551DC7">
            <w:rPr>
              <w:noProof/>
              <w:webHidden/>
              <w:rPrChange w:id="487" w:author="alberto zafra navarro" w:date="2021-03-01T20:02:00Z">
                <w:rPr>
                  <w:noProof/>
                  <w:webHidden/>
                </w:rPr>
              </w:rPrChange>
            </w:rPr>
            <w:fldChar w:fldCharType="end"/>
          </w:r>
          <w:r w:rsidRPr="00551DC7">
            <w:rPr>
              <w:rStyle w:val="Hyperlink"/>
              <w:noProof/>
              <w:rPrChange w:id="488" w:author="alberto zafra navarro" w:date="2021-03-01T20:02:00Z">
                <w:rPr>
                  <w:rStyle w:val="Hyperlink"/>
                  <w:noProof/>
                </w:rPr>
              </w:rPrChange>
            </w:rPr>
            <w:fldChar w:fldCharType="end"/>
          </w:r>
        </w:p>
        <w:p w14:paraId="7354BBDC" w14:textId="1A85CA3C" w:rsidR="005C3B4A" w:rsidRPr="00551DC7" w:rsidRDefault="005C3B4A">
          <w:pPr>
            <w:pStyle w:val="TOC3"/>
            <w:tabs>
              <w:tab w:val="left" w:pos="1100"/>
              <w:tab w:val="right" w:leader="dot" w:pos="9060"/>
            </w:tabs>
            <w:rPr>
              <w:rFonts w:asciiTheme="minorHAnsi" w:eastAsiaTheme="minorEastAsia" w:hAnsiTheme="minorHAnsi" w:cstheme="minorBidi"/>
              <w:noProof/>
              <w:lang w:val="en-GB" w:eastAsia="en-GB"/>
              <w:rPrChange w:id="489"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490" w:author="alberto zafra navarro" w:date="2021-03-01T20:02:00Z">
                <w:rPr>
                  <w:rStyle w:val="Hyperlink"/>
                  <w:noProof/>
                </w:rPr>
              </w:rPrChange>
            </w:rPr>
            <w:fldChar w:fldCharType="begin"/>
          </w:r>
          <w:r w:rsidRPr="00551DC7">
            <w:rPr>
              <w:rStyle w:val="Hyperlink"/>
              <w:noProof/>
              <w:rPrChange w:id="491" w:author="alberto zafra navarro" w:date="2021-03-01T20:02:00Z">
                <w:rPr>
                  <w:rStyle w:val="Hyperlink"/>
                  <w:noProof/>
                </w:rPr>
              </w:rPrChange>
            </w:rPr>
            <w:instrText xml:space="preserve"> </w:instrText>
          </w:r>
          <w:r w:rsidRPr="00551DC7">
            <w:rPr>
              <w:noProof/>
              <w:rPrChange w:id="492" w:author="alberto zafra navarro" w:date="2021-03-01T20:02:00Z">
                <w:rPr>
                  <w:noProof/>
                </w:rPr>
              </w:rPrChange>
            </w:rPr>
            <w:instrText>HYPERLINK \l "_Toc65521111"</w:instrText>
          </w:r>
          <w:r w:rsidRPr="00551DC7">
            <w:rPr>
              <w:rStyle w:val="Hyperlink"/>
              <w:noProof/>
              <w:rPrChange w:id="493" w:author="alberto zafra navarro" w:date="2021-03-01T20:02:00Z">
                <w:rPr>
                  <w:rStyle w:val="Hyperlink"/>
                  <w:noProof/>
                </w:rPr>
              </w:rPrChange>
            </w:rPr>
            <w:instrText xml:space="preserve"> </w:instrText>
          </w:r>
          <w:r w:rsidRPr="00551DC7">
            <w:rPr>
              <w:rStyle w:val="Hyperlink"/>
              <w:noProof/>
              <w:rPrChange w:id="494" w:author="alberto zafra navarro" w:date="2021-03-01T20:02:00Z">
                <w:rPr>
                  <w:rStyle w:val="Hyperlink"/>
                  <w:noProof/>
                </w:rPr>
              </w:rPrChange>
            </w:rPr>
          </w:r>
          <w:r w:rsidRPr="00551DC7">
            <w:rPr>
              <w:rStyle w:val="Hyperlink"/>
              <w:noProof/>
              <w:rPrChange w:id="495" w:author="alberto zafra navarro" w:date="2021-03-01T20:02:00Z">
                <w:rPr>
                  <w:rStyle w:val="Hyperlink"/>
                  <w:noProof/>
                </w:rPr>
              </w:rPrChange>
            </w:rPr>
            <w:fldChar w:fldCharType="separate"/>
          </w:r>
          <w:r w:rsidRPr="00551DC7">
            <w:rPr>
              <w:rStyle w:val="Hyperlink"/>
              <w:noProof/>
              <w:lang w:val="en-GB"/>
              <w:rPrChange w:id="496" w:author="alberto zafra navarro" w:date="2021-03-01T20:02:00Z">
                <w:rPr>
                  <w:rStyle w:val="Hyperlink"/>
                  <w:noProof/>
                  <w:lang w:val="en-GB"/>
                </w:rPr>
              </w:rPrChange>
            </w:rPr>
            <w:t>2.2.</w:t>
          </w:r>
          <w:ins w:id="497" w:author="alberto zafra navarro" w:date="2021-03-01T19:59:00Z">
            <w:r w:rsidRPr="00551DC7">
              <w:rPr>
                <w:rFonts w:asciiTheme="minorHAnsi" w:eastAsiaTheme="minorEastAsia" w:hAnsiTheme="minorHAnsi" w:cstheme="minorBidi"/>
                <w:noProof/>
                <w:lang w:val="en-GB" w:eastAsia="en-GB"/>
                <w:rPrChange w:id="498" w:author="alberto zafra navarro" w:date="2021-03-01T20:02:00Z">
                  <w:rPr>
                    <w:rFonts w:asciiTheme="minorHAnsi" w:eastAsiaTheme="minorEastAsia" w:hAnsiTheme="minorHAnsi" w:cstheme="minorBidi"/>
                    <w:noProof/>
                    <w:lang w:val="en-GB" w:eastAsia="en-GB"/>
                  </w:rPr>
                </w:rPrChange>
              </w:rPr>
              <w:t xml:space="preserve">  </w:t>
            </w:r>
          </w:ins>
          <w:del w:id="499" w:author="alberto zafra navarro" w:date="2021-03-01T19:59:00Z">
            <w:r w:rsidRPr="00551DC7" w:rsidDel="005C3B4A">
              <w:rPr>
                <w:rFonts w:asciiTheme="minorHAnsi" w:eastAsiaTheme="minorEastAsia" w:hAnsiTheme="minorHAnsi" w:cstheme="minorBidi"/>
                <w:noProof/>
                <w:lang w:val="en-GB" w:eastAsia="en-GB"/>
                <w:rPrChange w:id="500" w:author="alberto zafra navarro" w:date="2021-03-01T20:02:00Z">
                  <w:rPr>
                    <w:rFonts w:asciiTheme="minorHAnsi" w:eastAsiaTheme="minorEastAsia" w:hAnsiTheme="minorHAnsi" w:cstheme="minorBidi"/>
                    <w:noProof/>
                    <w:lang w:val="en-GB" w:eastAsia="en-GB"/>
                  </w:rPr>
                </w:rPrChange>
              </w:rPr>
              <w:tab/>
            </w:r>
          </w:del>
          <w:r w:rsidRPr="00551DC7">
            <w:rPr>
              <w:rStyle w:val="Hyperlink"/>
              <w:noProof/>
              <w:lang w:val="en-GB"/>
              <w:rPrChange w:id="501" w:author="alberto zafra navarro" w:date="2021-03-01T20:02:00Z">
                <w:rPr>
                  <w:rStyle w:val="Hyperlink"/>
                  <w:noProof/>
                  <w:lang w:val="en-GB"/>
                </w:rPr>
              </w:rPrChange>
            </w:rPr>
            <w:t>Collaborative Robots</w:t>
          </w:r>
          <w:r w:rsidRPr="00551DC7">
            <w:rPr>
              <w:noProof/>
              <w:webHidden/>
              <w:rPrChange w:id="502" w:author="alberto zafra navarro" w:date="2021-03-01T20:02:00Z">
                <w:rPr>
                  <w:noProof/>
                  <w:webHidden/>
                </w:rPr>
              </w:rPrChange>
            </w:rPr>
            <w:tab/>
          </w:r>
          <w:r w:rsidRPr="00551DC7">
            <w:rPr>
              <w:noProof/>
              <w:webHidden/>
              <w:rPrChange w:id="503" w:author="alberto zafra navarro" w:date="2021-03-01T20:02:00Z">
                <w:rPr>
                  <w:noProof/>
                  <w:webHidden/>
                </w:rPr>
              </w:rPrChange>
            </w:rPr>
            <w:fldChar w:fldCharType="begin"/>
          </w:r>
          <w:r w:rsidRPr="00551DC7">
            <w:rPr>
              <w:noProof/>
              <w:webHidden/>
              <w:rPrChange w:id="504" w:author="alberto zafra navarro" w:date="2021-03-01T20:02:00Z">
                <w:rPr>
                  <w:noProof/>
                  <w:webHidden/>
                </w:rPr>
              </w:rPrChange>
            </w:rPr>
            <w:instrText xml:space="preserve"> PAGEREF _Toc65521111 \h </w:instrText>
          </w:r>
          <w:r w:rsidRPr="00551DC7">
            <w:rPr>
              <w:noProof/>
              <w:webHidden/>
              <w:rPrChange w:id="505" w:author="alberto zafra navarro" w:date="2021-03-01T20:02:00Z">
                <w:rPr>
                  <w:noProof/>
                  <w:webHidden/>
                </w:rPr>
              </w:rPrChange>
            </w:rPr>
          </w:r>
          <w:r w:rsidRPr="00551DC7">
            <w:rPr>
              <w:noProof/>
              <w:webHidden/>
              <w:rPrChange w:id="506" w:author="alberto zafra navarro" w:date="2021-03-01T20:02:00Z">
                <w:rPr>
                  <w:noProof/>
                  <w:webHidden/>
                </w:rPr>
              </w:rPrChange>
            </w:rPr>
            <w:fldChar w:fldCharType="separate"/>
          </w:r>
          <w:r w:rsidRPr="00551DC7">
            <w:rPr>
              <w:noProof/>
              <w:webHidden/>
              <w:rPrChange w:id="507" w:author="alberto zafra navarro" w:date="2021-03-01T20:02:00Z">
                <w:rPr>
                  <w:noProof/>
                  <w:webHidden/>
                </w:rPr>
              </w:rPrChange>
            </w:rPr>
            <w:t>6</w:t>
          </w:r>
          <w:r w:rsidRPr="00551DC7">
            <w:rPr>
              <w:noProof/>
              <w:webHidden/>
              <w:rPrChange w:id="508" w:author="alberto zafra navarro" w:date="2021-03-01T20:02:00Z">
                <w:rPr>
                  <w:noProof/>
                  <w:webHidden/>
                </w:rPr>
              </w:rPrChange>
            </w:rPr>
            <w:fldChar w:fldCharType="end"/>
          </w:r>
          <w:r w:rsidRPr="00551DC7">
            <w:rPr>
              <w:rStyle w:val="Hyperlink"/>
              <w:noProof/>
              <w:rPrChange w:id="509" w:author="alberto zafra navarro" w:date="2021-03-01T20:02:00Z">
                <w:rPr>
                  <w:rStyle w:val="Hyperlink"/>
                  <w:noProof/>
                </w:rPr>
              </w:rPrChange>
            </w:rPr>
            <w:fldChar w:fldCharType="end"/>
          </w:r>
        </w:p>
        <w:p w14:paraId="14B7E328" w14:textId="78CE1D36" w:rsidR="005C3B4A" w:rsidRPr="00551DC7" w:rsidRDefault="005C3B4A">
          <w:pPr>
            <w:pStyle w:val="TOC3"/>
            <w:tabs>
              <w:tab w:val="left" w:pos="1100"/>
              <w:tab w:val="right" w:leader="dot" w:pos="9060"/>
            </w:tabs>
            <w:rPr>
              <w:rFonts w:asciiTheme="minorHAnsi" w:eastAsiaTheme="minorEastAsia" w:hAnsiTheme="minorHAnsi" w:cstheme="minorBidi"/>
              <w:noProof/>
              <w:lang w:val="en-GB" w:eastAsia="en-GB"/>
              <w:rPrChange w:id="510"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511" w:author="alberto zafra navarro" w:date="2021-03-01T20:02:00Z">
                <w:rPr>
                  <w:rStyle w:val="Hyperlink"/>
                  <w:noProof/>
                </w:rPr>
              </w:rPrChange>
            </w:rPr>
            <w:fldChar w:fldCharType="begin"/>
          </w:r>
          <w:r w:rsidRPr="00551DC7">
            <w:rPr>
              <w:rStyle w:val="Hyperlink"/>
              <w:noProof/>
              <w:rPrChange w:id="512" w:author="alberto zafra navarro" w:date="2021-03-01T20:02:00Z">
                <w:rPr>
                  <w:rStyle w:val="Hyperlink"/>
                  <w:noProof/>
                </w:rPr>
              </w:rPrChange>
            </w:rPr>
            <w:instrText xml:space="preserve"> </w:instrText>
          </w:r>
          <w:r w:rsidRPr="00551DC7">
            <w:rPr>
              <w:noProof/>
              <w:rPrChange w:id="513" w:author="alberto zafra navarro" w:date="2021-03-01T20:02:00Z">
                <w:rPr>
                  <w:noProof/>
                </w:rPr>
              </w:rPrChange>
            </w:rPr>
            <w:instrText>HYPERLINK \l "_Toc65521112"</w:instrText>
          </w:r>
          <w:r w:rsidRPr="00551DC7">
            <w:rPr>
              <w:rStyle w:val="Hyperlink"/>
              <w:noProof/>
              <w:rPrChange w:id="514" w:author="alberto zafra navarro" w:date="2021-03-01T20:02:00Z">
                <w:rPr>
                  <w:rStyle w:val="Hyperlink"/>
                  <w:noProof/>
                </w:rPr>
              </w:rPrChange>
            </w:rPr>
            <w:instrText xml:space="preserve"> </w:instrText>
          </w:r>
          <w:r w:rsidRPr="00551DC7">
            <w:rPr>
              <w:rStyle w:val="Hyperlink"/>
              <w:noProof/>
              <w:rPrChange w:id="515" w:author="alberto zafra navarro" w:date="2021-03-01T20:02:00Z">
                <w:rPr>
                  <w:rStyle w:val="Hyperlink"/>
                  <w:noProof/>
                </w:rPr>
              </w:rPrChange>
            </w:rPr>
          </w:r>
          <w:r w:rsidRPr="00551DC7">
            <w:rPr>
              <w:rStyle w:val="Hyperlink"/>
              <w:noProof/>
              <w:rPrChange w:id="516" w:author="alberto zafra navarro" w:date="2021-03-01T20:02:00Z">
                <w:rPr>
                  <w:rStyle w:val="Hyperlink"/>
                  <w:noProof/>
                </w:rPr>
              </w:rPrChange>
            </w:rPr>
            <w:fldChar w:fldCharType="separate"/>
          </w:r>
          <w:r w:rsidRPr="00551DC7">
            <w:rPr>
              <w:rStyle w:val="Hyperlink"/>
              <w:noProof/>
              <w:lang w:val="en-GB"/>
              <w:rPrChange w:id="517" w:author="alberto zafra navarro" w:date="2021-03-01T20:02:00Z">
                <w:rPr>
                  <w:rStyle w:val="Hyperlink"/>
                  <w:noProof/>
                  <w:lang w:val="en-GB"/>
                </w:rPr>
              </w:rPrChange>
            </w:rPr>
            <w:t>2.3.</w:t>
          </w:r>
          <w:ins w:id="518" w:author="alberto zafra navarro" w:date="2021-03-01T19:59:00Z">
            <w:r w:rsidRPr="00551DC7">
              <w:rPr>
                <w:rFonts w:asciiTheme="minorHAnsi" w:eastAsiaTheme="minorEastAsia" w:hAnsiTheme="minorHAnsi" w:cstheme="minorBidi"/>
                <w:noProof/>
                <w:lang w:val="en-GB" w:eastAsia="en-GB"/>
                <w:rPrChange w:id="519" w:author="alberto zafra navarro" w:date="2021-03-01T20:02:00Z">
                  <w:rPr>
                    <w:rFonts w:asciiTheme="minorHAnsi" w:eastAsiaTheme="minorEastAsia" w:hAnsiTheme="minorHAnsi" w:cstheme="minorBidi"/>
                    <w:noProof/>
                    <w:lang w:val="en-GB" w:eastAsia="en-GB"/>
                  </w:rPr>
                </w:rPrChange>
              </w:rPr>
              <w:t xml:space="preserve">  </w:t>
            </w:r>
          </w:ins>
          <w:del w:id="520" w:author="alberto zafra navarro" w:date="2021-03-01T19:59:00Z">
            <w:r w:rsidRPr="00551DC7" w:rsidDel="005C3B4A">
              <w:rPr>
                <w:rFonts w:asciiTheme="minorHAnsi" w:eastAsiaTheme="minorEastAsia" w:hAnsiTheme="minorHAnsi" w:cstheme="minorBidi"/>
                <w:noProof/>
                <w:lang w:val="en-GB" w:eastAsia="en-GB"/>
                <w:rPrChange w:id="521" w:author="alberto zafra navarro" w:date="2021-03-01T20:02:00Z">
                  <w:rPr>
                    <w:rFonts w:asciiTheme="minorHAnsi" w:eastAsiaTheme="minorEastAsia" w:hAnsiTheme="minorHAnsi" w:cstheme="minorBidi"/>
                    <w:noProof/>
                    <w:lang w:val="en-GB" w:eastAsia="en-GB"/>
                  </w:rPr>
                </w:rPrChange>
              </w:rPr>
              <w:tab/>
            </w:r>
          </w:del>
          <w:r w:rsidRPr="00551DC7">
            <w:rPr>
              <w:rStyle w:val="Hyperlink"/>
              <w:noProof/>
              <w:lang w:val="en-GB"/>
              <w:rPrChange w:id="522" w:author="alberto zafra navarro" w:date="2021-03-01T20:02:00Z">
                <w:rPr>
                  <w:rStyle w:val="Hyperlink"/>
                  <w:noProof/>
                  <w:lang w:val="en-GB"/>
                </w:rPr>
              </w:rPrChange>
            </w:rPr>
            <w:t>VR Glasses and Controllers</w:t>
          </w:r>
          <w:r w:rsidRPr="00551DC7">
            <w:rPr>
              <w:noProof/>
              <w:webHidden/>
              <w:rPrChange w:id="523" w:author="alberto zafra navarro" w:date="2021-03-01T20:02:00Z">
                <w:rPr>
                  <w:noProof/>
                  <w:webHidden/>
                </w:rPr>
              </w:rPrChange>
            </w:rPr>
            <w:tab/>
          </w:r>
          <w:r w:rsidRPr="00551DC7">
            <w:rPr>
              <w:noProof/>
              <w:webHidden/>
              <w:rPrChange w:id="524" w:author="alberto zafra navarro" w:date="2021-03-01T20:02:00Z">
                <w:rPr>
                  <w:noProof/>
                  <w:webHidden/>
                </w:rPr>
              </w:rPrChange>
            </w:rPr>
            <w:fldChar w:fldCharType="begin"/>
          </w:r>
          <w:r w:rsidRPr="00551DC7">
            <w:rPr>
              <w:noProof/>
              <w:webHidden/>
              <w:rPrChange w:id="525" w:author="alberto zafra navarro" w:date="2021-03-01T20:02:00Z">
                <w:rPr>
                  <w:noProof/>
                  <w:webHidden/>
                </w:rPr>
              </w:rPrChange>
            </w:rPr>
            <w:instrText xml:space="preserve"> PAGEREF _Toc65521112 \h </w:instrText>
          </w:r>
          <w:r w:rsidRPr="00551DC7">
            <w:rPr>
              <w:noProof/>
              <w:webHidden/>
              <w:rPrChange w:id="526" w:author="alberto zafra navarro" w:date="2021-03-01T20:02:00Z">
                <w:rPr>
                  <w:noProof/>
                  <w:webHidden/>
                </w:rPr>
              </w:rPrChange>
            </w:rPr>
          </w:r>
          <w:r w:rsidRPr="00551DC7">
            <w:rPr>
              <w:noProof/>
              <w:webHidden/>
              <w:rPrChange w:id="527" w:author="alberto zafra navarro" w:date="2021-03-01T20:02:00Z">
                <w:rPr>
                  <w:noProof/>
                  <w:webHidden/>
                </w:rPr>
              </w:rPrChange>
            </w:rPr>
            <w:fldChar w:fldCharType="separate"/>
          </w:r>
          <w:r w:rsidRPr="00551DC7">
            <w:rPr>
              <w:noProof/>
              <w:webHidden/>
              <w:rPrChange w:id="528" w:author="alberto zafra navarro" w:date="2021-03-01T20:02:00Z">
                <w:rPr>
                  <w:noProof/>
                  <w:webHidden/>
                </w:rPr>
              </w:rPrChange>
            </w:rPr>
            <w:t>7</w:t>
          </w:r>
          <w:r w:rsidRPr="00551DC7">
            <w:rPr>
              <w:noProof/>
              <w:webHidden/>
              <w:rPrChange w:id="529" w:author="alberto zafra navarro" w:date="2021-03-01T20:02:00Z">
                <w:rPr>
                  <w:noProof/>
                  <w:webHidden/>
                </w:rPr>
              </w:rPrChange>
            </w:rPr>
            <w:fldChar w:fldCharType="end"/>
          </w:r>
          <w:r w:rsidRPr="00551DC7">
            <w:rPr>
              <w:rStyle w:val="Hyperlink"/>
              <w:noProof/>
              <w:rPrChange w:id="530" w:author="alberto zafra navarro" w:date="2021-03-01T20:02:00Z">
                <w:rPr>
                  <w:rStyle w:val="Hyperlink"/>
                  <w:noProof/>
                </w:rPr>
              </w:rPrChange>
            </w:rPr>
            <w:fldChar w:fldCharType="end"/>
          </w:r>
        </w:p>
        <w:p w14:paraId="6D922F4C" w14:textId="0CB694CD" w:rsidR="005C3B4A" w:rsidRPr="00551DC7" w:rsidRDefault="005C3B4A">
          <w:pPr>
            <w:pStyle w:val="TOC1"/>
            <w:tabs>
              <w:tab w:val="right" w:leader="dot" w:pos="9060"/>
            </w:tabs>
            <w:rPr>
              <w:rFonts w:asciiTheme="minorHAnsi" w:eastAsiaTheme="minorEastAsia" w:hAnsiTheme="minorHAnsi" w:cstheme="minorBidi"/>
              <w:noProof/>
              <w:lang w:val="en-GB" w:eastAsia="en-GB"/>
              <w:rPrChange w:id="531"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532" w:author="alberto zafra navarro" w:date="2021-03-01T20:02:00Z">
                <w:rPr>
                  <w:rStyle w:val="Hyperlink"/>
                  <w:noProof/>
                </w:rPr>
              </w:rPrChange>
            </w:rPr>
            <w:fldChar w:fldCharType="begin"/>
          </w:r>
          <w:r w:rsidRPr="00551DC7">
            <w:rPr>
              <w:rStyle w:val="Hyperlink"/>
              <w:noProof/>
              <w:rPrChange w:id="533" w:author="alberto zafra navarro" w:date="2021-03-01T20:02:00Z">
                <w:rPr>
                  <w:rStyle w:val="Hyperlink"/>
                  <w:noProof/>
                </w:rPr>
              </w:rPrChange>
            </w:rPr>
            <w:instrText xml:space="preserve"> </w:instrText>
          </w:r>
          <w:r w:rsidRPr="00551DC7">
            <w:rPr>
              <w:noProof/>
              <w:rPrChange w:id="534" w:author="alberto zafra navarro" w:date="2021-03-01T20:02:00Z">
                <w:rPr>
                  <w:noProof/>
                </w:rPr>
              </w:rPrChange>
            </w:rPr>
            <w:instrText>HYPERLINK \l "_Toc65521113"</w:instrText>
          </w:r>
          <w:r w:rsidRPr="00551DC7">
            <w:rPr>
              <w:rStyle w:val="Hyperlink"/>
              <w:noProof/>
              <w:rPrChange w:id="535" w:author="alberto zafra navarro" w:date="2021-03-01T20:02:00Z">
                <w:rPr>
                  <w:rStyle w:val="Hyperlink"/>
                  <w:noProof/>
                </w:rPr>
              </w:rPrChange>
            </w:rPr>
            <w:instrText xml:space="preserve"> </w:instrText>
          </w:r>
          <w:r w:rsidRPr="00551DC7">
            <w:rPr>
              <w:rStyle w:val="Hyperlink"/>
              <w:noProof/>
              <w:rPrChange w:id="536" w:author="alberto zafra navarro" w:date="2021-03-01T20:02:00Z">
                <w:rPr>
                  <w:rStyle w:val="Hyperlink"/>
                  <w:noProof/>
                </w:rPr>
              </w:rPrChange>
            </w:rPr>
          </w:r>
          <w:r w:rsidRPr="00551DC7">
            <w:rPr>
              <w:rStyle w:val="Hyperlink"/>
              <w:noProof/>
              <w:rPrChange w:id="537" w:author="alberto zafra navarro" w:date="2021-03-01T20:02:00Z">
                <w:rPr>
                  <w:rStyle w:val="Hyperlink"/>
                  <w:noProof/>
                </w:rPr>
              </w:rPrChange>
            </w:rPr>
            <w:fldChar w:fldCharType="separate"/>
          </w:r>
          <w:r w:rsidRPr="00551DC7">
            <w:rPr>
              <w:rStyle w:val="Hyperlink"/>
              <w:noProof/>
              <w:rPrChange w:id="538" w:author="alberto zafra navarro" w:date="2021-03-01T20:02:00Z">
                <w:rPr>
                  <w:rStyle w:val="Hyperlink"/>
                  <w:noProof/>
                </w:rPr>
              </w:rPrChange>
            </w:rPr>
            <w:t>3.</w:t>
          </w:r>
          <w:ins w:id="539" w:author="alberto zafra navarro" w:date="2021-03-01T20:00:00Z">
            <w:r w:rsidR="00551DC7" w:rsidRPr="00551DC7">
              <w:rPr>
                <w:rStyle w:val="Hyperlink"/>
                <w:noProof/>
                <w:rPrChange w:id="540" w:author="alberto zafra navarro" w:date="2021-03-01T20:02:00Z">
                  <w:rPr>
                    <w:rStyle w:val="Hyperlink"/>
                    <w:noProof/>
                  </w:rPr>
                </w:rPrChange>
              </w:rPr>
              <w:t xml:space="preserve"> </w:t>
            </w:r>
          </w:ins>
          <w:del w:id="541" w:author="alberto zafra navarro" w:date="2021-03-01T20:00:00Z">
            <w:r w:rsidRPr="00551DC7" w:rsidDel="00551DC7">
              <w:rPr>
                <w:rStyle w:val="Hyperlink"/>
                <w:noProof/>
                <w:rPrChange w:id="542" w:author="alberto zafra navarro" w:date="2021-03-01T20:02:00Z">
                  <w:rPr>
                    <w:rStyle w:val="Hyperlink"/>
                    <w:noProof/>
                  </w:rPr>
                </w:rPrChange>
              </w:rPr>
              <w:delText xml:space="preserve"> </w:delText>
            </w:r>
          </w:del>
          <w:r w:rsidRPr="00551DC7">
            <w:rPr>
              <w:rStyle w:val="Hyperlink"/>
              <w:noProof/>
              <w:rPrChange w:id="543" w:author="alberto zafra navarro" w:date="2021-03-01T20:02:00Z">
                <w:rPr>
                  <w:rStyle w:val="Hyperlink"/>
                  <w:noProof/>
                </w:rPr>
              </w:rPrChange>
            </w:rPr>
            <w:t>Literature Review</w:t>
          </w:r>
          <w:r w:rsidRPr="00551DC7">
            <w:rPr>
              <w:noProof/>
              <w:webHidden/>
              <w:rPrChange w:id="544" w:author="alberto zafra navarro" w:date="2021-03-01T20:02:00Z">
                <w:rPr>
                  <w:noProof/>
                  <w:webHidden/>
                </w:rPr>
              </w:rPrChange>
            </w:rPr>
            <w:tab/>
          </w:r>
          <w:r w:rsidRPr="00551DC7">
            <w:rPr>
              <w:noProof/>
              <w:webHidden/>
              <w:rPrChange w:id="545" w:author="alberto zafra navarro" w:date="2021-03-01T20:02:00Z">
                <w:rPr>
                  <w:noProof/>
                  <w:webHidden/>
                </w:rPr>
              </w:rPrChange>
            </w:rPr>
            <w:fldChar w:fldCharType="begin"/>
          </w:r>
          <w:r w:rsidRPr="00551DC7">
            <w:rPr>
              <w:noProof/>
              <w:webHidden/>
              <w:rPrChange w:id="546" w:author="alberto zafra navarro" w:date="2021-03-01T20:02:00Z">
                <w:rPr>
                  <w:noProof/>
                  <w:webHidden/>
                </w:rPr>
              </w:rPrChange>
            </w:rPr>
            <w:instrText xml:space="preserve"> PAGEREF _Toc65521113 \h </w:instrText>
          </w:r>
          <w:r w:rsidRPr="00551DC7">
            <w:rPr>
              <w:noProof/>
              <w:webHidden/>
              <w:rPrChange w:id="547" w:author="alberto zafra navarro" w:date="2021-03-01T20:02:00Z">
                <w:rPr>
                  <w:noProof/>
                  <w:webHidden/>
                </w:rPr>
              </w:rPrChange>
            </w:rPr>
          </w:r>
          <w:r w:rsidRPr="00551DC7">
            <w:rPr>
              <w:noProof/>
              <w:webHidden/>
              <w:rPrChange w:id="548" w:author="alberto zafra navarro" w:date="2021-03-01T20:02:00Z">
                <w:rPr>
                  <w:noProof/>
                  <w:webHidden/>
                </w:rPr>
              </w:rPrChange>
            </w:rPr>
            <w:fldChar w:fldCharType="separate"/>
          </w:r>
          <w:r w:rsidRPr="00551DC7">
            <w:rPr>
              <w:noProof/>
              <w:webHidden/>
              <w:rPrChange w:id="549" w:author="alberto zafra navarro" w:date="2021-03-01T20:02:00Z">
                <w:rPr>
                  <w:noProof/>
                  <w:webHidden/>
                </w:rPr>
              </w:rPrChange>
            </w:rPr>
            <w:t>8</w:t>
          </w:r>
          <w:r w:rsidRPr="00551DC7">
            <w:rPr>
              <w:noProof/>
              <w:webHidden/>
              <w:rPrChange w:id="550" w:author="alberto zafra navarro" w:date="2021-03-01T20:02:00Z">
                <w:rPr>
                  <w:noProof/>
                  <w:webHidden/>
                </w:rPr>
              </w:rPrChange>
            </w:rPr>
            <w:fldChar w:fldCharType="end"/>
          </w:r>
          <w:r w:rsidRPr="00551DC7">
            <w:rPr>
              <w:rStyle w:val="Hyperlink"/>
              <w:noProof/>
              <w:rPrChange w:id="551" w:author="alberto zafra navarro" w:date="2021-03-01T20:02:00Z">
                <w:rPr>
                  <w:rStyle w:val="Hyperlink"/>
                  <w:noProof/>
                </w:rPr>
              </w:rPrChange>
            </w:rPr>
            <w:fldChar w:fldCharType="end"/>
          </w:r>
        </w:p>
        <w:p w14:paraId="1C2D788A" w14:textId="77EBA247" w:rsidR="005C3B4A" w:rsidRPr="00551DC7" w:rsidRDefault="005C3B4A">
          <w:pPr>
            <w:pStyle w:val="TOC1"/>
            <w:tabs>
              <w:tab w:val="right" w:leader="dot" w:pos="9060"/>
            </w:tabs>
            <w:rPr>
              <w:rFonts w:asciiTheme="minorHAnsi" w:eastAsiaTheme="minorEastAsia" w:hAnsiTheme="minorHAnsi" w:cstheme="minorBidi"/>
              <w:noProof/>
              <w:lang w:val="en-GB" w:eastAsia="en-GB"/>
              <w:rPrChange w:id="552"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553" w:author="alberto zafra navarro" w:date="2021-03-01T20:02:00Z">
                <w:rPr>
                  <w:rStyle w:val="Hyperlink"/>
                  <w:noProof/>
                </w:rPr>
              </w:rPrChange>
            </w:rPr>
            <w:fldChar w:fldCharType="begin"/>
          </w:r>
          <w:r w:rsidRPr="00551DC7">
            <w:rPr>
              <w:rStyle w:val="Hyperlink"/>
              <w:noProof/>
              <w:rPrChange w:id="554" w:author="alberto zafra navarro" w:date="2021-03-01T20:02:00Z">
                <w:rPr>
                  <w:rStyle w:val="Hyperlink"/>
                  <w:noProof/>
                </w:rPr>
              </w:rPrChange>
            </w:rPr>
            <w:instrText xml:space="preserve"> </w:instrText>
          </w:r>
          <w:r w:rsidRPr="00551DC7">
            <w:rPr>
              <w:noProof/>
              <w:rPrChange w:id="555" w:author="alberto zafra navarro" w:date="2021-03-01T20:02:00Z">
                <w:rPr>
                  <w:noProof/>
                </w:rPr>
              </w:rPrChange>
            </w:rPr>
            <w:instrText>HYPERLINK \l "_Toc65521114"</w:instrText>
          </w:r>
          <w:r w:rsidRPr="00551DC7">
            <w:rPr>
              <w:rStyle w:val="Hyperlink"/>
              <w:noProof/>
              <w:rPrChange w:id="556" w:author="alberto zafra navarro" w:date="2021-03-01T20:02:00Z">
                <w:rPr>
                  <w:rStyle w:val="Hyperlink"/>
                  <w:noProof/>
                </w:rPr>
              </w:rPrChange>
            </w:rPr>
            <w:instrText xml:space="preserve"> </w:instrText>
          </w:r>
          <w:r w:rsidRPr="00551DC7">
            <w:rPr>
              <w:rStyle w:val="Hyperlink"/>
              <w:noProof/>
              <w:rPrChange w:id="557" w:author="alberto zafra navarro" w:date="2021-03-01T20:02:00Z">
                <w:rPr>
                  <w:rStyle w:val="Hyperlink"/>
                  <w:noProof/>
                </w:rPr>
              </w:rPrChange>
            </w:rPr>
          </w:r>
          <w:r w:rsidRPr="00551DC7">
            <w:rPr>
              <w:rStyle w:val="Hyperlink"/>
              <w:noProof/>
              <w:rPrChange w:id="558" w:author="alberto zafra navarro" w:date="2021-03-01T20:02:00Z">
                <w:rPr>
                  <w:rStyle w:val="Hyperlink"/>
                  <w:noProof/>
                </w:rPr>
              </w:rPrChange>
            </w:rPr>
            <w:fldChar w:fldCharType="separate"/>
          </w:r>
          <w:r w:rsidRPr="00551DC7">
            <w:rPr>
              <w:rStyle w:val="Hyperlink"/>
              <w:noProof/>
              <w:rPrChange w:id="559" w:author="alberto zafra navarro" w:date="2021-03-01T20:02:00Z">
                <w:rPr>
                  <w:rStyle w:val="Hyperlink"/>
                  <w:noProof/>
                </w:rPr>
              </w:rPrChange>
            </w:rPr>
            <w:t>4.</w:t>
          </w:r>
          <w:ins w:id="560" w:author="alberto zafra navarro" w:date="2021-03-01T20:01:00Z">
            <w:r w:rsidR="00551DC7" w:rsidRPr="00551DC7">
              <w:rPr>
                <w:rStyle w:val="Hyperlink"/>
                <w:noProof/>
                <w:rPrChange w:id="561" w:author="alberto zafra navarro" w:date="2021-03-01T20:02:00Z">
                  <w:rPr>
                    <w:rStyle w:val="Hyperlink"/>
                    <w:noProof/>
                  </w:rPr>
                </w:rPrChange>
              </w:rPr>
              <w:t xml:space="preserve"> </w:t>
            </w:r>
          </w:ins>
          <w:del w:id="562" w:author="alberto zafra navarro" w:date="2021-03-01T20:01:00Z">
            <w:r w:rsidRPr="00551DC7" w:rsidDel="00551DC7">
              <w:rPr>
                <w:rStyle w:val="Hyperlink"/>
                <w:noProof/>
                <w:rPrChange w:id="563" w:author="alberto zafra navarro" w:date="2021-03-01T20:02:00Z">
                  <w:rPr>
                    <w:rStyle w:val="Hyperlink"/>
                    <w:noProof/>
                  </w:rPr>
                </w:rPrChange>
              </w:rPr>
              <w:delText xml:space="preserve"> </w:delText>
            </w:r>
          </w:del>
          <w:r w:rsidRPr="00551DC7">
            <w:rPr>
              <w:rStyle w:val="Hyperlink"/>
              <w:noProof/>
              <w:rPrChange w:id="564" w:author="alberto zafra navarro" w:date="2021-03-01T20:02:00Z">
                <w:rPr>
                  <w:rStyle w:val="Hyperlink"/>
                  <w:noProof/>
                </w:rPr>
              </w:rPrChange>
            </w:rPr>
            <w:t>Method (and/or Approach or Implementation)</w:t>
          </w:r>
          <w:r w:rsidRPr="00551DC7">
            <w:rPr>
              <w:noProof/>
              <w:webHidden/>
              <w:rPrChange w:id="565" w:author="alberto zafra navarro" w:date="2021-03-01T20:02:00Z">
                <w:rPr>
                  <w:noProof/>
                  <w:webHidden/>
                </w:rPr>
              </w:rPrChange>
            </w:rPr>
            <w:tab/>
          </w:r>
          <w:r w:rsidRPr="00551DC7">
            <w:rPr>
              <w:noProof/>
              <w:webHidden/>
              <w:rPrChange w:id="566" w:author="alberto zafra navarro" w:date="2021-03-01T20:02:00Z">
                <w:rPr>
                  <w:noProof/>
                  <w:webHidden/>
                </w:rPr>
              </w:rPrChange>
            </w:rPr>
            <w:fldChar w:fldCharType="begin"/>
          </w:r>
          <w:r w:rsidRPr="00551DC7">
            <w:rPr>
              <w:noProof/>
              <w:webHidden/>
              <w:rPrChange w:id="567" w:author="alberto zafra navarro" w:date="2021-03-01T20:02:00Z">
                <w:rPr>
                  <w:noProof/>
                  <w:webHidden/>
                </w:rPr>
              </w:rPrChange>
            </w:rPr>
            <w:instrText xml:space="preserve"> PAGEREF _Toc65521114 \h </w:instrText>
          </w:r>
          <w:r w:rsidRPr="00551DC7">
            <w:rPr>
              <w:noProof/>
              <w:webHidden/>
              <w:rPrChange w:id="568" w:author="alberto zafra navarro" w:date="2021-03-01T20:02:00Z">
                <w:rPr>
                  <w:noProof/>
                  <w:webHidden/>
                </w:rPr>
              </w:rPrChange>
            </w:rPr>
          </w:r>
          <w:r w:rsidRPr="00551DC7">
            <w:rPr>
              <w:noProof/>
              <w:webHidden/>
              <w:rPrChange w:id="569" w:author="alberto zafra navarro" w:date="2021-03-01T20:02:00Z">
                <w:rPr>
                  <w:noProof/>
                  <w:webHidden/>
                </w:rPr>
              </w:rPrChange>
            </w:rPr>
            <w:fldChar w:fldCharType="separate"/>
          </w:r>
          <w:r w:rsidRPr="00551DC7">
            <w:rPr>
              <w:noProof/>
              <w:webHidden/>
              <w:rPrChange w:id="570" w:author="alberto zafra navarro" w:date="2021-03-01T20:02:00Z">
                <w:rPr>
                  <w:noProof/>
                  <w:webHidden/>
                </w:rPr>
              </w:rPrChange>
            </w:rPr>
            <w:t>10</w:t>
          </w:r>
          <w:r w:rsidRPr="00551DC7">
            <w:rPr>
              <w:noProof/>
              <w:webHidden/>
              <w:rPrChange w:id="571" w:author="alberto zafra navarro" w:date="2021-03-01T20:02:00Z">
                <w:rPr>
                  <w:noProof/>
                  <w:webHidden/>
                </w:rPr>
              </w:rPrChange>
            </w:rPr>
            <w:fldChar w:fldCharType="end"/>
          </w:r>
          <w:r w:rsidRPr="00551DC7">
            <w:rPr>
              <w:rStyle w:val="Hyperlink"/>
              <w:noProof/>
              <w:rPrChange w:id="572" w:author="alberto zafra navarro" w:date="2021-03-01T20:02:00Z">
                <w:rPr>
                  <w:rStyle w:val="Hyperlink"/>
                  <w:noProof/>
                </w:rPr>
              </w:rPrChange>
            </w:rPr>
            <w:fldChar w:fldCharType="end"/>
          </w:r>
        </w:p>
        <w:p w14:paraId="1775F86A" w14:textId="46832DEA" w:rsidR="005C3B4A" w:rsidRPr="00551DC7" w:rsidRDefault="005C3B4A">
          <w:pPr>
            <w:pStyle w:val="TOC3"/>
            <w:tabs>
              <w:tab w:val="right" w:leader="dot" w:pos="9060"/>
            </w:tabs>
            <w:rPr>
              <w:rFonts w:asciiTheme="minorHAnsi" w:eastAsiaTheme="minorEastAsia" w:hAnsiTheme="minorHAnsi" w:cstheme="minorBidi"/>
              <w:noProof/>
              <w:lang w:val="en-GB" w:eastAsia="en-GB"/>
              <w:rPrChange w:id="573"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574" w:author="alberto zafra navarro" w:date="2021-03-01T20:02:00Z">
                <w:rPr>
                  <w:rStyle w:val="Hyperlink"/>
                  <w:noProof/>
                </w:rPr>
              </w:rPrChange>
            </w:rPr>
            <w:fldChar w:fldCharType="begin"/>
          </w:r>
          <w:r w:rsidRPr="00551DC7">
            <w:rPr>
              <w:rStyle w:val="Hyperlink"/>
              <w:noProof/>
              <w:rPrChange w:id="575" w:author="alberto zafra navarro" w:date="2021-03-01T20:02:00Z">
                <w:rPr>
                  <w:rStyle w:val="Hyperlink"/>
                  <w:noProof/>
                </w:rPr>
              </w:rPrChange>
            </w:rPr>
            <w:instrText xml:space="preserve"> </w:instrText>
          </w:r>
          <w:r w:rsidRPr="00551DC7">
            <w:rPr>
              <w:noProof/>
              <w:rPrChange w:id="576" w:author="alberto zafra navarro" w:date="2021-03-01T20:02:00Z">
                <w:rPr>
                  <w:noProof/>
                </w:rPr>
              </w:rPrChange>
            </w:rPr>
            <w:instrText>HYPERLINK \l "_Toc65521115"</w:instrText>
          </w:r>
          <w:r w:rsidRPr="00551DC7">
            <w:rPr>
              <w:rStyle w:val="Hyperlink"/>
              <w:noProof/>
              <w:rPrChange w:id="577" w:author="alberto zafra navarro" w:date="2021-03-01T20:02:00Z">
                <w:rPr>
                  <w:rStyle w:val="Hyperlink"/>
                  <w:noProof/>
                </w:rPr>
              </w:rPrChange>
            </w:rPr>
            <w:instrText xml:space="preserve"> </w:instrText>
          </w:r>
          <w:r w:rsidRPr="00551DC7">
            <w:rPr>
              <w:rStyle w:val="Hyperlink"/>
              <w:noProof/>
              <w:rPrChange w:id="578" w:author="alberto zafra navarro" w:date="2021-03-01T20:02:00Z">
                <w:rPr>
                  <w:rStyle w:val="Hyperlink"/>
                  <w:noProof/>
                </w:rPr>
              </w:rPrChange>
            </w:rPr>
          </w:r>
          <w:r w:rsidRPr="00551DC7">
            <w:rPr>
              <w:rStyle w:val="Hyperlink"/>
              <w:noProof/>
              <w:rPrChange w:id="579" w:author="alberto zafra navarro" w:date="2021-03-01T20:02:00Z">
                <w:rPr>
                  <w:rStyle w:val="Hyperlink"/>
                  <w:noProof/>
                </w:rPr>
              </w:rPrChange>
            </w:rPr>
            <w:fldChar w:fldCharType="separate"/>
          </w:r>
          <w:r w:rsidRPr="00551DC7">
            <w:rPr>
              <w:rStyle w:val="Hyperlink"/>
              <w:noProof/>
              <w:lang w:val="en-GB"/>
              <w:rPrChange w:id="580" w:author="alberto zafra navarro" w:date="2021-03-01T20:02:00Z">
                <w:rPr>
                  <w:rStyle w:val="Hyperlink"/>
                  <w:noProof/>
                  <w:lang w:val="en-GB"/>
                </w:rPr>
              </w:rPrChange>
            </w:rPr>
            <w:t>4.1 A General Section</w:t>
          </w:r>
          <w:r w:rsidRPr="00551DC7">
            <w:rPr>
              <w:noProof/>
              <w:webHidden/>
              <w:rPrChange w:id="581" w:author="alberto zafra navarro" w:date="2021-03-01T20:02:00Z">
                <w:rPr>
                  <w:noProof/>
                  <w:webHidden/>
                </w:rPr>
              </w:rPrChange>
            </w:rPr>
            <w:tab/>
          </w:r>
          <w:r w:rsidRPr="00551DC7">
            <w:rPr>
              <w:noProof/>
              <w:webHidden/>
              <w:rPrChange w:id="582" w:author="alberto zafra navarro" w:date="2021-03-01T20:02:00Z">
                <w:rPr>
                  <w:noProof/>
                  <w:webHidden/>
                </w:rPr>
              </w:rPrChange>
            </w:rPr>
            <w:fldChar w:fldCharType="begin"/>
          </w:r>
          <w:r w:rsidRPr="00551DC7">
            <w:rPr>
              <w:noProof/>
              <w:webHidden/>
              <w:rPrChange w:id="583" w:author="alberto zafra navarro" w:date="2021-03-01T20:02:00Z">
                <w:rPr>
                  <w:noProof/>
                  <w:webHidden/>
                </w:rPr>
              </w:rPrChange>
            </w:rPr>
            <w:instrText xml:space="preserve"> PAGEREF _Toc65521115 \h </w:instrText>
          </w:r>
          <w:r w:rsidRPr="00551DC7">
            <w:rPr>
              <w:noProof/>
              <w:webHidden/>
              <w:rPrChange w:id="584" w:author="alberto zafra navarro" w:date="2021-03-01T20:02:00Z">
                <w:rPr>
                  <w:noProof/>
                  <w:webHidden/>
                </w:rPr>
              </w:rPrChange>
            </w:rPr>
          </w:r>
          <w:r w:rsidRPr="00551DC7">
            <w:rPr>
              <w:noProof/>
              <w:webHidden/>
              <w:rPrChange w:id="585" w:author="alberto zafra navarro" w:date="2021-03-01T20:02:00Z">
                <w:rPr>
                  <w:noProof/>
                  <w:webHidden/>
                </w:rPr>
              </w:rPrChange>
            </w:rPr>
            <w:fldChar w:fldCharType="separate"/>
          </w:r>
          <w:r w:rsidRPr="00551DC7">
            <w:rPr>
              <w:noProof/>
              <w:webHidden/>
              <w:rPrChange w:id="586" w:author="alberto zafra navarro" w:date="2021-03-01T20:02:00Z">
                <w:rPr>
                  <w:noProof/>
                  <w:webHidden/>
                </w:rPr>
              </w:rPrChange>
            </w:rPr>
            <w:t>10</w:t>
          </w:r>
          <w:r w:rsidRPr="00551DC7">
            <w:rPr>
              <w:noProof/>
              <w:webHidden/>
              <w:rPrChange w:id="587" w:author="alberto zafra navarro" w:date="2021-03-01T20:02:00Z">
                <w:rPr>
                  <w:noProof/>
                  <w:webHidden/>
                </w:rPr>
              </w:rPrChange>
            </w:rPr>
            <w:fldChar w:fldCharType="end"/>
          </w:r>
          <w:r w:rsidRPr="00551DC7">
            <w:rPr>
              <w:rStyle w:val="Hyperlink"/>
              <w:noProof/>
              <w:rPrChange w:id="588" w:author="alberto zafra navarro" w:date="2021-03-01T20:02:00Z">
                <w:rPr>
                  <w:rStyle w:val="Hyperlink"/>
                  <w:noProof/>
                </w:rPr>
              </w:rPrChange>
            </w:rPr>
            <w:fldChar w:fldCharType="end"/>
          </w:r>
        </w:p>
        <w:p w14:paraId="23C7A96A" w14:textId="40E58F73" w:rsidR="005C3B4A" w:rsidRPr="00551DC7" w:rsidRDefault="005C3B4A">
          <w:pPr>
            <w:pStyle w:val="TOC3"/>
            <w:tabs>
              <w:tab w:val="right" w:leader="dot" w:pos="9060"/>
            </w:tabs>
            <w:rPr>
              <w:rFonts w:asciiTheme="minorHAnsi" w:eastAsiaTheme="minorEastAsia" w:hAnsiTheme="minorHAnsi" w:cstheme="minorBidi"/>
              <w:noProof/>
              <w:lang w:val="en-GB" w:eastAsia="en-GB"/>
              <w:rPrChange w:id="589"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590" w:author="alberto zafra navarro" w:date="2021-03-01T20:02:00Z">
                <w:rPr>
                  <w:rStyle w:val="Hyperlink"/>
                  <w:noProof/>
                </w:rPr>
              </w:rPrChange>
            </w:rPr>
            <w:fldChar w:fldCharType="begin"/>
          </w:r>
          <w:r w:rsidRPr="00551DC7">
            <w:rPr>
              <w:rStyle w:val="Hyperlink"/>
              <w:noProof/>
              <w:rPrChange w:id="591" w:author="alberto zafra navarro" w:date="2021-03-01T20:02:00Z">
                <w:rPr>
                  <w:rStyle w:val="Hyperlink"/>
                  <w:noProof/>
                </w:rPr>
              </w:rPrChange>
            </w:rPr>
            <w:instrText xml:space="preserve"> </w:instrText>
          </w:r>
          <w:r w:rsidRPr="00551DC7">
            <w:rPr>
              <w:noProof/>
              <w:rPrChange w:id="592" w:author="alberto zafra navarro" w:date="2021-03-01T20:02:00Z">
                <w:rPr>
                  <w:noProof/>
                </w:rPr>
              </w:rPrChange>
            </w:rPr>
            <w:instrText>HYPERLINK \l "_Toc65521116"</w:instrText>
          </w:r>
          <w:r w:rsidRPr="00551DC7">
            <w:rPr>
              <w:rStyle w:val="Hyperlink"/>
              <w:noProof/>
              <w:rPrChange w:id="593" w:author="alberto zafra navarro" w:date="2021-03-01T20:02:00Z">
                <w:rPr>
                  <w:rStyle w:val="Hyperlink"/>
                  <w:noProof/>
                </w:rPr>
              </w:rPrChange>
            </w:rPr>
            <w:instrText xml:space="preserve"> </w:instrText>
          </w:r>
          <w:r w:rsidRPr="00551DC7">
            <w:rPr>
              <w:rStyle w:val="Hyperlink"/>
              <w:noProof/>
              <w:rPrChange w:id="594" w:author="alberto zafra navarro" w:date="2021-03-01T20:02:00Z">
                <w:rPr>
                  <w:rStyle w:val="Hyperlink"/>
                  <w:noProof/>
                </w:rPr>
              </w:rPrChange>
            </w:rPr>
          </w:r>
          <w:r w:rsidRPr="00551DC7">
            <w:rPr>
              <w:rStyle w:val="Hyperlink"/>
              <w:noProof/>
              <w:rPrChange w:id="595" w:author="alberto zafra navarro" w:date="2021-03-01T20:02:00Z">
                <w:rPr>
                  <w:rStyle w:val="Hyperlink"/>
                  <w:noProof/>
                </w:rPr>
              </w:rPrChange>
            </w:rPr>
            <w:fldChar w:fldCharType="separate"/>
          </w:r>
          <w:r w:rsidRPr="00551DC7">
            <w:rPr>
              <w:rStyle w:val="Hyperlink"/>
              <w:noProof/>
              <w:lang w:val="en-GB"/>
              <w:rPrChange w:id="596" w:author="alberto zafra navarro" w:date="2021-03-01T20:02:00Z">
                <w:rPr>
                  <w:rStyle w:val="Hyperlink"/>
                  <w:noProof/>
                  <w:lang w:val="en-GB"/>
                </w:rPr>
              </w:rPrChange>
            </w:rPr>
            <w:t>4.2 A More Specific Section (a separate subsection may not be needed)</w:t>
          </w:r>
          <w:r w:rsidRPr="00551DC7">
            <w:rPr>
              <w:noProof/>
              <w:webHidden/>
              <w:rPrChange w:id="597" w:author="alberto zafra navarro" w:date="2021-03-01T20:02:00Z">
                <w:rPr>
                  <w:noProof/>
                  <w:webHidden/>
                </w:rPr>
              </w:rPrChange>
            </w:rPr>
            <w:tab/>
          </w:r>
          <w:r w:rsidRPr="00551DC7">
            <w:rPr>
              <w:noProof/>
              <w:webHidden/>
              <w:rPrChange w:id="598" w:author="alberto zafra navarro" w:date="2021-03-01T20:02:00Z">
                <w:rPr>
                  <w:noProof/>
                  <w:webHidden/>
                </w:rPr>
              </w:rPrChange>
            </w:rPr>
            <w:fldChar w:fldCharType="begin"/>
          </w:r>
          <w:r w:rsidRPr="00551DC7">
            <w:rPr>
              <w:noProof/>
              <w:webHidden/>
              <w:rPrChange w:id="599" w:author="alberto zafra navarro" w:date="2021-03-01T20:02:00Z">
                <w:rPr>
                  <w:noProof/>
                  <w:webHidden/>
                </w:rPr>
              </w:rPrChange>
            </w:rPr>
            <w:instrText xml:space="preserve"> PAGEREF _Toc65521116 \h </w:instrText>
          </w:r>
          <w:r w:rsidRPr="00551DC7">
            <w:rPr>
              <w:noProof/>
              <w:webHidden/>
              <w:rPrChange w:id="600" w:author="alberto zafra navarro" w:date="2021-03-01T20:02:00Z">
                <w:rPr>
                  <w:noProof/>
                  <w:webHidden/>
                </w:rPr>
              </w:rPrChange>
            </w:rPr>
          </w:r>
          <w:r w:rsidRPr="00551DC7">
            <w:rPr>
              <w:noProof/>
              <w:webHidden/>
              <w:rPrChange w:id="601" w:author="alberto zafra navarro" w:date="2021-03-01T20:02:00Z">
                <w:rPr>
                  <w:noProof/>
                  <w:webHidden/>
                </w:rPr>
              </w:rPrChange>
            </w:rPr>
            <w:fldChar w:fldCharType="separate"/>
          </w:r>
          <w:r w:rsidRPr="00551DC7">
            <w:rPr>
              <w:noProof/>
              <w:webHidden/>
              <w:rPrChange w:id="602" w:author="alberto zafra navarro" w:date="2021-03-01T20:02:00Z">
                <w:rPr>
                  <w:noProof/>
                  <w:webHidden/>
                </w:rPr>
              </w:rPrChange>
            </w:rPr>
            <w:t>10</w:t>
          </w:r>
          <w:r w:rsidRPr="00551DC7">
            <w:rPr>
              <w:noProof/>
              <w:webHidden/>
              <w:rPrChange w:id="603" w:author="alberto zafra navarro" w:date="2021-03-01T20:02:00Z">
                <w:rPr>
                  <w:noProof/>
                  <w:webHidden/>
                </w:rPr>
              </w:rPrChange>
            </w:rPr>
            <w:fldChar w:fldCharType="end"/>
          </w:r>
          <w:r w:rsidRPr="00551DC7">
            <w:rPr>
              <w:rStyle w:val="Hyperlink"/>
              <w:noProof/>
              <w:rPrChange w:id="604" w:author="alberto zafra navarro" w:date="2021-03-01T20:02:00Z">
                <w:rPr>
                  <w:rStyle w:val="Hyperlink"/>
                  <w:noProof/>
                </w:rPr>
              </w:rPrChange>
            </w:rPr>
            <w:fldChar w:fldCharType="end"/>
          </w:r>
        </w:p>
        <w:p w14:paraId="3DBB161C" w14:textId="1ED4467F" w:rsidR="005C3B4A" w:rsidRPr="00551DC7" w:rsidRDefault="005C3B4A">
          <w:pPr>
            <w:pStyle w:val="TOC1"/>
            <w:tabs>
              <w:tab w:val="right" w:leader="dot" w:pos="9060"/>
            </w:tabs>
            <w:rPr>
              <w:rFonts w:asciiTheme="minorHAnsi" w:eastAsiaTheme="minorEastAsia" w:hAnsiTheme="minorHAnsi" w:cstheme="minorBidi"/>
              <w:noProof/>
              <w:lang w:val="en-GB" w:eastAsia="en-GB"/>
              <w:rPrChange w:id="605"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606" w:author="alberto zafra navarro" w:date="2021-03-01T20:02:00Z">
                <w:rPr>
                  <w:rStyle w:val="Hyperlink"/>
                  <w:noProof/>
                </w:rPr>
              </w:rPrChange>
            </w:rPr>
            <w:fldChar w:fldCharType="begin"/>
          </w:r>
          <w:r w:rsidRPr="00551DC7">
            <w:rPr>
              <w:rStyle w:val="Hyperlink"/>
              <w:noProof/>
              <w:rPrChange w:id="607" w:author="alberto zafra navarro" w:date="2021-03-01T20:02:00Z">
                <w:rPr>
                  <w:rStyle w:val="Hyperlink"/>
                  <w:noProof/>
                </w:rPr>
              </w:rPrChange>
            </w:rPr>
            <w:instrText xml:space="preserve"> </w:instrText>
          </w:r>
          <w:r w:rsidRPr="00551DC7">
            <w:rPr>
              <w:noProof/>
              <w:rPrChange w:id="608" w:author="alberto zafra navarro" w:date="2021-03-01T20:02:00Z">
                <w:rPr>
                  <w:noProof/>
                </w:rPr>
              </w:rPrChange>
            </w:rPr>
            <w:instrText>HYPERLINK \l "_Toc65521117"</w:instrText>
          </w:r>
          <w:r w:rsidRPr="00551DC7">
            <w:rPr>
              <w:rStyle w:val="Hyperlink"/>
              <w:noProof/>
              <w:rPrChange w:id="609" w:author="alberto zafra navarro" w:date="2021-03-01T20:02:00Z">
                <w:rPr>
                  <w:rStyle w:val="Hyperlink"/>
                  <w:noProof/>
                </w:rPr>
              </w:rPrChange>
            </w:rPr>
            <w:instrText xml:space="preserve"> </w:instrText>
          </w:r>
          <w:r w:rsidRPr="00551DC7">
            <w:rPr>
              <w:rStyle w:val="Hyperlink"/>
              <w:noProof/>
              <w:rPrChange w:id="610" w:author="alberto zafra navarro" w:date="2021-03-01T20:02:00Z">
                <w:rPr>
                  <w:rStyle w:val="Hyperlink"/>
                  <w:noProof/>
                </w:rPr>
              </w:rPrChange>
            </w:rPr>
          </w:r>
          <w:r w:rsidRPr="00551DC7">
            <w:rPr>
              <w:rStyle w:val="Hyperlink"/>
              <w:noProof/>
              <w:rPrChange w:id="611" w:author="alberto zafra navarro" w:date="2021-03-01T20:02:00Z">
                <w:rPr>
                  <w:rStyle w:val="Hyperlink"/>
                  <w:noProof/>
                </w:rPr>
              </w:rPrChange>
            </w:rPr>
            <w:fldChar w:fldCharType="separate"/>
          </w:r>
          <w:r w:rsidRPr="00551DC7">
            <w:rPr>
              <w:rStyle w:val="Hyperlink"/>
              <w:noProof/>
              <w:rPrChange w:id="612" w:author="alberto zafra navarro" w:date="2021-03-01T20:02:00Z">
                <w:rPr>
                  <w:rStyle w:val="Hyperlink"/>
                  <w:noProof/>
                </w:rPr>
              </w:rPrChange>
            </w:rPr>
            <w:t>5.</w:t>
          </w:r>
          <w:ins w:id="613" w:author="alberto zafra navarro" w:date="2021-03-01T20:01:00Z">
            <w:r w:rsidR="00551DC7" w:rsidRPr="00551DC7">
              <w:rPr>
                <w:rStyle w:val="Hyperlink"/>
                <w:noProof/>
                <w:rPrChange w:id="614" w:author="alberto zafra navarro" w:date="2021-03-01T20:02:00Z">
                  <w:rPr>
                    <w:rStyle w:val="Hyperlink"/>
                    <w:noProof/>
                  </w:rPr>
                </w:rPrChange>
              </w:rPr>
              <w:t xml:space="preserve"> </w:t>
            </w:r>
          </w:ins>
          <w:del w:id="615" w:author="alberto zafra navarro" w:date="2021-03-01T20:01:00Z">
            <w:r w:rsidRPr="00551DC7" w:rsidDel="00551DC7">
              <w:rPr>
                <w:rStyle w:val="Hyperlink"/>
                <w:noProof/>
                <w:rPrChange w:id="616" w:author="alberto zafra navarro" w:date="2021-03-01T20:02:00Z">
                  <w:rPr>
                    <w:rStyle w:val="Hyperlink"/>
                    <w:noProof/>
                  </w:rPr>
                </w:rPrChange>
              </w:rPr>
              <w:delText xml:space="preserve"> </w:delText>
            </w:r>
          </w:del>
          <w:r w:rsidRPr="00551DC7">
            <w:rPr>
              <w:rStyle w:val="Hyperlink"/>
              <w:noProof/>
              <w:rPrChange w:id="617" w:author="alberto zafra navarro" w:date="2021-03-01T20:02:00Z">
                <w:rPr>
                  <w:rStyle w:val="Hyperlink"/>
                  <w:noProof/>
                </w:rPr>
              </w:rPrChange>
            </w:rPr>
            <w:t>Results (and sometimes Discussion)</w:t>
          </w:r>
          <w:r w:rsidRPr="00551DC7">
            <w:rPr>
              <w:noProof/>
              <w:webHidden/>
              <w:rPrChange w:id="618" w:author="alberto zafra navarro" w:date="2021-03-01T20:02:00Z">
                <w:rPr>
                  <w:noProof/>
                  <w:webHidden/>
                </w:rPr>
              </w:rPrChange>
            </w:rPr>
            <w:tab/>
          </w:r>
          <w:r w:rsidRPr="00551DC7">
            <w:rPr>
              <w:noProof/>
              <w:webHidden/>
              <w:rPrChange w:id="619" w:author="alberto zafra navarro" w:date="2021-03-01T20:02:00Z">
                <w:rPr>
                  <w:noProof/>
                  <w:webHidden/>
                </w:rPr>
              </w:rPrChange>
            </w:rPr>
            <w:fldChar w:fldCharType="begin"/>
          </w:r>
          <w:r w:rsidRPr="00551DC7">
            <w:rPr>
              <w:noProof/>
              <w:webHidden/>
              <w:rPrChange w:id="620" w:author="alberto zafra navarro" w:date="2021-03-01T20:02:00Z">
                <w:rPr>
                  <w:noProof/>
                  <w:webHidden/>
                </w:rPr>
              </w:rPrChange>
            </w:rPr>
            <w:instrText xml:space="preserve"> PAGEREF _Toc65521117 \h </w:instrText>
          </w:r>
          <w:r w:rsidRPr="00551DC7">
            <w:rPr>
              <w:noProof/>
              <w:webHidden/>
              <w:rPrChange w:id="621" w:author="alberto zafra navarro" w:date="2021-03-01T20:02:00Z">
                <w:rPr>
                  <w:noProof/>
                  <w:webHidden/>
                </w:rPr>
              </w:rPrChange>
            </w:rPr>
          </w:r>
          <w:r w:rsidRPr="00551DC7">
            <w:rPr>
              <w:noProof/>
              <w:webHidden/>
              <w:rPrChange w:id="622" w:author="alberto zafra navarro" w:date="2021-03-01T20:02:00Z">
                <w:rPr>
                  <w:noProof/>
                  <w:webHidden/>
                </w:rPr>
              </w:rPrChange>
            </w:rPr>
            <w:fldChar w:fldCharType="separate"/>
          </w:r>
          <w:r w:rsidRPr="00551DC7">
            <w:rPr>
              <w:noProof/>
              <w:webHidden/>
              <w:rPrChange w:id="623" w:author="alberto zafra navarro" w:date="2021-03-01T20:02:00Z">
                <w:rPr>
                  <w:noProof/>
                  <w:webHidden/>
                </w:rPr>
              </w:rPrChange>
            </w:rPr>
            <w:t>11</w:t>
          </w:r>
          <w:r w:rsidRPr="00551DC7">
            <w:rPr>
              <w:noProof/>
              <w:webHidden/>
              <w:rPrChange w:id="624" w:author="alberto zafra navarro" w:date="2021-03-01T20:02:00Z">
                <w:rPr>
                  <w:noProof/>
                  <w:webHidden/>
                </w:rPr>
              </w:rPrChange>
            </w:rPr>
            <w:fldChar w:fldCharType="end"/>
          </w:r>
          <w:r w:rsidRPr="00551DC7">
            <w:rPr>
              <w:rStyle w:val="Hyperlink"/>
              <w:noProof/>
              <w:rPrChange w:id="625" w:author="alberto zafra navarro" w:date="2021-03-01T20:02:00Z">
                <w:rPr>
                  <w:rStyle w:val="Hyperlink"/>
                  <w:noProof/>
                </w:rPr>
              </w:rPrChange>
            </w:rPr>
            <w:fldChar w:fldCharType="end"/>
          </w:r>
        </w:p>
        <w:p w14:paraId="4D4BF867" w14:textId="7E66F9B8" w:rsidR="005C3B4A" w:rsidRPr="00551DC7" w:rsidRDefault="005C3B4A">
          <w:pPr>
            <w:pStyle w:val="TOC1"/>
            <w:tabs>
              <w:tab w:val="right" w:leader="dot" w:pos="9060"/>
            </w:tabs>
            <w:rPr>
              <w:rFonts w:asciiTheme="minorHAnsi" w:eastAsiaTheme="minorEastAsia" w:hAnsiTheme="minorHAnsi" w:cstheme="minorBidi"/>
              <w:noProof/>
              <w:lang w:val="en-GB" w:eastAsia="en-GB"/>
              <w:rPrChange w:id="626"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627" w:author="alberto zafra navarro" w:date="2021-03-01T20:02:00Z">
                <w:rPr>
                  <w:rStyle w:val="Hyperlink"/>
                  <w:noProof/>
                </w:rPr>
              </w:rPrChange>
            </w:rPr>
            <w:fldChar w:fldCharType="begin"/>
          </w:r>
          <w:r w:rsidRPr="00551DC7">
            <w:rPr>
              <w:rStyle w:val="Hyperlink"/>
              <w:noProof/>
              <w:rPrChange w:id="628" w:author="alberto zafra navarro" w:date="2021-03-01T20:02:00Z">
                <w:rPr>
                  <w:rStyle w:val="Hyperlink"/>
                  <w:noProof/>
                </w:rPr>
              </w:rPrChange>
            </w:rPr>
            <w:instrText xml:space="preserve"> </w:instrText>
          </w:r>
          <w:r w:rsidRPr="00551DC7">
            <w:rPr>
              <w:noProof/>
              <w:rPrChange w:id="629" w:author="alberto zafra navarro" w:date="2021-03-01T20:02:00Z">
                <w:rPr>
                  <w:noProof/>
                </w:rPr>
              </w:rPrChange>
            </w:rPr>
            <w:instrText>HYPERLINK \l "_Toc65521118"</w:instrText>
          </w:r>
          <w:r w:rsidRPr="00551DC7">
            <w:rPr>
              <w:rStyle w:val="Hyperlink"/>
              <w:noProof/>
              <w:rPrChange w:id="630" w:author="alberto zafra navarro" w:date="2021-03-01T20:02:00Z">
                <w:rPr>
                  <w:rStyle w:val="Hyperlink"/>
                  <w:noProof/>
                </w:rPr>
              </w:rPrChange>
            </w:rPr>
            <w:instrText xml:space="preserve"> </w:instrText>
          </w:r>
          <w:r w:rsidRPr="00551DC7">
            <w:rPr>
              <w:rStyle w:val="Hyperlink"/>
              <w:noProof/>
              <w:rPrChange w:id="631" w:author="alberto zafra navarro" w:date="2021-03-01T20:02:00Z">
                <w:rPr>
                  <w:rStyle w:val="Hyperlink"/>
                  <w:noProof/>
                </w:rPr>
              </w:rPrChange>
            </w:rPr>
          </w:r>
          <w:r w:rsidRPr="00551DC7">
            <w:rPr>
              <w:rStyle w:val="Hyperlink"/>
              <w:noProof/>
              <w:rPrChange w:id="632" w:author="alberto zafra navarro" w:date="2021-03-01T20:02:00Z">
                <w:rPr>
                  <w:rStyle w:val="Hyperlink"/>
                  <w:noProof/>
                </w:rPr>
              </w:rPrChange>
            </w:rPr>
            <w:fldChar w:fldCharType="separate"/>
          </w:r>
          <w:r w:rsidRPr="00551DC7">
            <w:rPr>
              <w:rStyle w:val="Hyperlink"/>
              <w:noProof/>
              <w:rPrChange w:id="633" w:author="alberto zafra navarro" w:date="2021-03-01T20:02:00Z">
                <w:rPr>
                  <w:rStyle w:val="Hyperlink"/>
                  <w:noProof/>
                </w:rPr>
              </w:rPrChange>
            </w:rPr>
            <w:t>6.</w:t>
          </w:r>
          <w:ins w:id="634" w:author="alberto zafra navarro" w:date="2021-03-01T20:01:00Z">
            <w:r w:rsidR="00551DC7" w:rsidRPr="00551DC7">
              <w:rPr>
                <w:rStyle w:val="Hyperlink"/>
                <w:noProof/>
                <w:rPrChange w:id="635" w:author="alberto zafra navarro" w:date="2021-03-01T20:02:00Z">
                  <w:rPr>
                    <w:rStyle w:val="Hyperlink"/>
                    <w:noProof/>
                  </w:rPr>
                </w:rPrChange>
              </w:rPr>
              <w:t xml:space="preserve"> </w:t>
            </w:r>
          </w:ins>
          <w:del w:id="636" w:author="alberto zafra navarro" w:date="2021-03-01T20:01:00Z">
            <w:r w:rsidRPr="00551DC7" w:rsidDel="00551DC7">
              <w:rPr>
                <w:rStyle w:val="Hyperlink"/>
                <w:noProof/>
                <w:rPrChange w:id="637" w:author="alberto zafra navarro" w:date="2021-03-01T20:02:00Z">
                  <w:rPr>
                    <w:rStyle w:val="Hyperlink"/>
                    <w:noProof/>
                  </w:rPr>
                </w:rPrChange>
              </w:rPr>
              <w:delText xml:space="preserve"> </w:delText>
            </w:r>
          </w:del>
          <w:r w:rsidRPr="00551DC7">
            <w:rPr>
              <w:rStyle w:val="Hyperlink"/>
              <w:noProof/>
              <w:rPrChange w:id="638" w:author="alberto zafra navarro" w:date="2021-03-01T20:02:00Z">
                <w:rPr>
                  <w:rStyle w:val="Hyperlink"/>
                  <w:noProof/>
                </w:rPr>
              </w:rPrChange>
            </w:rPr>
            <w:t>Discussion (and sometimes Recommendations)</w:t>
          </w:r>
          <w:r w:rsidRPr="00551DC7">
            <w:rPr>
              <w:noProof/>
              <w:webHidden/>
              <w:rPrChange w:id="639" w:author="alberto zafra navarro" w:date="2021-03-01T20:02:00Z">
                <w:rPr>
                  <w:noProof/>
                  <w:webHidden/>
                </w:rPr>
              </w:rPrChange>
            </w:rPr>
            <w:tab/>
          </w:r>
          <w:r w:rsidRPr="00551DC7">
            <w:rPr>
              <w:noProof/>
              <w:webHidden/>
              <w:rPrChange w:id="640" w:author="alberto zafra navarro" w:date="2021-03-01T20:02:00Z">
                <w:rPr>
                  <w:noProof/>
                  <w:webHidden/>
                </w:rPr>
              </w:rPrChange>
            </w:rPr>
            <w:fldChar w:fldCharType="begin"/>
          </w:r>
          <w:r w:rsidRPr="00551DC7">
            <w:rPr>
              <w:noProof/>
              <w:webHidden/>
              <w:rPrChange w:id="641" w:author="alberto zafra navarro" w:date="2021-03-01T20:02:00Z">
                <w:rPr>
                  <w:noProof/>
                  <w:webHidden/>
                </w:rPr>
              </w:rPrChange>
            </w:rPr>
            <w:instrText xml:space="preserve"> PAGEREF _Toc65521118 \h </w:instrText>
          </w:r>
          <w:r w:rsidRPr="00551DC7">
            <w:rPr>
              <w:noProof/>
              <w:webHidden/>
              <w:rPrChange w:id="642" w:author="alberto zafra navarro" w:date="2021-03-01T20:02:00Z">
                <w:rPr>
                  <w:noProof/>
                  <w:webHidden/>
                </w:rPr>
              </w:rPrChange>
            </w:rPr>
          </w:r>
          <w:r w:rsidRPr="00551DC7">
            <w:rPr>
              <w:noProof/>
              <w:webHidden/>
              <w:rPrChange w:id="643" w:author="alberto zafra navarro" w:date="2021-03-01T20:02:00Z">
                <w:rPr>
                  <w:noProof/>
                  <w:webHidden/>
                </w:rPr>
              </w:rPrChange>
            </w:rPr>
            <w:fldChar w:fldCharType="separate"/>
          </w:r>
          <w:r w:rsidRPr="00551DC7">
            <w:rPr>
              <w:noProof/>
              <w:webHidden/>
              <w:rPrChange w:id="644" w:author="alberto zafra navarro" w:date="2021-03-01T20:02:00Z">
                <w:rPr>
                  <w:noProof/>
                  <w:webHidden/>
                </w:rPr>
              </w:rPrChange>
            </w:rPr>
            <w:t>11</w:t>
          </w:r>
          <w:r w:rsidRPr="00551DC7">
            <w:rPr>
              <w:noProof/>
              <w:webHidden/>
              <w:rPrChange w:id="645" w:author="alberto zafra navarro" w:date="2021-03-01T20:02:00Z">
                <w:rPr>
                  <w:noProof/>
                  <w:webHidden/>
                </w:rPr>
              </w:rPrChange>
            </w:rPr>
            <w:fldChar w:fldCharType="end"/>
          </w:r>
          <w:r w:rsidRPr="00551DC7">
            <w:rPr>
              <w:rStyle w:val="Hyperlink"/>
              <w:noProof/>
              <w:rPrChange w:id="646" w:author="alberto zafra navarro" w:date="2021-03-01T20:02:00Z">
                <w:rPr>
                  <w:rStyle w:val="Hyperlink"/>
                  <w:noProof/>
                </w:rPr>
              </w:rPrChange>
            </w:rPr>
            <w:fldChar w:fldCharType="end"/>
          </w:r>
        </w:p>
        <w:p w14:paraId="76856526" w14:textId="271FBDD9" w:rsidR="005C3B4A" w:rsidRPr="00551DC7" w:rsidRDefault="005C3B4A">
          <w:pPr>
            <w:pStyle w:val="TOC3"/>
            <w:tabs>
              <w:tab w:val="right" w:leader="dot" w:pos="9060"/>
            </w:tabs>
            <w:rPr>
              <w:rFonts w:asciiTheme="minorHAnsi" w:eastAsiaTheme="minorEastAsia" w:hAnsiTheme="minorHAnsi" w:cstheme="minorBidi"/>
              <w:noProof/>
              <w:lang w:val="en-GB" w:eastAsia="en-GB"/>
              <w:rPrChange w:id="647"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648" w:author="alberto zafra navarro" w:date="2021-03-01T20:02:00Z">
                <w:rPr>
                  <w:rStyle w:val="Hyperlink"/>
                  <w:noProof/>
                </w:rPr>
              </w:rPrChange>
            </w:rPr>
            <w:fldChar w:fldCharType="begin"/>
          </w:r>
          <w:r w:rsidRPr="00551DC7">
            <w:rPr>
              <w:rStyle w:val="Hyperlink"/>
              <w:noProof/>
              <w:rPrChange w:id="649" w:author="alberto zafra navarro" w:date="2021-03-01T20:02:00Z">
                <w:rPr>
                  <w:rStyle w:val="Hyperlink"/>
                  <w:noProof/>
                </w:rPr>
              </w:rPrChange>
            </w:rPr>
            <w:instrText xml:space="preserve"> </w:instrText>
          </w:r>
          <w:r w:rsidRPr="00551DC7">
            <w:rPr>
              <w:noProof/>
              <w:rPrChange w:id="650" w:author="alberto zafra navarro" w:date="2021-03-01T20:02:00Z">
                <w:rPr>
                  <w:noProof/>
                </w:rPr>
              </w:rPrChange>
            </w:rPr>
            <w:instrText>HYPERLINK \l "_Toc65521119"</w:instrText>
          </w:r>
          <w:r w:rsidRPr="00551DC7">
            <w:rPr>
              <w:rStyle w:val="Hyperlink"/>
              <w:noProof/>
              <w:rPrChange w:id="651" w:author="alberto zafra navarro" w:date="2021-03-01T20:02:00Z">
                <w:rPr>
                  <w:rStyle w:val="Hyperlink"/>
                  <w:noProof/>
                </w:rPr>
              </w:rPrChange>
            </w:rPr>
            <w:instrText xml:space="preserve"> </w:instrText>
          </w:r>
          <w:r w:rsidRPr="00551DC7">
            <w:rPr>
              <w:rStyle w:val="Hyperlink"/>
              <w:noProof/>
              <w:rPrChange w:id="652" w:author="alberto zafra navarro" w:date="2021-03-01T20:02:00Z">
                <w:rPr>
                  <w:rStyle w:val="Hyperlink"/>
                  <w:noProof/>
                </w:rPr>
              </w:rPrChange>
            </w:rPr>
          </w:r>
          <w:r w:rsidRPr="00551DC7">
            <w:rPr>
              <w:rStyle w:val="Hyperlink"/>
              <w:noProof/>
              <w:rPrChange w:id="653" w:author="alberto zafra navarro" w:date="2021-03-01T20:02:00Z">
                <w:rPr>
                  <w:rStyle w:val="Hyperlink"/>
                  <w:noProof/>
                </w:rPr>
              </w:rPrChange>
            </w:rPr>
            <w:fldChar w:fldCharType="separate"/>
          </w:r>
          <w:r w:rsidRPr="00551DC7">
            <w:rPr>
              <w:rStyle w:val="Hyperlink"/>
              <w:noProof/>
              <w:lang w:val="en-GB"/>
              <w:rPrChange w:id="654" w:author="alberto zafra navarro" w:date="2021-03-01T20:02:00Z">
                <w:rPr>
                  <w:rStyle w:val="Hyperlink"/>
                  <w:noProof/>
                  <w:lang w:val="en-GB"/>
                </w:rPr>
              </w:rPrChange>
            </w:rPr>
            <w:t>6.1 Technology, Society and the Environment</w:t>
          </w:r>
          <w:r w:rsidRPr="00551DC7">
            <w:rPr>
              <w:noProof/>
              <w:webHidden/>
              <w:rPrChange w:id="655" w:author="alberto zafra navarro" w:date="2021-03-01T20:02:00Z">
                <w:rPr>
                  <w:noProof/>
                  <w:webHidden/>
                </w:rPr>
              </w:rPrChange>
            </w:rPr>
            <w:tab/>
          </w:r>
          <w:r w:rsidRPr="00551DC7">
            <w:rPr>
              <w:noProof/>
              <w:webHidden/>
              <w:rPrChange w:id="656" w:author="alberto zafra navarro" w:date="2021-03-01T20:02:00Z">
                <w:rPr>
                  <w:noProof/>
                  <w:webHidden/>
                </w:rPr>
              </w:rPrChange>
            </w:rPr>
            <w:fldChar w:fldCharType="begin"/>
          </w:r>
          <w:r w:rsidRPr="00551DC7">
            <w:rPr>
              <w:noProof/>
              <w:webHidden/>
              <w:rPrChange w:id="657" w:author="alberto zafra navarro" w:date="2021-03-01T20:02:00Z">
                <w:rPr>
                  <w:noProof/>
                  <w:webHidden/>
                </w:rPr>
              </w:rPrChange>
            </w:rPr>
            <w:instrText xml:space="preserve"> PAGEREF _Toc65521119 \h </w:instrText>
          </w:r>
          <w:r w:rsidRPr="00551DC7">
            <w:rPr>
              <w:noProof/>
              <w:webHidden/>
              <w:rPrChange w:id="658" w:author="alberto zafra navarro" w:date="2021-03-01T20:02:00Z">
                <w:rPr>
                  <w:noProof/>
                  <w:webHidden/>
                </w:rPr>
              </w:rPrChange>
            </w:rPr>
          </w:r>
          <w:r w:rsidRPr="00551DC7">
            <w:rPr>
              <w:noProof/>
              <w:webHidden/>
              <w:rPrChange w:id="659" w:author="alberto zafra navarro" w:date="2021-03-01T20:02:00Z">
                <w:rPr>
                  <w:noProof/>
                  <w:webHidden/>
                </w:rPr>
              </w:rPrChange>
            </w:rPr>
            <w:fldChar w:fldCharType="separate"/>
          </w:r>
          <w:r w:rsidRPr="00551DC7">
            <w:rPr>
              <w:noProof/>
              <w:webHidden/>
              <w:rPrChange w:id="660" w:author="alberto zafra navarro" w:date="2021-03-01T20:02:00Z">
                <w:rPr>
                  <w:noProof/>
                  <w:webHidden/>
                </w:rPr>
              </w:rPrChange>
            </w:rPr>
            <w:t>11</w:t>
          </w:r>
          <w:r w:rsidRPr="00551DC7">
            <w:rPr>
              <w:noProof/>
              <w:webHidden/>
              <w:rPrChange w:id="661" w:author="alberto zafra navarro" w:date="2021-03-01T20:02:00Z">
                <w:rPr>
                  <w:noProof/>
                  <w:webHidden/>
                </w:rPr>
              </w:rPrChange>
            </w:rPr>
            <w:fldChar w:fldCharType="end"/>
          </w:r>
          <w:r w:rsidRPr="00551DC7">
            <w:rPr>
              <w:rStyle w:val="Hyperlink"/>
              <w:noProof/>
              <w:rPrChange w:id="662" w:author="alberto zafra navarro" w:date="2021-03-01T20:02:00Z">
                <w:rPr>
                  <w:rStyle w:val="Hyperlink"/>
                  <w:noProof/>
                </w:rPr>
              </w:rPrChange>
            </w:rPr>
            <w:fldChar w:fldCharType="end"/>
          </w:r>
        </w:p>
        <w:p w14:paraId="76866BEC" w14:textId="495BBC2B" w:rsidR="005C3B4A" w:rsidRPr="00551DC7" w:rsidRDefault="005C3B4A">
          <w:pPr>
            <w:pStyle w:val="TOC3"/>
            <w:tabs>
              <w:tab w:val="right" w:leader="dot" w:pos="9060"/>
            </w:tabs>
            <w:rPr>
              <w:rFonts w:asciiTheme="minorHAnsi" w:eastAsiaTheme="minorEastAsia" w:hAnsiTheme="minorHAnsi" w:cstheme="minorBidi"/>
              <w:noProof/>
              <w:lang w:val="en-GB" w:eastAsia="en-GB"/>
              <w:rPrChange w:id="663"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664" w:author="alberto zafra navarro" w:date="2021-03-01T20:02:00Z">
                <w:rPr>
                  <w:rStyle w:val="Hyperlink"/>
                  <w:noProof/>
                </w:rPr>
              </w:rPrChange>
            </w:rPr>
            <w:fldChar w:fldCharType="begin"/>
          </w:r>
          <w:r w:rsidRPr="00551DC7">
            <w:rPr>
              <w:rStyle w:val="Hyperlink"/>
              <w:noProof/>
              <w:rPrChange w:id="665" w:author="alberto zafra navarro" w:date="2021-03-01T20:02:00Z">
                <w:rPr>
                  <w:rStyle w:val="Hyperlink"/>
                  <w:noProof/>
                </w:rPr>
              </w:rPrChange>
            </w:rPr>
            <w:instrText xml:space="preserve"> </w:instrText>
          </w:r>
          <w:r w:rsidRPr="00551DC7">
            <w:rPr>
              <w:noProof/>
              <w:rPrChange w:id="666" w:author="alberto zafra navarro" w:date="2021-03-01T20:02:00Z">
                <w:rPr>
                  <w:noProof/>
                </w:rPr>
              </w:rPrChange>
            </w:rPr>
            <w:instrText>HYPERLINK \l "_Toc65521120"</w:instrText>
          </w:r>
          <w:r w:rsidRPr="00551DC7">
            <w:rPr>
              <w:rStyle w:val="Hyperlink"/>
              <w:noProof/>
              <w:rPrChange w:id="667" w:author="alberto zafra navarro" w:date="2021-03-01T20:02:00Z">
                <w:rPr>
                  <w:rStyle w:val="Hyperlink"/>
                  <w:noProof/>
                </w:rPr>
              </w:rPrChange>
            </w:rPr>
            <w:instrText xml:space="preserve"> </w:instrText>
          </w:r>
          <w:r w:rsidRPr="00551DC7">
            <w:rPr>
              <w:rStyle w:val="Hyperlink"/>
              <w:noProof/>
              <w:rPrChange w:id="668" w:author="alberto zafra navarro" w:date="2021-03-01T20:02:00Z">
                <w:rPr>
                  <w:rStyle w:val="Hyperlink"/>
                  <w:noProof/>
                </w:rPr>
              </w:rPrChange>
            </w:rPr>
          </w:r>
          <w:r w:rsidRPr="00551DC7">
            <w:rPr>
              <w:rStyle w:val="Hyperlink"/>
              <w:noProof/>
              <w:rPrChange w:id="669" w:author="alberto zafra navarro" w:date="2021-03-01T20:02:00Z">
                <w:rPr>
                  <w:rStyle w:val="Hyperlink"/>
                  <w:noProof/>
                </w:rPr>
              </w:rPrChange>
            </w:rPr>
            <w:fldChar w:fldCharType="separate"/>
          </w:r>
          <w:r w:rsidRPr="00551DC7">
            <w:rPr>
              <w:rStyle w:val="Hyperlink"/>
              <w:noProof/>
              <w:lang w:val="en-GB"/>
              <w:rPrChange w:id="670" w:author="alberto zafra navarro" w:date="2021-03-01T20:02:00Z">
                <w:rPr>
                  <w:rStyle w:val="Hyperlink"/>
                  <w:noProof/>
                  <w:lang w:val="en-GB"/>
                </w:rPr>
              </w:rPrChange>
            </w:rPr>
            <w:t>6.2 Other</w:t>
          </w:r>
          <w:r w:rsidRPr="00551DC7">
            <w:rPr>
              <w:noProof/>
              <w:webHidden/>
              <w:rPrChange w:id="671" w:author="alberto zafra navarro" w:date="2021-03-01T20:02:00Z">
                <w:rPr>
                  <w:noProof/>
                  <w:webHidden/>
                </w:rPr>
              </w:rPrChange>
            </w:rPr>
            <w:tab/>
          </w:r>
          <w:r w:rsidRPr="00551DC7">
            <w:rPr>
              <w:noProof/>
              <w:webHidden/>
              <w:rPrChange w:id="672" w:author="alberto zafra navarro" w:date="2021-03-01T20:02:00Z">
                <w:rPr>
                  <w:noProof/>
                  <w:webHidden/>
                </w:rPr>
              </w:rPrChange>
            </w:rPr>
            <w:fldChar w:fldCharType="begin"/>
          </w:r>
          <w:r w:rsidRPr="00551DC7">
            <w:rPr>
              <w:noProof/>
              <w:webHidden/>
              <w:rPrChange w:id="673" w:author="alberto zafra navarro" w:date="2021-03-01T20:02:00Z">
                <w:rPr>
                  <w:noProof/>
                  <w:webHidden/>
                </w:rPr>
              </w:rPrChange>
            </w:rPr>
            <w:instrText xml:space="preserve"> PAGEREF _Toc65521120 \h </w:instrText>
          </w:r>
          <w:r w:rsidRPr="00551DC7">
            <w:rPr>
              <w:noProof/>
              <w:webHidden/>
              <w:rPrChange w:id="674" w:author="alberto zafra navarro" w:date="2021-03-01T20:02:00Z">
                <w:rPr>
                  <w:noProof/>
                  <w:webHidden/>
                </w:rPr>
              </w:rPrChange>
            </w:rPr>
          </w:r>
          <w:r w:rsidRPr="00551DC7">
            <w:rPr>
              <w:noProof/>
              <w:webHidden/>
              <w:rPrChange w:id="675" w:author="alberto zafra navarro" w:date="2021-03-01T20:02:00Z">
                <w:rPr>
                  <w:noProof/>
                  <w:webHidden/>
                </w:rPr>
              </w:rPrChange>
            </w:rPr>
            <w:fldChar w:fldCharType="separate"/>
          </w:r>
          <w:r w:rsidRPr="00551DC7">
            <w:rPr>
              <w:noProof/>
              <w:webHidden/>
              <w:rPrChange w:id="676" w:author="alberto zafra navarro" w:date="2021-03-01T20:02:00Z">
                <w:rPr>
                  <w:noProof/>
                  <w:webHidden/>
                </w:rPr>
              </w:rPrChange>
            </w:rPr>
            <w:t>12</w:t>
          </w:r>
          <w:r w:rsidRPr="00551DC7">
            <w:rPr>
              <w:noProof/>
              <w:webHidden/>
              <w:rPrChange w:id="677" w:author="alberto zafra navarro" w:date="2021-03-01T20:02:00Z">
                <w:rPr>
                  <w:noProof/>
                  <w:webHidden/>
                </w:rPr>
              </w:rPrChange>
            </w:rPr>
            <w:fldChar w:fldCharType="end"/>
          </w:r>
          <w:r w:rsidRPr="00551DC7">
            <w:rPr>
              <w:rStyle w:val="Hyperlink"/>
              <w:noProof/>
              <w:rPrChange w:id="678" w:author="alberto zafra navarro" w:date="2021-03-01T20:02:00Z">
                <w:rPr>
                  <w:rStyle w:val="Hyperlink"/>
                  <w:noProof/>
                </w:rPr>
              </w:rPrChange>
            </w:rPr>
            <w:fldChar w:fldCharType="end"/>
          </w:r>
        </w:p>
        <w:p w14:paraId="1DE72629" w14:textId="20CA6130" w:rsidR="005C3B4A" w:rsidRPr="00551DC7" w:rsidRDefault="005C3B4A">
          <w:pPr>
            <w:pStyle w:val="TOC1"/>
            <w:tabs>
              <w:tab w:val="right" w:leader="dot" w:pos="9060"/>
            </w:tabs>
            <w:rPr>
              <w:rFonts w:asciiTheme="minorHAnsi" w:eastAsiaTheme="minorEastAsia" w:hAnsiTheme="minorHAnsi" w:cstheme="minorBidi"/>
              <w:noProof/>
              <w:lang w:val="en-GB" w:eastAsia="en-GB"/>
              <w:rPrChange w:id="679"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680" w:author="alberto zafra navarro" w:date="2021-03-01T20:02:00Z">
                <w:rPr>
                  <w:rStyle w:val="Hyperlink"/>
                  <w:noProof/>
                </w:rPr>
              </w:rPrChange>
            </w:rPr>
            <w:fldChar w:fldCharType="begin"/>
          </w:r>
          <w:r w:rsidRPr="00551DC7">
            <w:rPr>
              <w:rStyle w:val="Hyperlink"/>
              <w:noProof/>
              <w:rPrChange w:id="681" w:author="alberto zafra navarro" w:date="2021-03-01T20:02:00Z">
                <w:rPr>
                  <w:rStyle w:val="Hyperlink"/>
                  <w:noProof/>
                </w:rPr>
              </w:rPrChange>
            </w:rPr>
            <w:instrText xml:space="preserve"> </w:instrText>
          </w:r>
          <w:r w:rsidRPr="00551DC7">
            <w:rPr>
              <w:noProof/>
              <w:rPrChange w:id="682" w:author="alberto zafra navarro" w:date="2021-03-01T20:02:00Z">
                <w:rPr>
                  <w:noProof/>
                </w:rPr>
              </w:rPrChange>
            </w:rPr>
            <w:instrText>HYPERLINK \l "_Toc65521121"</w:instrText>
          </w:r>
          <w:r w:rsidRPr="00551DC7">
            <w:rPr>
              <w:rStyle w:val="Hyperlink"/>
              <w:noProof/>
              <w:rPrChange w:id="683" w:author="alberto zafra navarro" w:date="2021-03-01T20:02:00Z">
                <w:rPr>
                  <w:rStyle w:val="Hyperlink"/>
                  <w:noProof/>
                </w:rPr>
              </w:rPrChange>
            </w:rPr>
            <w:instrText xml:space="preserve"> </w:instrText>
          </w:r>
          <w:r w:rsidRPr="00551DC7">
            <w:rPr>
              <w:rStyle w:val="Hyperlink"/>
              <w:noProof/>
              <w:rPrChange w:id="684" w:author="alberto zafra navarro" w:date="2021-03-01T20:02:00Z">
                <w:rPr>
                  <w:rStyle w:val="Hyperlink"/>
                  <w:noProof/>
                </w:rPr>
              </w:rPrChange>
            </w:rPr>
          </w:r>
          <w:r w:rsidRPr="00551DC7">
            <w:rPr>
              <w:rStyle w:val="Hyperlink"/>
              <w:noProof/>
              <w:rPrChange w:id="685" w:author="alberto zafra navarro" w:date="2021-03-01T20:02:00Z">
                <w:rPr>
                  <w:rStyle w:val="Hyperlink"/>
                  <w:noProof/>
                </w:rPr>
              </w:rPrChange>
            </w:rPr>
            <w:fldChar w:fldCharType="separate"/>
          </w:r>
          <w:r w:rsidRPr="00551DC7">
            <w:rPr>
              <w:rStyle w:val="Hyperlink"/>
              <w:noProof/>
              <w:rPrChange w:id="686" w:author="alberto zafra navarro" w:date="2021-03-01T20:02:00Z">
                <w:rPr>
                  <w:rStyle w:val="Hyperlink"/>
                  <w:noProof/>
                </w:rPr>
              </w:rPrChange>
            </w:rPr>
            <w:t>7.</w:t>
          </w:r>
          <w:ins w:id="687" w:author="alberto zafra navarro" w:date="2021-03-01T20:01:00Z">
            <w:r w:rsidR="00551DC7" w:rsidRPr="00551DC7">
              <w:rPr>
                <w:rStyle w:val="Hyperlink"/>
                <w:noProof/>
                <w:rPrChange w:id="688" w:author="alberto zafra navarro" w:date="2021-03-01T20:02:00Z">
                  <w:rPr>
                    <w:rStyle w:val="Hyperlink"/>
                    <w:noProof/>
                  </w:rPr>
                </w:rPrChange>
              </w:rPr>
              <w:t xml:space="preserve"> </w:t>
            </w:r>
          </w:ins>
          <w:del w:id="689" w:author="alberto zafra navarro" w:date="2021-03-01T20:01:00Z">
            <w:r w:rsidRPr="00551DC7" w:rsidDel="00551DC7">
              <w:rPr>
                <w:rStyle w:val="Hyperlink"/>
                <w:noProof/>
                <w:rPrChange w:id="690" w:author="alberto zafra navarro" w:date="2021-03-01T20:02:00Z">
                  <w:rPr>
                    <w:rStyle w:val="Hyperlink"/>
                    <w:noProof/>
                  </w:rPr>
                </w:rPrChange>
              </w:rPr>
              <w:delText xml:space="preserve"> </w:delText>
            </w:r>
          </w:del>
          <w:r w:rsidRPr="00551DC7">
            <w:rPr>
              <w:rStyle w:val="Hyperlink"/>
              <w:noProof/>
              <w:rPrChange w:id="691" w:author="alberto zafra navarro" w:date="2021-03-01T20:02:00Z">
                <w:rPr>
                  <w:rStyle w:val="Hyperlink"/>
                  <w:noProof/>
                </w:rPr>
              </w:rPrChange>
            </w:rPr>
            <w:t>Conclusions (and sometimes Recommendations or Contributions)</w:t>
          </w:r>
          <w:r w:rsidRPr="00551DC7">
            <w:rPr>
              <w:noProof/>
              <w:webHidden/>
              <w:rPrChange w:id="692" w:author="alberto zafra navarro" w:date="2021-03-01T20:02:00Z">
                <w:rPr>
                  <w:noProof/>
                  <w:webHidden/>
                </w:rPr>
              </w:rPrChange>
            </w:rPr>
            <w:tab/>
          </w:r>
          <w:r w:rsidRPr="00551DC7">
            <w:rPr>
              <w:noProof/>
              <w:webHidden/>
              <w:rPrChange w:id="693" w:author="alberto zafra navarro" w:date="2021-03-01T20:02:00Z">
                <w:rPr>
                  <w:noProof/>
                  <w:webHidden/>
                </w:rPr>
              </w:rPrChange>
            </w:rPr>
            <w:fldChar w:fldCharType="begin"/>
          </w:r>
          <w:r w:rsidRPr="00551DC7">
            <w:rPr>
              <w:noProof/>
              <w:webHidden/>
              <w:rPrChange w:id="694" w:author="alberto zafra navarro" w:date="2021-03-01T20:02:00Z">
                <w:rPr>
                  <w:noProof/>
                  <w:webHidden/>
                </w:rPr>
              </w:rPrChange>
            </w:rPr>
            <w:instrText xml:space="preserve"> PAGEREF _Toc65521121 \h </w:instrText>
          </w:r>
          <w:r w:rsidRPr="00551DC7">
            <w:rPr>
              <w:noProof/>
              <w:webHidden/>
              <w:rPrChange w:id="695" w:author="alberto zafra navarro" w:date="2021-03-01T20:02:00Z">
                <w:rPr>
                  <w:noProof/>
                  <w:webHidden/>
                </w:rPr>
              </w:rPrChange>
            </w:rPr>
          </w:r>
          <w:r w:rsidRPr="00551DC7">
            <w:rPr>
              <w:noProof/>
              <w:webHidden/>
              <w:rPrChange w:id="696" w:author="alberto zafra navarro" w:date="2021-03-01T20:02:00Z">
                <w:rPr>
                  <w:noProof/>
                  <w:webHidden/>
                </w:rPr>
              </w:rPrChange>
            </w:rPr>
            <w:fldChar w:fldCharType="separate"/>
          </w:r>
          <w:r w:rsidRPr="00551DC7">
            <w:rPr>
              <w:noProof/>
              <w:webHidden/>
              <w:rPrChange w:id="697" w:author="alberto zafra navarro" w:date="2021-03-01T20:02:00Z">
                <w:rPr>
                  <w:noProof/>
                  <w:webHidden/>
                </w:rPr>
              </w:rPrChange>
            </w:rPr>
            <w:t>12</w:t>
          </w:r>
          <w:r w:rsidRPr="00551DC7">
            <w:rPr>
              <w:noProof/>
              <w:webHidden/>
              <w:rPrChange w:id="698" w:author="alberto zafra navarro" w:date="2021-03-01T20:02:00Z">
                <w:rPr>
                  <w:noProof/>
                  <w:webHidden/>
                </w:rPr>
              </w:rPrChange>
            </w:rPr>
            <w:fldChar w:fldCharType="end"/>
          </w:r>
          <w:r w:rsidRPr="00551DC7">
            <w:rPr>
              <w:rStyle w:val="Hyperlink"/>
              <w:noProof/>
              <w:rPrChange w:id="699" w:author="alberto zafra navarro" w:date="2021-03-01T20:02:00Z">
                <w:rPr>
                  <w:rStyle w:val="Hyperlink"/>
                  <w:noProof/>
                </w:rPr>
              </w:rPrChange>
            </w:rPr>
            <w:fldChar w:fldCharType="end"/>
          </w:r>
        </w:p>
        <w:p w14:paraId="47AFBC40" w14:textId="18CA124E" w:rsidR="005C3B4A" w:rsidRPr="00551DC7" w:rsidRDefault="005C3B4A">
          <w:pPr>
            <w:pStyle w:val="TOC1"/>
            <w:tabs>
              <w:tab w:val="right" w:leader="dot" w:pos="9060"/>
            </w:tabs>
            <w:rPr>
              <w:rFonts w:asciiTheme="minorHAnsi" w:eastAsiaTheme="minorEastAsia" w:hAnsiTheme="minorHAnsi" w:cstheme="minorBidi"/>
              <w:noProof/>
              <w:lang w:val="en-GB" w:eastAsia="en-GB"/>
              <w:rPrChange w:id="700"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701" w:author="alberto zafra navarro" w:date="2021-03-01T20:02:00Z">
                <w:rPr>
                  <w:rStyle w:val="Hyperlink"/>
                  <w:noProof/>
                </w:rPr>
              </w:rPrChange>
            </w:rPr>
            <w:fldChar w:fldCharType="begin"/>
          </w:r>
          <w:r w:rsidRPr="00551DC7">
            <w:rPr>
              <w:rStyle w:val="Hyperlink"/>
              <w:noProof/>
              <w:rPrChange w:id="702" w:author="alberto zafra navarro" w:date="2021-03-01T20:02:00Z">
                <w:rPr>
                  <w:rStyle w:val="Hyperlink"/>
                  <w:noProof/>
                </w:rPr>
              </w:rPrChange>
            </w:rPr>
            <w:instrText xml:space="preserve"> </w:instrText>
          </w:r>
          <w:r w:rsidRPr="00551DC7">
            <w:rPr>
              <w:noProof/>
              <w:rPrChange w:id="703" w:author="alberto zafra navarro" w:date="2021-03-01T20:02:00Z">
                <w:rPr>
                  <w:noProof/>
                </w:rPr>
              </w:rPrChange>
            </w:rPr>
            <w:instrText>HYPERLINK \l "_Toc65521122"</w:instrText>
          </w:r>
          <w:r w:rsidRPr="00551DC7">
            <w:rPr>
              <w:rStyle w:val="Hyperlink"/>
              <w:noProof/>
              <w:rPrChange w:id="704" w:author="alberto zafra navarro" w:date="2021-03-01T20:02:00Z">
                <w:rPr>
                  <w:rStyle w:val="Hyperlink"/>
                  <w:noProof/>
                </w:rPr>
              </w:rPrChange>
            </w:rPr>
            <w:instrText xml:space="preserve"> </w:instrText>
          </w:r>
          <w:r w:rsidRPr="00551DC7">
            <w:rPr>
              <w:rStyle w:val="Hyperlink"/>
              <w:noProof/>
              <w:rPrChange w:id="705" w:author="alberto zafra navarro" w:date="2021-03-01T20:02:00Z">
                <w:rPr>
                  <w:rStyle w:val="Hyperlink"/>
                  <w:noProof/>
                </w:rPr>
              </w:rPrChange>
            </w:rPr>
          </w:r>
          <w:r w:rsidRPr="00551DC7">
            <w:rPr>
              <w:rStyle w:val="Hyperlink"/>
              <w:noProof/>
              <w:rPrChange w:id="706" w:author="alberto zafra navarro" w:date="2021-03-01T20:02:00Z">
                <w:rPr>
                  <w:rStyle w:val="Hyperlink"/>
                  <w:noProof/>
                </w:rPr>
              </w:rPrChange>
            </w:rPr>
            <w:fldChar w:fldCharType="separate"/>
          </w:r>
          <w:r w:rsidRPr="00551DC7">
            <w:rPr>
              <w:rStyle w:val="Hyperlink"/>
              <w:noProof/>
              <w:rPrChange w:id="707" w:author="alberto zafra navarro" w:date="2021-03-01T20:02:00Z">
                <w:rPr>
                  <w:rStyle w:val="Hyperlink"/>
                  <w:noProof/>
                </w:rPr>
              </w:rPrChange>
            </w:rPr>
            <w:t>8.</w:t>
          </w:r>
          <w:ins w:id="708" w:author="alberto zafra navarro" w:date="2021-03-01T20:01:00Z">
            <w:r w:rsidR="00551DC7" w:rsidRPr="00551DC7">
              <w:rPr>
                <w:rStyle w:val="Hyperlink"/>
                <w:noProof/>
                <w:rPrChange w:id="709" w:author="alberto zafra navarro" w:date="2021-03-01T20:02:00Z">
                  <w:rPr>
                    <w:rStyle w:val="Hyperlink"/>
                    <w:noProof/>
                  </w:rPr>
                </w:rPrChange>
              </w:rPr>
              <w:t xml:space="preserve"> </w:t>
            </w:r>
          </w:ins>
          <w:del w:id="710" w:author="alberto zafra navarro" w:date="2021-03-01T20:01:00Z">
            <w:r w:rsidRPr="00551DC7" w:rsidDel="00551DC7">
              <w:rPr>
                <w:rStyle w:val="Hyperlink"/>
                <w:noProof/>
                <w:rPrChange w:id="711" w:author="alberto zafra navarro" w:date="2021-03-01T20:02:00Z">
                  <w:rPr>
                    <w:rStyle w:val="Hyperlink"/>
                    <w:noProof/>
                  </w:rPr>
                </w:rPrChange>
              </w:rPr>
              <w:delText xml:space="preserve"> </w:delText>
            </w:r>
          </w:del>
          <w:r w:rsidRPr="00551DC7">
            <w:rPr>
              <w:rStyle w:val="Hyperlink"/>
              <w:noProof/>
              <w:rPrChange w:id="712" w:author="alberto zafra navarro" w:date="2021-03-01T20:02:00Z">
                <w:rPr>
                  <w:rStyle w:val="Hyperlink"/>
                  <w:noProof/>
                </w:rPr>
              </w:rPrChange>
            </w:rPr>
            <w:t>Future Work</w:t>
          </w:r>
          <w:r w:rsidRPr="00551DC7">
            <w:rPr>
              <w:noProof/>
              <w:webHidden/>
              <w:rPrChange w:id="713" w:author="alberto zafra navarro" w:date="2021-03-01T20:02:00Z">
                <w:rPr>
                  <w:noProof/>
                  <w:webHidden/>
                </w:rPr>
              </w:rPrChange>
            </w:rPr>
            <w:tab/>
          </w:r>
          <w:r w:rsidRPr="00551DC7">
            <w:rPr>
              <w:noProof/>
              <w:webHidden/>
              <w:rPrChange w:id="714" w:author="alberto zafra navarro" w:date="2021-03-01T20:02:00Z">
                <w:rPr>
                  <w:noProof/>
                  <w:webHidden/>
                </w:rPr>
              </w:rPrChange>
            </w:rPr>
            <w:fldChar w:fldCharType="begin"/>
          </w:r>
          <w:r w:rsidRPr="00551DC7">
            <w:rPr>
              <w:noProof/>
              <w:webHidden/>
              <w:rPrChange w:id="715" w:author="alberto zafra navarro" w:date="2021-03-01T20:02:00Z">
                <w:rPr>
                  <w:noProof/>
                  <w:webHidden/>
                </w:rPr>
              </w:rPrChange>
            </w:rPr>
            <w:instrText xml:space="preserve"> PAGEREF _Toc65521122 \h </w:instrText>
          </w:r>
          <w:r w:rsidRPr="00551DC7">
            <w:rPr>
              <w:noProof/>
              <w:webHidden/>
              <w:rPrChange w:id="716" w:author="alberto zafra navarro" w:date="2021-03-01T20:02:00Z">
                <w:rPr>
                  <w:noProof/>
                  <w:webHidden/>
                </w:rPr>
              </w:rPrChange>
            </w:rPr>
          </w:r>
          <w:r w:rsidRPr="00551DC7">
            <w:rPr>
              <w:noProof/>
              <w:webHidden/>
              <w:rPrChange w:id="717" w:author="alberto zafra navarro" w:date="2021-03-01T20:02:00Z">
                <w:rPr>
                  <w:noProof/>
                  <w:webHidden/>
                </w:rPr>
              </w:rPrChange>
            </w:rPr>
            <w:fldChar w:fldCharType="separate"/>
          </w:r>
          <w:r w:rsidRPr="00551DC7">
            <w:rPr>
              <w:noProof/>
              <w:webHidden/>
              <w:rPrChange w:id="718" w:author="alberto zafra navarro" w:date="2021-03-01T20:02:00Z">
                <w:rPr>
                  <w:noProof/>
                  <w:webHidden/>
                </w:rPr>
              </w:rPrChange>
            </w:rPr>
            <w:t>12</w:t>
          </w:r>
          <w:r w:rsidRPr="00551DC7">
            <w:rPr>
              <w:noProof/>
              <w:webHidden/>
              <w:rPrChange w:id="719" w:author="alberto zafra navarro" w:date="2021-03-01T20:02:00Z">
                <w:rPr>
                  <w:noProof/>
                  <w:webHidden/>
                </w:rPr>
              </w:rPrChange>
            </w:rPr>
            <w:fldChar w:fldCharType="end"/>
          </w:r>
          <w:r w:rsidRPr="00551DC7">
            <w:rPr>
              <w:rStyle w:val="Hyperlink"/>
              <w:noProof/>
              <w:rPrChange w:id="720" w:author="alberto zafra navarro" w:date="2021-03-01T20:02:00Z">
                <w:rPr>
                  <w:rStyle w:val="Hyperlink"/>
                  <w:noProof/>
                </w:rPr>
              </w:rPrChange>
            </w:rPr>
            <w:fldChar w:fldCharType="end"/>
          </w:r>
        </w:p>
        <w:p w14:paraId="3BD5B66C" w14:textId="4E6B2664" w:rsidR="005C3B4A" w:rsidRPr="00551DC7" w:rsidRDefault="005C3B4A">
          <w:pPr>
            <w:pStyle w:val="TOC1"/>
            <w:tabs>
              <w:tab w:val="right" w:leader="dot" w:pos="9060"/>
            </w:tabs>
            <w:rPr>
              <w:rFonts w:asciiTheme="minorHAnsi" w:eastAsiaTheme="minorEastAsia" w:hAnsiTheme="minorHAnsi" w:cstheme="minorBidi"/>
              <w:noProof/>
              <w:lang w:val="en-GB" w:eastAsia="en-GB"/>
              <w:rPrChange w:id="721"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722" w:author="alberto zafra navarro" w:date="2021-03-01T20:02:00Z">
                <w:rPr>
                  <w:rStyle w:val="Hyperlink"/>
                  <w:noProof/>
                </w:rPr>
              </w:rPrChange>
            </w:rPr>
            <w:fldChar w:fldCharType="begin"/>
          </w:r>
          <w:r w:rsidRPr="00551DC7">
            <w:rPr>
              <w:rStyle w:val="Hyperlink"/>
              <w:noProof/>
              <w:rPrChange w:id="723" w:author="alberto zafra navarro" w:date="2021-03-01T20:02:00Z">
                <w:rPr>
                  <w:rStyle w:val="Hyperlink"/>
                  <w:noProof/>
                </w:rPr>
              </w:rPrChange>
            </w:rPr>
            <w:instrText xml:space="preserve"> </w:instrText>
          </w:r>
          <w:r w:rsidRPr="00551DC7">
            <w:rPr>
              <w:noProof/>
              <w:rPrChange w:id="724" w:author="alberto zafra navarro" w:date="2021-03-01T20:02:00Z">
                <w:rPr>
                  <w:noProof/>
                </w:rPr>
              </w:rPrChange>
            </w:rPr>
            <w:instrText>HYPERLINK \l "_Toc65521123"</w:instrText>
          </w:r>
          <w:r w:rsidRPr="00551DC7">
            <w:rPr>
              <w:rStyle w:val="Hyperlink"/>
              <w:noProof/>
              <w:rPrChange w:id="725" w:author="alberto zafra navarro" w:date="2021-03-01T20:02:00Z">
                <w:rPr>
                  <w:rStyle w:val="Hyperlink"/>
                  <w:noProof/>
                </w:rPr>
              </w:rPrChange>
            </w:rPr>
            <w:instrText xml:space="preserve"> </w:instrText>
          </w:r>
          <w:r w:rsidRPr="00551DC7">
            <w:rPr>
              <w:rStyle w:val="Hyperlink"/>
              <w:noProof/>
              <w:rPrChange w:id="726" w:author="alberto zafra navarro" w:date="2021-03-01T20:02:00Z">
                <w:rPr>
                  <w:rStyle w:val="Hyperlink"/>
                  <w:noProof/>
                </w:rPr>
              </w:rPrChange>
            </w:rPr>
          </w:r>
          <w:r w:rsidRPr="00551DC7">
            <w:rPr>
              <w:rStyle w:val="Hyperlink"/>
              <w:noProof/>
              <w:rPrChange w:id="727" w:author="alberto zafra navarro" w:date="2021-03-01T20:02:00Z">
                <w:rPr>
                  <w:rStyle w:val="Hyperlink"/>
                  <w:noProof/>
                </w:rPr>
              </w:rPrChange>
            </w:rPr>
            <w:fldChar w:fldCharType="separate"/>
          </w:r>
          <w:r w:rsidRPr="00551DC7">
            <w:rPr>
              <w:rStyle w:val="Hyperlink"/>
              <w:noProof/>
              <w:rPrChange w:id="728" w:author="alberto zafra navarro" w:date="2021-03-01T20:02:00Z">
                <w:rPr>
                  <w:rStyle w:val="Hyperlink"/>
                  <w:noProof/>
                </w:rPr>
              </w:rPrChange>
            </w:rPr>
            <w:t>References</w:t>
          </w:r>
          <w:r w:rsidRPr="00551DC7">
            <w:rPr>
              <w:noProof/>
              <w:webHidden/>
              <w:rPrChange w:id="729" w:author="alberto zafra navarro" w:date="2021-03-01T20:02:00Z">
                <w:rPr>
                  <w:noProof/>
                  <w:webHidden/>
                </w:rPr>
              </w:rPrChange>
            </w:rPr>
            <w:tab/>
          </w:r>
          <w:r w:rsidRPr="00551DC7">
            <w:rPr>
              <w:noProof/>
              <w:webHidden/>
              <w:rPrChange w:id="730" w:author="alberto zafra navarro" w:date="2021-03-01T20:02:00Z">
                <w:rPr>
                  <w:noProof/>
                  <w:webHidden/>
                </w:rPr>
              </w:rPrChange>
            </w:rPr>
            <w:fldChar w:fldCharType="begin"/>
          </w:r>
          <w:r w:rsidRPr="00551DC7">
            <w:rPr>
              <w:noProof/>
              <w:webHidden/>
              <w:rPrChange w:id="731" w:author="alberto zafra navarro" w:date="2021-03-01T20:02:00Z">
                <w:rPr>
                  <w:noProof/>
                  <w:webHidden/>
                </w:rPr>
              </w:rPrChange>
            </w:rPr>
            <w:instrText xml:space="preserve"> PAGEREF _Toc65521123 \h </w:instrText>
          </w:r>
          <w:r w:rsidRPr="00551DC7">
            <w:rPr>
              <w:noProof/>
              <w:webHidden/>
              <w:rPrChange w:id="732" w:author="alberto zafra navarro" w:date="2021-03-01T20:02:00Z">
                <w:rPr>
                  <w:noProof/>
                  <w:webHidden/>
                </w:rPr>
              </w:rPrChange>
            </w:rPr>
          </w:r>
          <w:r w:rsidRPr="00551DC7">
            <w:rPr>
              <w:noProof/>
              <w:webHidden/>
              <w:rPrChange w:id="733" w:author="alberto zafra navarro" w:date="2021-03-01T20:02:00Z">
                <w:rPr>
                  <w:noProof/>
                  <w:webHidden/>
                </w:rPr>
              </w:rPrChange>
            </w:rPr>
            <w:fldChar w:fldCharType="separate"/>
          </w:r>
          <w:r w:rsidRPr="00551DC7">
            <w:rPr>
              <w:noProof/>
              <w:webHidden/>
              <w:rPrChange w:id="734" w:author="alberto zafra navarro" w:date="2021-03-01T20:02:00Z">
                <w:rPr>
                  <w:noProof/>
                  <w:webHidden/>
                </w:rPr>
              </w:rPrChange>
            </w:rPr>
            <w:t>12</w:t>
          </w:r>
          <w:r w:rsidRPr="00551DC7">
            <w:rPr>
              <w:noProof/>
              <w:webHidden/>
              <w:rPrChange w:id="735" w:author="alberto zafra navarro" w:date="2021-03-01T20:02:00Z">
                <w:rPr>
                  <w:noProof/>
                  <w:webHidden/>
                </w:rPr>
              </w:rPrChange>
            </w:rPr>
            <w:fldChar w:fldCharType="end"/>
          </w:r>
          <w:r w:rsidRPr="00551DC7">
            <w:rPr>
              <w:rStyle w:val="Hyperlink"/>
              <w:noProof/>
              <w:rPrChange w:id="736" w:author="alberto zafra navarro" w:date="2021-03-01T20:02:00Z">
                <w:rPr>
                  <w:rStyle w:val="Hyperlink"/>
                  <w:noProof/>
                </w:rPr>
              </w:rPrChange>
            </w:rPr>
            <w:fldChar w:fldCharType="end"/>
          </w:r>
        </w:p>
        <w:p w14:paraId="10C4188A" w14:textId="042D7624" w:rsidR="005C3B4A" w:rsidRPr="00551DC7" w:rsidRDefault="005C3B4A">
          <w:pPr>
            <w:pStyle w:val="TOC1"/>
            <w:tabs>
              <w:tab w:val="right" w:leader="dot" w:pos="9060"/>
            </w:tabs>
            <w:rPr>
              <w:rFonts w:asciiTheme="minorHAnsi" w:eastAsiaTheme="minorEastAsia" w:hAnsiTheme="minorHAnsi" w:cstheme="minorBidi"/>
              <w:noProof/>
              <w:lang w:val="en-GB" w:eastAsia="en-GB"/>
              <w:rPrChange w:id="737"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738" w:author="alberto zafra navarro" w:date="2021-03-01T20:02:00Z">
                <w:rPr>
                  <w:rStyle w:val="Hyperlink"/>
                  <w:noProof/>
                </w:rPr>
              </w:rPrChange>
            </w:rPr>
            <w:fldChar w:fldCharType="begin"/>
          </w:r>
          <w:r w:rsidRPr="00551DC7">
            <w:rPr>
              <w:rStyle w:val="Hyperlink"/>
              <w:noProof/>
              <w:rPrChange w:id="739" w:author="alberto zafra navarro" w:date="2021-03-01T20:02:00Z">
                <w:rPr>
                  <w:rStyle w:val="Hyperlink"/>
                  <w:noProof/>
                </w:rPr>
              </w:rPrChange>
            </w:rPr>
            <w:instrText xml:space="preserve"> </w:instrText>
          </w:r>
          <w:r w:rsidRPr="00551DC7">
            <w:rPr>
              <w:noProof/>
              <w:rPrChange w:id="740" w:author="alberto zafra navarro" w:date="2021-03-01T20:02:00Z">
                <w:rPr>
                  <w:noProof/>
                </w:rPr>
              </w:rPrChange>
            </w:rPr>
            <w:instrText>HYPERLINK \l "_Toc65521124"</w:instrText>
          </w:r>
          <w:r w:rsidRPr="00551DC7">
            <w:rPr>
              <w:rStyle w:val="Hyperlink"/>
              <w:noProof/>
              <w:rPrChange w:id="741" w:author="alberto zafra navarro" w:date="2021-03-01T20:02:00Z">
                <w:rPr>
                  <w:rStyle w:val="Hyperlink"/>
                  <w:noProof/>
                </w:rPr>
              </w:rPrChange>
            </w:rPr>
            <w:instrText xml:space="preserve"> </w:instrText>
          </w:r>
          <w:r w:rsidRPr="00551DC7">
            <w:rPr>
              <w:rStyle w:val="Hyperlink"/>
              <w:noProof/>
              <w:rPrChange w:id="742" w:author="alberto zafra navarro" w:date="2021-03-01T20:02:00Z">
                <w:rPr>
                  <w:rStyle w:val="Hyperlink"/>
                  <w:noProof/>
                </w:rPr>
              </w:rPrChange>
            </w:rPr>
          </w:r>
          <w:r w:rsidRPr="00551DC7">
            <w:rPr>
              <w:rStyle w:val="Hyperlink"/>
              <w:noProof/>
              <w:rPrChange w:id="743" w:author="alberto zafra navarro" w:date="2021-03-01T20:02:00Z">
                <w:rPr>
                  <w:rStyle w:val="Hyperlink"/>
                  <w:noProof/>
                </w:rPr>
              </w:rPrChange>
            </w:rPr>
            <w:fldChar w:fldCharType="separate"/>
          </w:r>
          <w:r w:rsidRPr="00551DC7">
            <w:rPr>
              <w:rStyle w:val="Hyperlink"/>
              <w:noProof/>
              <w:rPrChange w:id="744" w:author="alberto zafra navarro" w:date="2021-03-01T20:02:00Z">
                <w:rPr>
                  <w:rStyle w:val="Hyperlink"/>
                  <w:noProof/>
                </w:rPr>
              </w:rPrChange>
            </w:rPr>
            <w:t>Appendices</w:t>
          </w:r>
          <w:r w:rsidRPr="00551DC7">
            <w:rPr>
              <w:noProof/>
              <w:webHidden/>
              <w:rPrChange w:id="745" w:author="alberto zafra navarro" w:date="2021-03-01T20:02:00Z">
                <w:rPr>
                  <w:noProof/>
                  <w:webHidden/>
                </w:rPr>
              </w:rPrChange>
            </w:rPr>
            <w:tab/>
          </w:r>
          <w:r w:rsidRPr="00551DC7">
            <w:rPr>
              <w:noProof/>
              <w:webHidden/>
              <w:rPrChange w:id="746" w:author="alberto zafra navarro" w:date="2021-03-01T20:02:00Z">
                <w:rPr>
                  <w:noProof/>
                  <w:webHidden/>
                </w:rPr>
              </w:rPrChange>
            </w:rPr>
            <w:fldChar w:fldCharType="begin"/>
          </w:r>
          <w:r w:rsidRPr="00551DC7">
            <w:rPr>
              <w:noProof/>
              <w:webHidden/>
              <w:rPrChange w:id="747" w:author="alberto zafra navarro" w:date="2021-03-01T20:02:00Z">
                <w:rPr>
                  <w:noProof/>
                  <w:webHidden/>
                </w:rPr>
              </w:rPrChange>
            </w:rPr>
            <w:instrText xml:space="preserve"> PAGEREF _Toc65521124 \h </w:instrText>
          </w:r>
          <w:r w:rsidRPr="00551DC7">
            <w:rPr>
              <w:noProof/>
              <w:webHidden/>
              <w:rPrChange w:id="748" w:author="alberto zafra navarro" w:date="2021-03-01T20:02:00Z">
                <w:rPr>
                  <w:noProof/>
                  <w:webHidden/>
                </w:rPr>
              </w:rPrChange>
            </w:rPr>
          </w:r>
          <w:r w:rsidRPr="00551DC7">
            <w:rPr>
              <w:noProof/>
              <w:webHidden/>
              <w:rPrChange w:id="749" w:author="alberto zafra navarro" w:date="2021-03-01T20:02:00Z">
                <w:rPr>
                  <w:noProof/>
                  <w:webHidden/>
                </w:rPr>
              </w:rPrChange>
            </w:rPr>
            <w:fldChar w:fldCharType="separate"/>
          </w:r>
          <w:r w:rsidRPr="00551DC7">
            <w:rPr>
              <w:noProof/>
              <w:webHidden/>
              <w:rPrChange w:id="750" w:author="alberto zafra navarro" w:date="2021-03-01T20:02:00Z">
                <w:rPr>
                  <w:noProof/>
                  <w:webHidden/>
                </w:rPr>
              </w:rPrChange>
            </w:rPr>
            <w:t>13</w:t>
          </w:r>
          <w:r w:rsidRPr="00551DC7">
            <w:rPr>
              <w:noProof/>
              <w:webHidden/>
              <w:rPrChange w:id="751" w:author="alberto zafra navarro" w:date="2021-03-01T20:02:00Z">
                <w:rPr>
                  <w:noProof/>
                  <w:webHidden/>
                </w:rPr>
              </w:rPrChange>
            </w:rPr>
            <w:fldChar w:fldCharType="end"/>
          </w:r>
          <w:r w:rsidRPr="00551DC7">
            <w:rPr>
              <w:rStyle w:val="Hyperlink"/>
              <w:noProof/>
              <w:rPrChange w:id="752" w:author="alberto zafra navarro" w:date="2021-03-01T20:02:00Z">
                <w:rPr>
                  <w:rStyle w:val="Hyperlink"/>
                  <w:noProof/>
                </w:rPr>
              </w:rPrChange>
            </w:rPr>
            <w:fldChar w:fldCharType="end"/>
          </w:r>
        </w:p>
        <w:p w14:paraId="4DEE2EAA" w14:textId="268B7467" w:rsidR="005C3B4A" w:rsidRPr="00551DC7" w:rsidRDefault="005C3B4A">
          <w:pPr>
            <w:pStyle w:val="TOC1"/>
            <w:tabs>
              <w:tab w:val="right" w:leader="dot" w:pos="9060"/>
            </w:tabs>
            <w:rPr>
              <w:rFonts w:asciiTheme="minorHAnsi" w:eastAsiaTheme="minorEastAsia" w:hAnsiTheme="minorHAnsi" w:cstheme="minorBidi"/>
              <w:noProof/>
              <w:lang w:val="en-GB" w:eastAsia="en-GB"/>
              <w:rPrChange w:id="753" w:author="alberto zafra navarro" w:date="2021-03-01T20:02:00Z">
                <w:rPr>
                  <w:rFonts w:asciiTheme="minorHAnsi" w:eastAsiaTheme="minorEastAsia" w:hAnsiTheme="minorHAnsi" w:cstheme="minorBidi"/>
                  <w:noProof/>
                  <w:lang w:val="en-GB" w:eastAsia="en-GB"/>
                </w:rPr>
              </w:rPrChange>
            </w:rPr>
          </w:pPr>
          <w:r w:rsidRPr="00551DC7">
            <w:rPr>
              <w:rStyle w:val="Hyperlink"/>
              <w:noProof/>
              <w:rPrChange w:id="754" w:author="alberto zafra navarro" w:date="2021-03-01T20:02:00Z">
                <w:rPr>
                  <w:rStyle w:val="Hyperlink"/>
                  <w:noProof/>
                </w:rPr>
              </w:rPrChange>
            </w:rPr>
            <w:fldChar w:fldCharType="begin"/>
          </w:r>
          <w:r w:rsidRPr="00551DC7">
            <w:rPr>
              <w:rStyle w:val="Hyperlink"/>
              <w:noProof/>
              <w:rPrChange w:id="755" w:author="alberto zafra navarro" w:date="2021-03-01T20:02:00Z">
                <w:rPr>
                  <w:rStyle w:val="Hyperlink"/>
                  <w:noProof/>
                </w:rPr>
              </w:rPrChange>
            </w:rPr>
            <w:instrText xml:space="preserve"> </w:instrText>
          </w:r>
          <w:r w:rsidRPr="00551DC7">
            <w:rPr>
              <w:noProof/>
              <w:rPrChange w:id="756" w:author="alberto zafra navarro" w:date="2021-03-01T20:02:00Z">
                <w:rPr>
                  <w:noProof/>
                </w:rPr>
              </w:rPrChange>
            </w:rPr>
            <w:instrText>HYPERLINK \l "_Toc65521125"</w:instrText>
          </w:r>
          <w:r w:rsidRPr="00551DC7">
            <w:rPr>
              <w:rStyle w:val="Hyperlink"/>
              <w:noProof/>
              <w:rPrChange w:id="757" w:author="alberto zafra navarro" w:date="2021-03-01T20:02:00Z">
                <w:rPr>
                  <w:rStyle w:val="Hyperlink"/>
                  <w:noProof/>
                </w:rPr>
              </w:rPrChange>
            </w:rPr>
            <w:instrText xml:space="preserve"> </w:instrText>
          </w:r>
          <w:r w:rsidRPr="00551DC7">
            <w:rPr>
              <w:rStyle w:val="Hyperlink"/>
              <w:noProof/>
              <w:rPrChange w:id="758" w:author="alberto zafra navarro" w:date="2021-03-01T20:02:00Z">
                <w:rPr>
                  <w:rStyle w:val="Hyperlink"/>
                  <w:noProof/>
                </w:rPr>
              </w:rPrChange>
            </w:rPr>
          </w:r>
          <w:r w:rsidRPr="00551DC7">
            <w:rPr>
              <w:rStyle w:val="Hyperlink"/>
              <w:noProof/>
              <w:rPrChange w:id="759" w:author="alberto zafra navarro" w:date="2021-03-01T20:02:00Z">
                <w:rPr>
                  <w:rStyle w:val="Hyperlink"/>
                  <w:noProof/>
                </w:rPr>
              </w:rPrChange>
            </w:rPr>
            <w:fldChar w:fldCharType="separate"/>
          </w:r>
          <w:r w:rsidRPr="00551DC7">
            <w:rPr>
              <w:rStyle w:val="Hyperlink"/>
              <w:noProof/>
              <w:rPrChange w:id="760" w:author="alberto zafra navarro" w:date="2021-03-01T20:02:00Z">
                <w:rPr>
                  <w:rStyle w:val="Hyperlink"/>
                  <w:noProof/>
                </w:rPr>
              </w:rPrChange>
            </w:rPr>
            <w:t>Appendix 1 Work Breakdown and Time Plan</w:t>
          </w:r>
          <w:r w:rsidRPr="00551DC7">
            <w:rPr>
              <w:noProof/>
              <w:webHidden/>
              <w:rPrChange w:id="761" w:author="alberto zafra navarro" w:date="2021-03-01T20:02:00Z">
                <w:rPr>
                  <w:noProof/>
                  <w:webHidden/>
                </w:rPr>
              </w:rPrChange>
            </w:rPr>
            <w:tab/>
          </w:r>
          <w:r w:rsidRPr="00551DC7">
            <w:rPr>
              <w:noProof/>
              <w:webHidden/>
              <w:rPrChange w:id="762" w:author="alberto zafra navarro" w:date="2021-03-01T20:02:00Z">
                <w:rPr>
                  <w:noProof/>
                  <w:webHidden/>
                </w:rPr>
              </w:rPrChange>
            </w:rPr>
            <w:fldChar w:fldCharType="begin"/>
          </w:r>
          <w:r w:rsidRPr="00551DC7">
            <w:rPr>
              <w:noProof/>
              <w:webHidden/>
              <w:rPrChange w:id="763" w:author="alberto zafra navarro" w:date="2021-03-01T20:02:00Z">
                <w:rPr>
                  <w:noProof/>
                  <w:webHidden/>
                </w:rPr>
              </w:rPrChange>
            </w:rPr>
            <w:instrText xml:space="preserve"> PAGEREF _Toc65521125 \h </w:instrText>
          </w:r>
          <w:r w:rsidRPr="00551DC7">
            <w:rPr>
              <w:noProof/>
              <w:webHidden/>
              <w:rPrChange w:id="764" w:author="alberto zafra navarro" w:date="2021-03-01T20:02:00Z">
                <w:rPr>
                  <w:noProof/>
                  <w:webHidden/>
                </w:rPr>
              </w:rPrChange>
            </w:rPr>
          </w:r>
          <w:r w:rsidRPr="00551DC7">
            <w:rPr>
              <w:noProof/>
              <w:webHidden/>
              <w:rPrChange w:id="765" w:author="alberto zafra navarro" w:date="2021-03-01T20:02:00Z">
                <w:rPr>
                  <w:noProof/>
                  <w:webHidden/>
                </w:rPr>
              </w:rPrChange>
            </w:rPr>
            <w:fldChar w:fldCharType="separate"/>
          </w:r>
          <w:r w:rsidRPr="00551DC7">
            <w:rPr>
              <w:noProof/>
              <w:webHidden/>
              <w:rPrChange w:id="766" w:author="alberto zafra navarro" w:date="2021-03-01T20:02:00Z">
                <w:rPr>
                  <w:noProof/>
                  <w:webHidden/>
                </w:rPr>
              </w:rPrChange>
            </w:rPr>
            <w:t>13</w:t>
          </w:r>
          <w:r w:rsidRPr="00551DC7">
            <w:rPr>
              <w:noProof/>
              <w:webHidden/>
              <w:rPrChange w:id="767" w:author="alberto zafra navarro" w:date="2021-03-01T20:02:00Z">
                <w:rPr>
                  <w:noProof/>
                  <w:webHidden/>
                </w:rPr>
              </w:rPrChange>
            </w:rPr>
            <w:fldChar w:fldCharType="end"/>
          </w:r>
          <w:r w:rsidRPr="00551DC7">
            <w:rPr>
              <w:rStyle w:val="Hyperlink"/>
              <w:noProof/>
              <w:rPrChange w:id="768" w:author="alberto zafra navarro" w:date="2021-03-01T20:02:00Z">
                <w:rPr>
                  <w:rStyle w:val="Hyperlink"/>
                  <w:noProof/>
                </w:rPr>
              </w:rPrChange>
            </w:rPr>
            <w:fldChar w:fldCharType="end"/>
          </w:r>
        </w:p>
        <w:p w14:paraId="45810301" w14:textId="3F14646A" w:rsidR="005C3B4A" w:rsidRDefault="005C3B4A">
          <w:pPr>
            <w:pStyle w:val="TOC1"/>
            <w:tabs>
              <w:tab w:val="right" w:leader="dot" w:pos="9060"/>
            </w:tabs>
            <w:rPr>
              <w:rFonts w:asciiTheme="minorHAnsi" w:eastAsiaTheme="minorEastAsia" w:hAnsiTheme="minorHAnsi" w:cstheme="minorBidi"/>
              <w:noProof/>
              <w:lang w:val="en-GB" w:eastAsia="en-GB"/>
            </w:rPr>
          </w:pPr>
          <w:r w:rsidRPr="00551DC7">
            <w:rPr>
              <w:rStyle w:val="Hyperlink"/>
              <w:noProof/>
              <w:rPrChange w:id="769" w:author="alberto zafra navarro" w:date="2021-03-01T20:02:00Z">
                <w:rPr>
                  <w:rStyle w:val="Hyperlink"/>
                  <w:noProof/>
                </w:rPr>
              </w:rPrChange>
            </w:rPr>
            <w:fldChar w:fldCharType="begin"/>
          </w:r>
          <w:r w:rsidRPr="00551DC7">
            <w:rPr>
              <w:rStyle w:val="Hyperlink"/>
              <w:noProof/>
              <w:rPrChange w:id="770" w:author="alberto zafra navarro" w:date="2021-03-01T20:02:00Z">
                <w:rPr>
                  <w:rStyle w:val="Hyperlink"/>
                  <w:noProof/>
                </w:rPr>
              </w:rPrChange>
            </w:rPr>
            <w:instrText xml:space="preserve"> </w:instrText>
          </w:r>
          <w:r w:rsidRPr="00551DC7">
            <w:rPr>
              <w:noProof/>
              <w:rPrChange w:id="771" w:author="alberto zafra navarro" w:date="2021-03-01T20:02:00Z">
                <w:rPr>
                  <w:noProof/>
                </w:rPr>
              </w:rPrChange>
            </w:rPr>
            <w:instrText>HYPERLINK \l "_Toc65521126"</w:instrText>
          </w:r>
          <w:r w:rsidRPr="00551DC7">
            <w:rPr>
              <w:rStyle w:val="Hyperlink"/>
              <w:noProof/>
              <w:rPrChange w:id="772" w:author="alberto zafra navarro" w:date="2021-03-01T20:02:00Z">
                <w:rPr>
                  <w:rStyle w:val="Hyperlink"/>
                  <w:noProof/>
                </w:rPr>
              </w:rPrChange>
            </w:rPr>
            <w:instrText xml:space="preserve"> </w:instrText>
          </w:r>
          <w:r w:rsidRPr="00551DC7">
            <w:rPr>
              <w:rStyle w:val="Hyperlink"/>
              <w:noProof/>
              <w:rPrChange w:id="773" w:author="alberto zafra navarro" w:date="2021-03-01T20:02:00Z">
                <w:rPr>
                  <w:rStyle w:val="Hyperlink"/>
                  <w:noProof/>
                </w:rPr>
              </w:rPrChange>
            </w:rPr>
          </w:r>
          <w:r w:rsidRPr="00551DC7">
            <w:rPr>
              <w:rStyle w:val="Hyperlink"/>
              <w:noProof/>
              <w:rPrChange w:id="774" w:author="alberto zafra navarro" w:date="2021-03-01T20:02:00Z">
                <w:rPr>
                  <w:rStyle w:val="Hyperlink"/>
                  <w:noProof/>
                </w:rPr>
              </w:rPrChange>
            </w:rPr>
            <w:fldChar w:fldCharType="separate"/>
          </w:r>
          <w:r w:rsidRPr="00551DC7">
            <w:rPr>
              <w:rStyle w:val="Hyperlink"/>
              <w:noProof/>
              <w:rPrChange w:id="775" w:author="alberto zafra navarro" w:date="2021-03-01T20:02:00Z">
                <w:rPr>
                  <w:rStyle w:val="Hyperlink"/>
                  <w:noProof/>
                </w:rPr>
              </w:rPrChange>
            </w:rPr>
            <w:t>Appendix 2 Appropriate Title</w:t>
          </w:r>
          <w:r w:rsidRPr="00551DC7">
            <w:rPr>
              <w:noProof/>
              <w:webHidden/>
              <w:rPrChange w:id="776" w:author="alberto zafra navarro" w:date="2021-03-01T20:02:00Z">
                <w:rPr>
                  <w:noProof/>
                  <w:webHidden/>
                </w:rPr>
              </w:rPrChange>
            </w:rPr>
            <w:tab/>
          </w:r>
          <w:r w:rsidRPr="00551DC7">
            <w:rPr>
              <w:noProof/>
              <w:webHidden/>
              <w:rPrChange w:id="777" w:author="alberto zafra navarro" w:date="2021-03-01T20:02:00Z">
                <w:rPr>
                  <w:noProof/>
                  <w:webHidden/>
                </w:rPr>
              </w:rPrChange>
            </w:rPr>
            <w:fldChar w:fldCharType="begin"/>
          </w:r>
          <w:r w:rsidRPr="00551DC7">
            <w:rPr>
              <w:noProof/>
              <w:webHidden/>
              <w:rPrChange w:id="778" w:author="alberto zafra navarro" w:date="2021-03-01T20:02:00Z">
                <w:rPr>
                  <w:noProof/>
                  <w:webHidden/>
                </w:rPr>
              </w:rPrChange>
            </w:rPr>
            <w:instrText xml:space="preserve"> PAGEREF _Toc65521126 \h </w:instrText>
          </w:r>
          <w:r w:rsidRPr="00551DC7">
            <w:rPr>
              <w:noProof/>
              <w:webHidden/>
              <w:rPrChange w:id="779" w:author="alberto zafra navarro" w:date="2021-03-01T20:02:00Z">
                <w:rPr>
                  <w:noProof/>
                  <w:webHidden/>
                </w:rPr>
              </w:rPrChange>
            </w:rPr>
          </w:r>
          <w:r w:rsidRPr="00551DC7">
            <w:rPr>
              <w:noProof/>
              <w:webHidden/>
              <w:rPrChange w:id="780" w:author="alberto zafra navarro" w:date="2021-03-01T20:02:00Z">
                <w:rPr>
                  <w:noProof/>
                  <w:webHidden/>
                </w:rPr>
              </w:rPrChange>
            </w:rPr>
            <w:fldChar w:fldCharType="separate"/>
          </w:r>
          <w:r w:rsidRPr="00551DC7">
            <w:rPr>
              <w:noProof/>
              <w:webHidden/>
              <w:rPrChange w:id="781" w:author="alberto zafra navarro" w:date="2021-03-01T20:02:00Z">
                <w:rPr>
                  <w:noProof/>
                  <w:webHidden/>
                </w:rPr>
              </w:rPrChange>
            </w:rPr>
            <w:t>13</w:t>
          </w:r>
          <w:r w:rsidRPr="00551DC7">
            <w:rPr>
              <w:noProof/>
              <w:webHidden/>
              <w:rPrChange w:id="782" w:author="alberto zafra navarro" w:date="2021-03-01T20:02:00Z">
                <w:rPr>
                  <w:noProof/>
                  <w:webHidden/>
                </w:rPr>
              </w:rPrChange>
            </w:rPr>
            <w:fldChar w:fldCharType="end"/>
          </w:r>
          <w:r w:rsidRPr="00551DC7">
            <w:rPr>
              <w:rStyle w:val="Hyperlink"/>
              <w:noProof/>
              <w:rPrChange w:id="783" w:author="alberto zafra navarro" w:date="2021-03-01T20:02:00Z">
                <w:rPr>
                  <w:rStyle w:val="Hyperlink"/>
                  <w:noProof/>
                </w:rPr>
              </w:rPrChange>
            </w:rPr>
            <w:fldChar w:fldCharType="end"/>
          </w:r>
        </w:p>
        <w:p w14:paraId="12D09336" w14:textId="366AE85E" w:rsidR="005C3B4A" w:rsidRDefault="005C3B4A">
          <w:pPr>
            <w:rPr>
              <w:ins w:id="784" w:author="alberto zafra navarro" w:date="2021-03-01T19:57:00Z"/>
            </w:rPr>
          </w:pPr>
          <w:ins w:id="785" w:author="alberto zafra navarro" w:date="2021-03-01T19:57:00Z">
            <w:r>
              <w:rPr>
                <w:b/>
                <w:bCs/>
                <w:noProof/>
              </w:rPr>
              <w:fldChar w:fldCharType="end"/>
            </w:r>
          </w:ins>
        </w:p>
        <w:customXmlInsRangeStart w:id="786" w:author="alberto zafra navarro" w:date="2021-03-01T19:57:00Z"/>
      </w:sdtContent>
    </w:sdt>
    <w:customXmlInsRangeEnd w:id="786"/>
    <w:p w14:paraId="1C7D6601" w14:textId="34886B89" w:rsidR="00D331A4" w:rsidRPr="00E747AA" w:rsidDel="00C023B3" w:rsidRDefault="007D10C1" w:rsidP="00181192">
      <w:pPr>
        <w:rPr>
          <w:del w:id="787" w:author="alberto zafra navarro" w:date="2021-03-01T18:26:00Z"/>
          <w:lang w:val="en-GB"/>
        </w:rPr>
      </w:pPr>
      <w:del w:id="788" w:author="alberto zafra navarro" w:date="2021-03-01T18:26:00Z">
        <w:r w:rsidDel="00C023B3">
          <w:rPr>
            <w:lang w:val="en-GB"/>
          </w:rPr>
          <w:delText>A</w:delText>
        </w:r>
        <w:r w:rsidR="009C5E28" w:rsidRPr="00E747AA" w:rsidDel="00C023B3">
          <w:rPr>
            <w:lang w:val="en-GB"/>
          </w:rPr>
          <w:delText xml:space="preserve"> </w:delText>
        </w:r>
        <w:r w:rsidR="00771BB2" w:rsidRPr="00E747AA" w:rsidDel="00C023B3">
          <w:rPr>
            <w:lang w:val="en-GB"/>
          </w:rPr>
          <w:delText>table of c</w:delText>
        </w:r>
        <w:r w:rsidR="00C4103C" w:rsidRPr="00E747AA" w:rsidDel="00C023B3">
          <w:rPr>
            <w:lang w:val="en-GB"/>
          </w:rPr>
          <w:delText>ontents</w:delText>
        </w:r>
        <w:r w:rsidR="009C5E28" w:rsidRPr="00E747AA" w:rsidDel="00C023B3">
          <w:rPr>
            <w:lang w:val="en-GB"/>
          </w:rPr>
          <w:delText xml:space="preserve"> can be </w:delText>
        </w:r>
        <w:r w:rsidR="0033267C" w:rsidRPr="00E747AA" w:rsidDel="00C023B3">
          <w:rPr>
            <w:lang w:val="en-GB"/>
          </w:rPr>
          <w:delText xml:space="preserve">very </w:delText>
        </w:r>
        <w:r w:rsidR="009C5E28" w:rsidRPr="00E747AA" w:rsidDel="00C023B3">
          <w:rPr>
            <w:lang w:val="en-GB"/>
          </w:rPr>
          <w:delText>helpful to the reader.</w:delText>
        </w:r>
        <w:r w:rsidR="00AA7E7D" w:rsidRPr="00E747AA" w:rsidDel="00C023B3">
          <w:rPr>
            <w:lang w:val="en-GB"/>
          </w:rPr>
          <w:delText xml:space="preserve"> </w:delText>
        </w:r>
        <w:r w:rsidR="00980919" w:rsidRPr="00E747AA" w:rsidDel="00C023B3">
          <w:rPr>
            <w:lang w:val="en-GB"/>
          </w:rPr>
          <w:delText>It</w:delText>
        </w:r>
        <w:r w:rsidR="00AA7E7D" w:rsidRPr="00E747AA" w:rsidDel="00C023B3">
          <w:rPr>
            <w:lang w:val="en-GB"/>
          </w:rPr>
          <w:delText xml:space="preserve"> </w:delText>
        </w:r>
        <w:r w:rsidR="006421B7" w:rsidRPr="00E747AA" w:rsidDel="00C023B3">
          <w:rPr>
            <w:lang w:val="en-GB"/>
          </w:rPr>
          <w:delText>can be created manually or automatically.</w:delText>
        </w:r>
        <w:r w:rsidR="004B144E" w:rsidRPr="00E747AA" w:rsidDel="00C023B3">
          <w:rPr>
            <w:lang w:val="en-GB"/>
          </w:rPr>
          <w:delText xml:space="preserve"> </w:delText>
        </w:r>
        <w:r w:rsidR="00B505D2" w:rsidRPr="00E747AA" w:rsidDel="00C023B3">
          <w:rPr>
            <w:lang w:val="en-GB"/>
          </w:rPr>
          <w:delText xml:space="preserve">Consider </w:delText>
        </w:r>
        <w:r w:rsidR="00413D45" w:rsidRPr="00E747AA" w:rsidDel="00C023B3">
          <w:rPr>
            <w:lang w:val="en-GB"/>
          </w:rPr>
          <w:delText>testing</w:delText>
        </w:r>
        <w:r w:rsidR="00256151" w:rsidRPr="00E747AA" w:rsidDel="00C023B3">
          <w:rPr>
            <w:lang w:val="en-GB"/>
          </w:rPr>
          <w:delText xml:space="preserve"> the automatic table of contents feature</w:delText>
        </w:r>
        <w:r w:rsidDel="00C023B3">
          <w:rPr>
            <w:lang w:val="en-GB"/>
          </w:rPr>
          <w:delText>,</w:delText>
        </w:r>
        <w:r w:rsidR="00256151" w:rsidRPr="00E747AA" w:rsidDel="00C023B3">
          <w:rPr>
            <w:lang w:val="en-GB"/>
          </w:rPr>
          <w:delText xml:space="preserve"> </w:delText>
        </w:r>
        <w:r w:rsidR="00DC2838" w:rsidRPr="00E747AA" w:rsidDel="00C023B3">
          <w:rPr>
            <w:lang w:val="en-GB"/>
          </w:rPr>
          <w:delText>using</w:delText>
        </w:r>
        <w:r w:rsidR="00256151" w:rsidRPr="00E747AA" w:rsidDel="00C023B3">
          <w:rPr>
            <w:lang w:val="en-GB"/>
          </w:rPr>
          <w:delText xml:space="preserve"> </w:delText>
        </w:r>
        <w:r w:rsidR="002E1201" w:rsidRPr="00E747AA" w:rsidDel="00C023B3">
          <w:rPr>
            <w:lang w:val="en-GB"/>
          </w:rPr>
          <w:delText xml:space="preserve">MS </w:delText>
        </w:r>
        <w:r w:rsidR="00DC2838" w:rsidRPr="00E747AA" w:rsidDel="00C023B3">
          <w:rPr>
            <w:lang w:val="en-GB"/>
          </w:rPr>
          <w:delText>Word</w:delText>
        </w:r>
        <w:r w:rsidR="00256151" w:rsidRPr="00E747AA" w:rsidDel="00C023B3">
          <w:rPr>
            <w:lang w:val="en-GB"/>
          </w:rPr>
          <w:delText xml:space="preserve">. </w:delText>
        </w:r>
        <w:r w:rsidR="00CE7D71" w:rsidRPr="00E747AA" w:rsidDel="00C023B3">
          <w:rPr>
            <w:lang w:val="en-GB"/>
          </w:rPr>
          <w:delText xml:space="preserve"> The result</w:delText>
        </w:r>
        <w:r w:rsidR="0082305B" w:rsidRPr="00E747AA" w:rsidDel="00C023B3">
          <w:rPr>
            <w:lang w:val="en-GB"/>
          </w:rPr>
          <w:delText xml:space="preserve"> can be manually edited to correct for small errors that</w:delText>
        </w:r>
        <w:r w:rsidR="00513477" w:rsidRPr="00E747AA" w:rsidDel="00C023B3">
          <w:rPr>
            <w:lang w:val="en-GB"/>
          </w:rPr>
          <w:delText xml:space="preserve"> might</w:delText>
        </w:r>
        <w:r w:rsidR="00C00CC1" w:rsidRPr="00E747AA" w:rsidDel="00C023B3">
          <w:rPr>
            <w:lang w:val="en-GB"/>
          </w:rPr>
          <w:delText xml:space="preserve"> occur with section definitions</w:delText>
        </w:r>
        <w:r w:rsidR="0082305B" w:rsidRPr="00E747AA" w:rsidDel="00C023B3">
          <w:rPr>
            <w:lang w:val="en-GB"/>
          </w:rPr>
          <w:delText>.</w:delText>
        </w:r>
      </w:del>
    </w:p>
    <w:p w14:paraId="11BEF0C2" w14:textId="12AF8738" w:rsidR="00DB4143" w:rsidDel="00C023B3" w:rsidRDefault="00980919" w:rsidP="00181192">
      <w:pPr>
        <w:rPr>
          <w:del w:id="789" w:author="alberto zafra navarro" w:date="2021-03-01T18:26:00Z"/>
          <w:lang w:val="en-GB"/>
        </w:rPr>
      </w:pPr>
      <w:del w:id="790" w:author="alberto zafra navarro" w:date="2021-03-01T18:26:00Z">
        <w:r w:rsidRPr="00E747AA" w:rsidDel="00C023B3">
          <w:rPr>
            <w:lang w:val="en-GB"/>
          </w:rPr>
          <w:delText>In larger projects</w:delText>
        </w:r>
        <w:r w:rsidR="00DC2838" w:rsidRPr="00E747AA" w:rsidDel="00C023B3">
          <w:rPr>
            <w:lang w:val="en-GB"/>
          </w:rPr>
          <w:delText>,</w:delText>
        </w:r>
        <w:r w:rsidRPr="00E747AA" w:rsidDel="00C023B3">
          <w:rPr>
            <w:lang w:val="en-GB"/>
          </w:rPr>
          <w:delText xml:space="preserve"> </w:delText>
        </w:r>
        <w:r w:rsidR="00256151" w:rsidRPr="00E747AA" w:rsidDel="00C023B3">
          <w:rPr>
            <w:lang w:val="en-GB"/>
          </w:rPr>
          <w:delText>the table of contents</w:delText>
        </w:r>
        <w:r w:rsidR="003C4455" w:rsidRPr="00E747AA" w:rsidDel="00C023B3">
          <w:rPr>
            <w:lang w:val="en-GB"/>
          </w:rPr>
          <w:delText xml:space="preserve"> appear</w:delText>
        </w:r>
        <w:r w:rsidRPr="00E747AA" w:rsidDel="00C023B3">
          <w:rPr>
            <w:lang w:val="en-GB"/>
          </w:rPr>
          <w:delText>s</w:delText>
        </w:r>
        <w:r w:rsidR="003C4455" w:rsidRPr="00E747AA" w:rsidDel="00C023B3">
          <w:rPr>
            <w:lang w:val="en-GB"/>
          </w:rPr>
          <w:delText xml:space="preserve"> on</w:delText>
        </w:r>
        <w:r w:rsidRPr="00E747AA" w:rsidDel="00C023B3">
          <w:rPr>
            <w:lang w:val="en-GB"/>
          </w:rPr>
          <w:delText xml:space="preserve"> a separate page</w:delText>
        </w:r>
        <w:r w:rsidR="003C4455" w:rsidRPr="00E747AA" w:rsidDel="00C023B3">
          <w:rPr>
            <w:lang w:val="en-GB"/>
          </w:rPr>
          <w:delText xml:space="preserve">. </w:delText>
        </w:r>
        <w:r w:rsidR="006C565D" w:rsidRPr="00E747AA" w:rsidDel="00C023B3">
          <w:rPr>
            <w:lang w:val="en-GB"/>
          </w:rPr>
          <w:delText xml:space="preserve">The same </w:delText>
        </w:r>
        <w:r w:rsidRPr="00E747AA" w:rsidDel="00C023B3">
          <w:rPr>
            <w:lang w:val="en-GB"/>
          </w:rPr>
          <w:delText>is true for</w:delText>
        </w:r>
        <w:r w:rsidR="00771BB2" w:rsidRPr="00E747AA" w:rsidDel="00C023B3">
          <w:rPr>
            <w:lang w:val="en-GB"/>
          </w:rPr>
          <w:delText xml:space="preserve"> </w:delText>
        </w:r>
        <w:r w:rsidRPr="00E747AA" w:rsidDel="00C023B3">
          <w:rPr>
            <w:lang w:val="en-GB"/>
          </w:rPr>
          <w:delText xml:space="preserve">the lists of figures, tables and symbols discussed below. </w:delText>
        </w:r>
        <w:r w:rsidR="00C00CC1" w:rsidRPr="00E747AA" w:rsidDel="00C023B3">
          <w:rPr>
            <w:lang w:val="en-GB"/>
          </w:rPr>
          <w:delText xml:space="preserve">Engineering judgement should be applied to determine the </w:delText>
        </w:r>
        <w:r w:rsidR="00513477" w:rsidRPr="00E747AA" w:rsidDel="00C023B3">
          <w:rPr>
            <w:lang w:val="en-GB"/>
          </w:rPr>
          <w:delText xml:space="preserve">need for and the </w:delText>
        </w:r>
        <w:r w:rsidR="00C00CC1" w:rsidRPr="00E747AA" w:rsidDel="00C023B3">
          <w:rPr>
            <w:lang w:val="en-GB"/>
          </w:rPr>
          <w:delText xml:space="preserve">best position of these lists. </w:delText>
        </w:r>
      </w:del>
    </w:p>
    <w:p w14:paraId="214B2E8A" w14:textId="77777777" w:rsidR="00022086" w:rsidRDefault="00022086" w:rsidP="00181192">
      <w:pPr>
        <w:rPr>
          <w:lang w:val="en-GB"/>
        </w:rPr>
      </w:pPr>
    </w:p>
    <w:p w14:paraId="623FE67D" w14:textId="516894C3" w:rsidR="00022086" w:rsidRPr="00616602" w:rsidDel="00C023B3" w:rsidRDefault="007D10C1" w:rsidP="00022086">
      <w:pPr>
        <w:rPr>
          <w:del w:id="791" w:author="alberto zafra navarro" w:date="2021-03-01T18:26:00Z"/>
          <w:rStyle w:val="Strong"/>
          <w:b w:val="0"/>
          <w:sz w:val="32"/>
          <w:szCs w:val="32"/>
        </w:rPr>
      </w:pPr>
      <w:del w:id="792" w:author="alberto zafra navarro" w:date="2021-03-01T18:26:00Z">
        <w:r w:rsidDel="00C023B3">
          <w:rPr>
            <w:rStyle w:val="Strong"/>
            <w:b w:val="0"/>
            <w:sz w:val="32"/>
            <w:szCs w:val="32"/>
          </w:rPr>
          <w:delText>Table of Contents/</w:delText>
        </w:r>
        <w:r w:rsidR="00022086" w:rsidRPr="00616602" w:rsidDel="00C023B3">
          <w:rPr>
            <w:rStyle w:val="Strong"/>
            <w:b w:val="0"/>
            <w:sz w:val="32"/>
            <w:szCs w:val="32"/>
          </w:rPr>
          <w:delText>Innehållsförteckning</w:delText>
        </w:r>
      </w:del>
    </w:p>
    <w:p w14:paraId="487A2E90" w14:textId="2A30F727" w:rsidR="00022086" w:rsidDel="00C023B3" w:rsidRDefault="00022086" w:rsidP="00022086">
      <w:pPr>
        <w:pStyle w:val="TOC1"/>
        <w:tabs>
          <w:tab w:val="left" w:pos="370"/>
          <w:tab w:val="right" w:pos="8290"/>
        </w:tabs>
        <w:rPr>
          <w:del w:id="793" w:author="alberto zafra navarro" w:date="2021-03-01T18:26:00Z"/>
          <w:b/>
          <w:caps/>
          <w:noProof/>
          <w:sz w:val="24"/>
          <w:szCs w:val="24"/>
          <w:lang w:eastAsia="ja-JP"/>
        </w:rPr>
      </w:pPr>
      <w:del w:id="794" w:author="alberto zafra navarro" w:date="2021-03-01T18:26:00Z">
        <w:r w:rsidDel="00C023B3">
          <w:rPr>
            <w:b/>
            <w:caps/>
            <w:u w:val="single"/>
          </w:rPr>
          <w:fldChar w:fldCharType="begin"/>
        </w:r>
        <w:r w:rsidDel="00C023B3">
          <w:delInstrText xml:space="preserve"> TOC \o "1-3" </w:delInstrText>
        </w:r>
        <w:r w:rsidDel="00C023B3">
          <w:rPr>
            <w:b/>
            <w:caps/>
            <w:u w:val="single"/>
          </w:rPr>
          <w:fldChar w:fldCharType="separate"/>
        </w:r>
        <w:r w:rsidDel="00C023B3">
          <w:rPr>
            <w:noProof/>
          </w:rPr>
          <w:delText>1</w:delText>
        </w:r>
        <w:r w:rsidDel="00C023B3">
          <w:rPr>
            <w:noProof/>
            <w:sz w:val="24"/>
            <w:szCs w:val="24"/>
            <w:lang w:eastAsia="ja-JP"/>
          </w:rPr>
          <w:tab/>
        </w:r>
        <w:r w:rsidDel="00C023B3">
          <w:rPr>
            <w:noProof/>
          </w:rPr>
          <w:delText>Rubriknivå 1</w:delText>
        </w:r>
        <w:r w:rsidDel="00C023B3">
          <w:rPr>
            <w:noProof/>
          </w:rPr>
          <w:tab/>
        </w:r>
        <w:r w:rsidDel="00C023B3">
          <w:rPr>
            <w:noProof/>
          </w:rPr>
          <w:fldChar w:fldCharType="begin"/>
        </w:r>
        <w:r w:rsidDel="00C023B3">
          <w:rPr>
            <w:noProof/>
          </w:rPr>
          <w:delInstrText xml:space="preserve"> PAGEREF _Toc278448187 \h </w:delInstrText>
        </w:r>
        <w:r w:rsidDel="00C023B3">
          <w:rPr>
            <w:noProof/>
          </w:rPr>
        </w:r>
        <w:r w:rsidDel="00C023B3">
          <w:rPr>
            <w:noProof/>
          </w:rPr>
          <w:fldChar w:fldCharType="separate"/>
        </w:r>
        <w:r w:rsidDel="00C023B3">
          <w:rPr>
            <w:noProof/>
          </w:rPr>
          <w:delText>1</w:delText>
        </w:r>
        <w:r w:rsidDel="00C023B3">
          <w:rPr>
            <w:noProof/>
          </w:rPr>
          <w:fldChar w:fldCharType="end"/>
        </w:r>
      </w:del>
    </w:p>
    <w:p w14:paraId="12592C66" w14:textId="70F6E17B" w:rsidR="00022086" w:rsidDel="00C023B3" w:rsidRDefault="00022086" w:rsidP="00022086">
      <w:pPr>
        <w:pStyle w:val="TOC2"/>
        <w:tabs>
          <w:tab w:val="left" w:pos="552"/>
          <w:tab w:val="right" w:pos="8290"/>
        </w:tabs>
        <w:rPr>
          <w:del w:id="795" w:author="alberto zafra navarro" w:date="2021-03-01T18:26:00Z"/>
          <w:b/>
          <w:smallCaps/>
          <w:noProof/>
          <w:sz w:val="24"/>
          <w:szCs w:val="24"/>
          <w:lang w:eastAsia="ja-JP"/>
        </w:rPr>
      </w:pPr>
      <w:del w:id="796" w:author="alberto zafra navarro" w:date="2021-03-01T18:26:00Z">
        <w:r w:rsidDel="00C023B3">
          <w:rPr>
            <w:noProof/>
          </w:rPr>
          <w:delText>1.1</w:delText>
        </w:r>
        <w:r w:rsidDel="00C023B3">
          <w:rPr>
            <w:noProof/>
            <w:sz w:val="24"/>
            <w:szCs w:val="24"/>
            <w:lang w:eastAsia="ja-JP"/>
          </w:rPr>
          <w:tab/>
        </w:r>
        <w:r w:rsidDel="00C023B3">
          <w:rPr>
            <w:noProof/>
          </w:rPr>
          <w:delText>Rubriknivå 2</w:delText>
        </w:r>
        <w:r w:rsidDel="00C023B3">
          <w:rPr>
            <w:noProof/>
          </w:rPr>
          <w:tab/>
        </w:r>
        <w:r w:rsidDel="00C023B3">
          <w:rPr>
            <w:noProof/>
          </w:rPr>
          <w:fldChar w:fldCharType="begin"/>
        </w:r>
        <w:r w:rsidDel="00C023B3">
          <w:rPr>
            <w:noProof/>
          </w:rPr>
          <w:delInstrText xml:space="preserve"> PAGEREF _Toc278448188 \h </w:delInstrText>
        </w:r>
        <w:r w:rsidDel="00C023B3">
          <w:rPr>
            <w:noProof/>
          </w:rPr>
        </w:r>
        <w:r w:rsidDel="00C023B3">
          <w:rPr>
            <w:noProof/>
          </w:rPr>
          <w:fldChar w:fldCharType="separate"/>
        </w:r>
        <w:r w:rsidDel="00C023B3">
          <w:rPr>
            <w:noProof/>
          </w:rPr>
          <w:delText>1</w:delText>
        </w:r>
        <w:r w:rsidDel="00C023B3">
          <w:rPr>
            <w:noProof/>
          </w:rPr>
          <w:fldChar w:fldCharType="end"/>
        </w:r>
      </w:del>
    </w:p>
    <w:p w14:paraId="0208EF9E" w14:textId="18FB19F0" w:rsidR="00022086" w:rsidDel="00C023B3" w:rsidRDefault="00022086" w:rsidP="00022086">
      <w:pPr>
        <w:pStyle w:val="TOC3"/>
        <w:tabs>
          <w:tab w:val="left" w:pos="696"/>
          <w:tab w:val="right" w:pos="8290"/>
        </w:tabs>
        <w:rPr>
          <w:del w:id="797" w:author="alberto zafra navarro" w:date="2021-03-01T18:26:00Z"/>
          <w:smallCaps/>
          <w:noProof/>
          <w:sz w:val="24"/>
          <w:szCs w:val="24"/>
          <w:lang w:eastAsia="ja-JP"/>
        </w:rPr>
      </w:pPr>
      <w:del w:id="798" w:author="alberto zafra navarro" w:date="2021-03-01T18:26:00Z">
        <w:r w:rsidDel="00C023B3">
          <w:rPr>
            <w:noProof/>
          </w:rPr>
          <w:delText>1.1.1</w:delText>
        </w:r>
        <w:r w:rsidDel="00C023B3">
          <w:rPr>
            <w:noProof/>
            <w:sz w:val="24"/>
            <w:szCs w:val="24"/>
            <w:lang w:eastAsia="ja-JP"/>
          </w:rPr>
          <w:delText xml:space="preserve"> </w:delText>
        </w:r>
        <w:r w:rsidDel="00C023B3">
          <w:rPr>
            <w:noProof/>
          </w:rPr>
          <w:delText>Rubriknivå 3</w:delText>
        </w:r>
        <w:r w:rsidDel="00C023B3">
          <w:rPr>
            <w:noProof/>
          </w:rPr>
          <w:tab/>
        </w:r>
        <w:r w:rsidDel="00C023B3">
          <w:rPr>
            <w:noProof/>
          </w:rPr>
          <w:fldChar w:fldCharType="begin"/>
        </w:r>
        <w:r w:rsidDel="00C023B3">
          <w:rPr>
            <w:noProof/>
          </w:rPr>
          <w:delInstrText xml:space="preserve"> PAGEREF _Toc278448189 \h </w:delInstrText>
        </w:r>
        <w:r w:rsidDel="00C023B3">
          <w:rPr>
            <w:noProof/>
          </w:rPr>
        </w:r>
        <w:r w:rsidDel="00C023B3">
          <w:rPr>
            <w:noProof/>
          </w:rPr>
          <w:fldChar w:fldCharType="separate"/>
        </w:r>
        <w:r w:rsidDel="00C023B3">
          <w:rPr>
            <w:noProof/>
          </w:rPr>
          <w:delText>1</w:delText>
        </w:r>
        <w:r w:rsidDel="00C023B3">
          <w:rPr>
            <w:noProof/>
          </w:rPr>
          <w:fldChar w:fldCharType="end"/>
        </w:r>
      </w:del>
    </w:p>
    <w:p w14:paraId="5C451B94" w14:textId="741ED1CB" w:rsidR="00022086" w:rsidRDefault="00022086" w:rsidP="00022086">
      <w:del w:id="799" w:author="alberto zafra navarro" w:date="2021-03-01T18:26:00Z">
        <w:r w:rsidDel="00C023B3">
          <w:fldChar w:fldCharType="end"/>
        </w:r>
      </w:del>
    </w:p>
    <w:p w14:paraId="5AD62BF1" w14:textId="5CB962DC" w:rsidR="00022086" w:rsidDel="00793124" w:rsidRDefault="00022086" w:rsidP="00250C4A">
      <w:pPr>
        <w:pStyle w:val="Heading1"/>
        <w:rPr>
          <w:del w:id="800" w:author="alberto zafra navarro" w:date="2021-03-01T19:52:00Z"/>
        </w:rPr>
      </w:pPr>
      <w:bookmarkStart w:id="801" w:name="_Toc278448187"/>
      <w:del w:id="802" w:author="alberto zafra navarro" w:date="2021-03-01T19:52:00Z">
        <w:r w:rsidRPr="00902F5D" w:rsidDel="00793124">
          <w:delText>Rubriknivå</w:delText>
        </w:r>
        <w:r w:rsidDel="00793124">
          <w:delText xml:space="preserve"> 1</w:delText>
        </w:r>
        <w:bookmarkEnd w:id="801"/>
      </w:del>
    </w:p>
    <w:p w14:paraId="60F483D7" w14:textId="08F825C8" w:rsidR="007D10C1" w:rsidDel="00793124" w:rsidRDefault="007D10C1" w:rsidP="00022086">
      <w:pPr>
        <w:rPr>
          <w:del w:id="803" w:author="alberto zafra navarro" w:date="2021-03-01T19:52:00Z"/>
        </w:rPr>
      </w:pPr>
      <w:del w:id="804" w:author="alberto zafra navarro" w:date="2021-03-01T19:52:00Z">
        <w:r w:rsidRPr="007D10C1" w:rsidDel="00793124">
          <w:delText>Here you write body text. If you use the predefined styles Heading 1, 2 and 3 then the headings will number themselves, however, the reference list should not be chapter numbered. Do not forget to update the table of contents by right-clicking on it and selecting Update field.</w:delText>
        </w:r>
      </w:del>
    </w:p>
    <w:p w14:paraId="48420BCC" w14:textId="4B9149DF" w:rsidR="00022086" w:rsidRPr="00022086" w:rsidDel="00793124" w:rsidRDefault="00022086" w:rsidP="00022086">
      <w:pPr>
        <w:rPr>
          <w:del w:id="805" w:author="alberto zafra navarro" w:date="2021-03-01T19:52:00Z"/>
          <w:i/>
        </w:rPr>
      </w:pPr>
      <w:del w:id="806" w:author="alberto zafra navarro" w:date="2021-03-01T19:52:00Z">
        <w:r w:rsidDel="00793124">
          <w:delText xml:space="preserve">Här skriver du brödtext. Om du använder dig av de fördefinierade stilarna Heading 1, 2 och 3 så kommer rubrikerna att numrera sig själva, referenslistan ska dock inte kapitelnumreras. Glöm inte att uppdatera innehållsförteckningen genom att högerklicka på den och välja </w:delText>
        </w:r>
        <w:r w:rsidDel="00793124">
          <w:rPr>
            <w:i/>
          </w:rPr>
          <w:delText>Update field.</w:delText>
        </w:r>
      </w:del>
    </w:p>
    <w:p w14:paraId="20344E0B" w14:textId="5AE876DE" w:rsidR="00022086" w:rsidDel="00793124" w:rsidRDefault="00022086" w:rsidP="00022086">
      <w:pPr>
        <w:pStyle w:val="Heading2"/>
        <w:rPr>
          <w:del w:id="807" w:author="alberto zafra navarro" w:date="2021-03-01T19:52:00Z"/>
        </w:rPr>
      </w:pPr>
      <w:bookmarkStart w:id="808" w:name="_Toc278448188"/>
      <w:del w:id="809" w:author="alberto zafra navarro" w:date="2021-03-01T19:52:00Z">
        <w:r w:rsidDel="00793124">
          <w:delText>Rubriknivå 2</w:delText>
        </w:r>
        <w:bookmarkEnd w:id="808"/>
      </w:del>
    </w:p>
    <w:p w14:paraId="11A2CD39" w14:textId="23250149" w:rsidR="00022086" w:rsidRPr="00902F5D" w:rsidDel="00793124" w:rsidRDefault="00022086" w:rsidP="00022086">
      <w:pPr>
        <w:rPr>
          <w:del w:id="810" w:author="alberto zafra navarro" w:date="2021-03-01T19:52:00Z"/>
        </w:rPr>
      </w:pPr>
    </w:p>
    <w:p w14:paraId="2DA7B34A" w14:textId="35B64A57" w:rsidR="00022086" w:rsidDel="00793124" w:rsidRDefault="00022086" w:rsidP="00022086">
      <w:pPr>
        <w:pStyle w:val="Heading3"/>
        <w:rPr>
          <w:del w:id="811" w:author="alberto zafra navarro" w:date="2021-03-01T19:52:00Z"/>
        </w:rPr>
      </w:pPr>
      <w:bookmarkStart w:id="812" w:name="_Toc278448189"/>
      <w:del w:id="813" w:author="alberto zafra navarro" w:date="2021-03-01T19:52:00Z">
        <w:r w:rsidDel="00793124">
          <w:delText>Rubriknivå 3</w:delText>
        </w:r>
        <w:bookmarkEnd w:id="812"/>
      </w:del>
    </w:p>
    <w:p w14:paraId="1B0CF315" w14:textId="77777777" w:rsidR="00022086" w:rsidRPr="00E747AA" w:rsidRDefault="00022086" w:rsidP="00022086">
      <w:pPr>
        <w:rPr>
          <w:lang w:val="en-GB"/>
        </w:rPr>
      </w:pPr>
    </w:p>
    <w:p w14:paraId="2AFD6A84" w14:textId="77777777" w:rsidR="00793124" w:rsidRDefault="00793124">
      <w:pPr>
        <w:spacing w:after="0" w:line="240" w:lineRule="auto"/>
        <w:rPr>
          <w:ins w:id="814" w:author="alberto zafra navarro" w:date="2021-03-01T19:53:00Z"/>
          <w:rFonts w:ascii="Cambria" w:eastAsia="Times New Roman" w:hAnsi="Cambria"/>
          <w:b/>
          <w:bCs/>
          <w:kern w:val="32"/>
          <w:sz w:val="32"/>
          <w:szCs w:val="32"/>
          <w:lang w:val="en-GB"/>
        </w:rPr>
      </w:pPr>
      <w:bookmarkStart w:id="815" w:name="_Toc408849881"/>
      <w:bookmarkStart w:id="816" w:name="_Toc409217621"/>
      <w:bookmarkStart w:id="817" w:name="_Toc409533898"/>
      <w:ins w:id="818" w:author="alberto zafra navarro" w:date="2021-03-01T19:53:00Z">
        <w:r>
          <w:br w:type="page"/>
        </w:r>
      </w:ins>
    </w:p>
    <w:p w14:paraId="65270563" w14:textId="671EFDD9" w:rsidR="00103170" w:rsidRDefault="00103170" w:rsidP="00250C4A">
      <w:pPr>
        <w:pStyle w:val="Heading1"/>
        <w:rPr>
          <w:ins w:id="819" w:author="alberto zafra navarro" w:date="2021-03-01T18:27:00Z"/>
        </w:rPr>
      </w:pPr>
      <w:bookmarkStart w:id="820" w:name="_Toc65521095"/>
      <w:r w:rsidRPr="00E747AA">
        <w:t>List of Figures</w:t>
      </w:r>
      <w:bookmarkEnd w:id="815"/>
      <w:bookmarkEnd w:id="816"/>
      <w:bookmarkEnd w:id="817"/>
      <w:bookmarkEnd w:id="820"/>
    </w:p>
    <w:p w14:paraId="2FBD0F39" w14:textId="02FDC15F" w:rsidR="00C023B3" w:rsidRDefault="00C023B3">
      <w:pPr>
        <w:spacing w:after="0" w:line="240" w:lineRule="auto"/>
        <w:rPr>
          <w:ins w:id="821" w:author="alberto zafra navarro" w:date="2021-03-01T18:27:00Z"/>
          <w:lang w:val="en-GB"/>
        </w:rPr>
      </w:pPr>
      <w:ins w:id="822" w:author="alberto zafra navarro" w:date="2021-03-01T18:27:00Z">
        <w:r>
          <w:rPr>
            <w:lang w:val="en-GB"/>
          </w:rPr>
          <w:br w:type="page"/>
        </w:r>
      </w:ins>
    </w:p>
    <w:p w14:paraId="5BF00DCF" w14:textId="234EB62A" w:rsidR="00C023B3" w:rsidRPr="00C023B3" w:rsidDel="00C023B3" w:rsidRDefault="00C023B3" w:rsidP="00C023B3">
      <w:pPr>
        <w:rPr>
          <w:del w:id="823" w:author="alberto zafra navarro" w:date="2021-03-01T18:27:00Z"/>
          <w:lang w:val="en-GB"/>
          <w:rPrChange w:id="824" w:author="alberto zafra navarro" w:date="2021-03-01T18:27:00Z">
            <w:rPr>
              <w:del w:id="825" w:author="alberto zafra navarro" w:date="2021-03-01T18:27:00Z"/>
            </w:rPr>
          </w:rPrChange>
        </w:rPr>
        <w:pPrChange w:id="826" w:author="alberto zafra navarro" w:date="2021-03-01T18:27:00Z">
          <w:pPr>
            <w:pStyle w:val="Heading1"/>
          </w:pPr>
        </w:pPrChange>
      </w:pPr>
    </w:p>
    <w:p w14:paraId="250688AC" w14:textId="3E6CBB22" w:rsidR="00C4103C" w:rsidRPr="00E747AA" w:rsidDel="00C023B3" w:rsidRDefault="00771BB2" w:rsidP="00181192">
      <w:pPr>
        <w:rPr>
          <w:del w:id="827" w:author="alberto zafra navarro" w:date="2021-03-01T18:27:00Z"/>
          <w:lang w:val="en-GB"/>
        </w:rPr>
      </w:pPr>
      <w:del w:id="828" w:author="alberto zafra navarro" w:date="2021-03-01T18:27:00Z">
        <w:r w:rsidRPr="00E747AA" w:rsidDel="00C023B3">
          <w:rPr>
            <w:lang w:val="en-GB"/>
          </w:rPr>
          <w:delText>The list of f</w:delText>
        </w:r>
        <w:r w:rsidR="00296665" w:rsidRPr="00E747AA" w:rsidDel="00C023B3">
          <w:rPr>
            <w:lang w:val="en-GB"/>
          </w:rPr>
          <w:delText>igures is</w:delText>
        </w:r>
        <w:r w:rsidR="006421B7" w:rsidRPr="00E747AA" w:rsidDel="00C023B3">
          <w:rPr>
            <w:lang w:val="en-GB"/>
          </w:rPr>
          <w:delText xml:space="preserve"> optional</w:delText>
        </w:r>
        <w:r w:rsidR="00980919" w:rsidRPr="00E747AA" w:rsidDel="00C023B3">
          <w:rPr>
            <w:lang w:val="en-GB"/>
          </w:rPr>
          <w:delText xml:space="preserve">. </w:delText>
        </w:r>
        <w:r w:rsidR="003030BA" w:rsidRPr="00E747AA" w:rsidDel="00C023B3">
          <w:rPr>
            <w:lang w:val="en-GB"/>
          </w:rPr>
          <w:delText>It is a good idea to use concise figure captions.</w:delText>
        </w:r>
        <w:r w:rsidR="00413D45" w:rsidRPr="00E747AA" w:rsidDel="00C023B3">
          <w:rPr>
            <w:lang w:val="en-GB"/>
          </w:rPr>
          <w:delText xml:space="preserve"> </w:delText>
        </w:r>
        <w:r w:rsidR="00542AB4" w:rsidRPr="00E747AA" w:rsidDel="00C023B3">
          <w:rPr>
            <w:lang w:val="en-GB"/>
          </w:rPr>
          <w:delText>A good rule of thumb is to include this section if there are five or more figures in the thesis. MS Word can automatically generate a list of figures.</w:delText>
        </w:r>
      </w:del>
    </w:p>
    <w:p w14:paraId="06B602EF" w14:textId="1DAF2C52" w:rsidR="00C4103C" w:rsidRDefault="00103170" w:rsidP="00250C4A">
      <w:pPr>
        <w:pStyle w:val="Heading1"/>
        <w:rPr>
          <w:ins w:id="829" w:author="alberto zafra navarro" w:date="2021-03-01T18:27:00Z"/>
        </w:rPr>
      </w:pPr>
      <w:bookmarkStart w:id="830" w:name="_Toc409217622"/>
      <w:bookmarkStart w:id="831" w:name="_Toc409533899"/>
      <w:bookmarkStart w:id="832" w:name="_Toc65521096"/>
      <w:r w:rsidRPr="00E747AA">
        <w:t>List of Table</w:t>
      </w:r>
      <w:bookmarkStart w:id="833" w:name="_Toc408849882"/>
      <w:r w:rsidR="005646F9" w:rsidRPr="00E747AA">
        <w:t>s</w:t>
      </w:r>
      <w:bookmarkEnd w:id="830"/>
      <w:bookmarkEnd w:id="831"/>
      <w:bookmarkEnd w:id="832"/>
      <w:bookmarkEnd w:id="833"/>
      <w:r w:rsidR="00C4103C" w:rsidRPr="00E747AA">
        <w:t xml:space="preserve"> </w:t>
      </w:r>
    </w:p>
    <w:p w14:paraId="64440F11" w14:textId="2202F1BE" w:rsidR="00C023B3" w:rsidRDefault="00C023B3">
      <w:pPr>
        <w:spacing w:after="0" w:line="240" w:lineRule="auto"/>
        <w:rPr>
          <w:ins w:id="834" w:author="alberto zafra navarro" w:date="2021-03-01T18:27:00Z"/>
          <w:lang w:val="en-GB"/>
        </w:rPr>
      </w:pPr>
      <w:ins w:id="835" w:author="alberto zafra navarro" w:date="2021-03-01T18:27:00Z">
        <w:r>
          <w:rPr>
            <w:lang w:val="en-GB"/>
          </w:rPr>
          <w:br w:type="page"/>
        </w:r>
      </w:ins>
    </w:p>
    <w:p w14:paraId="6600D572" w14:textId="490964EF" w:rsidR="00C023B3" w:rsidRPr="00C023B3" w:rsidDel="00C023B3" w:rsidRDefault="00C023B3" w:rsidP="00C023B3">
      <w:pPr>
        <w:rPr>
          <w:del w:id="836" w:author="alberto zafra navarro" w:date="2021-03-01T18:27:00Z"/>
          <w:lang w:val="en-GB"/>
          <w:rPrChange w:id="837" w:author="alberto zafra navarro" w:date="2021-03-01T18:27:00Z">
            <w:rPr>
              <w:del w:id="838" w:author="alberto zafra navarro" w:date="2021-03-01T18:27:00Z"/>
            </w:rPr>
          </w:rPrChange>
        </w:rPr>
        <w:pPrChange w:id="839" w:author="alberto zafra navarro" w:date="2021-03-01T18:27:00Z">
          <w:pPr>
            <w:pStyle w:val="Heading1"/>
          </w:pPr>
        </w:pPrChange>
      </w:pPr>
    </w:p>
    <w:p w14:paraId="0F9B3324" w14:textId="5444BDF1" w:rsidR="00C4103C" w:rsidRPr="00E747AA" w:rsidDel="00C023B3" w:rsidRDefault="00771BB2" w:rsidP="00C4103C">
      <w:pPr>
        <w:rPr>
          <w:del w:id="840" w:author="alberto zafra navarro" w:date="2021-03-01T18:27:00Z"/>
          <w:lang w:val="en-GB"/>
        </w:rPr>
      </w:pPr>
      <w:del w:id="841" w:author="alberto zafra navarro" w:date="2021-03-01T18:27:00Z">
        <w:r w:rsidRPr="00E747AA" w:rsidDel="00C023B3">
          <w:rPr>
            <w:lang w:val="en-GB"/>
          </w:rPr>
          <w:delText xml:space="preserve">The list of </w:delText>
        </w:r>
        <w:r w:rsidR="0096427C" w:rsidRPr="00E747AA" w:rsidDel="00C023B3">
          <w:rPr>
            <w:lang w:val="en-GB"/>
          </w:rPr>
          <w:delText>table</w:delText>
        </w:r>
        <w:r w:rsidR="006421B7" w:rsidRPr="00E747AA" w:rsidDel="00C023B3">
          <w:rPr>
            <w:lang w:val="en-GB"/>
          </w:rPr>
          <w:delText>s is also optional.</w:delText>
        </w:r>
        <w:r w:rsidR="00296665" w:rsidRPr="00E747AA" w:rsidDel="00C023B3">
          <w:rPr>
            <w:lang w:val="en-GB"/>
          </w:rPr>
          <w:delText xml:space="preserve"> Again, use concise</w:delText>
        </w:r>
        <w:r w:rsidR="006421B7" w:rsidRPr="00E747AA" w:rsidDel="00C023B3">
          <w:rPr>
            <w:lang w:val="en-GB"/>
          </w:rPr>
          <w:delText xml:space="preserve"> captions</w:delText>
        </w:r>
        <w:r w:rsidRPr="00E747AA" w:rsidDel="00C023B3">
          <w:rPr>
            <w:lang w:val="en-GB"/>
          </w:rPr>
          <w:delText>.</w:delText>
        </w:r>
        <w:r w:rsidR="009E550E" w:rsidRPr="00E747AA" w:rsidDel="00C023B3">
          <w:rPr>
            <w:lang w:val="en-GB"/>
          </w:rPr>
          <w:delText xml:space="preserve"> </w:delText>
        </w:r>
        <w:r w:rsidR="00542AB4" w:rsidRPr="00E747AA" w:rsidDel="00C023B3">
          <w:rPr>
            <w:lang w:val="en-GB"/>
          </w:rPr>
          <w:delText>A good rule of thumb is to include this section if there are five or more tables in the thesis. MS Word can also automatically generate a list of tables.</w:delText>
        </w:r>
      </w:del>
    </w:p>
    <w:p w14:paraId="44D22B35" w14:textId="24278B7F" w:rsidR="00C023B3" w:rsidRDefault="00C4103C" w:rsidP="00C023B3">
      <w:pPr>
        <w:pStyle w:val="Heading1"/>
        <w:rPr>
          <w:ins w:id="842" w:author="alberto zafra navarro" w:date="2021-03-01T18:27:00Z"/>
        </w:rPr>
      </w:pPr>
      <w:bookmarkStart w:id="843" w:name="_Toc408849883"/>
      <w:bookmarkStart w:id="844" w:name="_Toc409217623"/>
      <w:bookmarkStart w:id="845" w:name="_Toc409533900"/>
      <w:bookmarkStart w:id="846" w:name="_Toc65521097"/>
      <w:r w:rsidRPr="00E747AA">
        <w:t>List of Symbols (or Nomenclature</w:t>
      </w:r>
      <w:ins w:id="847" w:author="alberto zafra navarro" w:date="2021-03-01T19:56:00Z">
        <w:r w:rsidR="005C3B4A">
          <w:t>)</w:t>
        </w:r>
      </w:ins>
      <w:bookmarkEnd w:id="846"/>
    </w:p>
    <w:p w14:paraId="4D412662" w14:textId="77777777" w:rsidR="00C023B3" w:rsidRDefault="00C023B3">
      <w:pPr>
        <w:spacing w:after="0" w:line="240" w:lineRule="auto"/>
        <w:rPr>
          <w:ins w:id="848" w:author="alberto zafra navarro" w:date="2021-03-01T18:27:00Z"/>
          <w:rFonts w:ascii="Cambria" w:eastAsia="Times New Roman" w:hAnsi="Cambria"/>
          <w:b/>
          <w:bCs/>
          <w:kern w:val="32"/>
          <w:sz w:val="32"/>
          <w:szCs w:val="32"/>
          <w:lang w:val="en-GB"/>
        </w:rPr>
      </w:pPr>
      <w:ins w:id="849" w:author="alberto zafra navarro" w:date="2021-03-01T18:27:00Z">
        <w:r>
          <w:br w:type="page"/>
        </w:r>
      </w:ins>
    </w:p>
    <w:p w14:paraId="500594EA" w14:textId="4DD05B08" w:rsidR="00C4103C" w:rsidRPr="00E747AA" w:rsidDel="00C023B3" w:rsidRDefault="00C4103C" w:rsidP="00EB5037">
      <w:pPr>
        <w:pStyle w:val="Heading1"/>
        <w:rPr>
          <w:del w:id="850" w:author="alberto zafra navarro" w:date="2021-03-01T18:27:00Z"/>
        </w:rPr>
      </w:pPr>
      <w:del w:id="851" w:author="alberto zafra navarro" w:date="2021-03-01T18:27:00Z">
        <w:r w:rsidRPr="00E747AA" w:rsidDel="00C023B3">
          <w:delText>)</w:delText>
        </w:r>
        <w:bookmarkEnd w:id="843"/>
        <w:bookmarkEnd w:id="844"/>
        <w:r w:rsidR="00C00CC1" w:rsidRPr="00E747AA" w:rsidDel="00C023B3">
          <w:rPr>
            <w:rStyle w:val="FootnoteReference"/>
          </w:rPr>
          <w:footnoteReference w:id="1"/>
        </w:r>
        <w:bookmarkEnd w:id="845"/>
      </w:del>
    </w:p>
    <w:p w14:paraId="012EAEA0" w14:textId="0994C6EF" w:rsidR="0078154B" w:rsidRPr="00E747AA" w:rsidDel="00C023B3" w:rsidRDefault="00980919" w:rsidP="00C023B3">
      <w:pPr>
        <w:pStyle w:val="Heading1"/>
        <w:rPr>
          <w:del w:id="854" w:author="alberto zafra navarro" w:date="2021-03-01T18:27:00Z"/>
        </w:rPr>
        <w:pPrChange w:id="855" w:author="alberto zafra navarro" w:date="2021-03-01T18:27:00Z">
          <w:pPr/>
        </w:pPrChange>
      </w:pPr>
      <w:del w:id="856" w:author="alberto zafra navarro" w:date="2021-03-01T18:27:00Z">
        <w:r w:rsidRPr="00E747AA" w:rsidDel="00C023B3">
          <w:delText xml:space="preserve">A </w:delText>
        </w:r>
        <w:r w:rsidR="00771BB2" w:rsidRPr="00E747AA" w:rsidDel="00C023B3">
          <w:delText>list of sy</w:delText>
        </w:r>
        <w:r w:rsidR="006421B7" w:rsidRPr="00E747AA" w:rsidDel="00C023B3">
          <w:delText xml:space="preserve">mbols or </w:delText>
        </w:r>
        <w:r w:rsidR="00296665" w:rsidRPr="00E747AA" w:rsidDel="00C023B3">
          <w:delText xml:space="preserve">a </w:delText>
        </w:r>
        <w:r w:rsidR="00771BB2" w:rsidRPr="00E747AA" w:rsidDel="00C023B3">
          <w:delText>n</w:delText>
        </w:r>
        <w:r w:rsidRPr="00E747AA" w:rsidDel="00C023B3">
          <w:delText>omenclature is recommended particularly if the proj</w:delText>
        </w:r>
        <w:r w:rsidR="00542AB4" w:rsidRPr="00E747AA" w:rsidDel="00C023B3">
          <w:delText>ect is mathematically complex.  A good rule of thumb is to include this section if there are ten or more symbols</w:delText>
        </w:r>
        <w:r w:rsidR="0033267C" w:rsidRPr="00E747AA" w:rsidDel="00C023B3">
          <w:delText xml:space="preserve"> used in the </w:delText>
        </w:r>
        <w:r w:rsidR="00542AB4" w:rsidRPr="00E747AA" w:rsidDel="00C023B3">
          <w:delText xml:space="preserve">thesis.  </w:delText>
        </w:r>
        <w:r w:rsidR="00771BB2" w:rsidRPr="00E747AA" w:rsidDel="00C023B3">
          <w:delText xml:space="preserve">A list of </w:delText>
        </w:r>
        <w:r w:rsidR="00413D45" w:rsidRPr="00E747AA" w:rsidDel="00C023B3">
          <w:delText>acronyms</w:delText>
        </w:r>
        <w:r w:rsidR="005A4B57" w:rsidRPr="00E747AA" w:rsidDel="00C023B3">
          <w:delText xml:space="preserve"> can also be included if the</w:delText>
        </w:r>
        <w:r w:rsidR="00771BB2" w:rsidRPr="00E747AA" w:rsidDel="00C023B3">
          <w:delText>re are more th</w:delText>
        </w:r>
        <w:bookmarkStart w:id="857" w:name="_Toc408849884"/>
        <w:bookmarkStart w:id="858" w:name="_Toc409217624"/>
        <w:r w:rsidR="0078154B" w:rsidRPr="00E747AA" w:rsidDel="00C023B3">
          <w:delText xml:space="preserve">an a few acronyms in the </w:delText>
        </w:r>
        <w:r w:rsidR="001C5BE6" w:rsidRPr="00E747AA" w:rsidDel="00C023B3">
          <w:delText>thesis.</w:delText>
        </w:r>
      </w:del>
    </w:p>
    <w:p w14:paraId="76EDECE4" w14:textId="77777777" w:rsidR="009E550E" w:rsidRPr="00E747AA" w:rsidRDefault="009E550E" w:rsidP="00C023B3">
      <w:pPr>
        <w:pStyle w:val="Heading1"/>
        <w:sectPr w:rsidR="009E550E" w:rsidRPr="00E747AA" w:rsidSect="00FF0E12">
          <w:headerReference w:type="first" r:id="rId12"/>
          <w:type w:val="continuous"/>
          <w:pgSz w:w="11906" w:h="16838" w:code="9"/>
          <w:pgMar w:top="1418" w:right="1418" w:bottom="1418" w:left="1418" w:header="709" w:footer="709" w:gutter="0"/>
          <w:pgNumType w:fmt="lowerRoman" w:start="1"/>
          <w:cols w:space="708"/>
          <w:titlePg/>
          <w:docGrid w:linePitch="360"/>
        </w:sectPr>
        <w:pPrChange w:id="859" w:author="alberto zafra navarro" w:date="2021-03-01T18:27:00Z">
          <w:pPr>
            <w:pStyle w:val="Heading1"/>
          </w:pPr>
        </w:pPrChange>
      </w:pPr>
    </w:p>
    <w:p w14:paraId="20A5CC96" w14:textId="77777777" w:rsidR="0078154B" w:rsidRPr="00E747AA" w:rsidRDefault="0078154B" w:rsidP="00250C4A">
      <w:pPr>
        <w:pStyle w:val="Heading1"/>
        <w:sectPr w:rsidR="0078154B" w:rsidRPr="00E747AA" w:rsidSect="00FF0E12">
          <w:pgSz w:w="11906" w:h="16838" w:code="9"/>
          <w:pgMar w:top="1418" w:right="1418" w:bottom="1418" w:left="1418" w:header="709" w:footer="709" w:gutter="0"/>
          <w:pgNumType w:start="1"/>
          <w:cols w:space="708"/>
          <w:titlePg/>
          <w:docGrid w:linePitch="360"/>
        </w:sectPr>
      </w:pPr>
    </w:p>
    <w:p w14:paraId="13A648C6" w14:textId="2232A5F0" w:rsidR="003E5A0F" w:rsidRDefault="00E876F9" w:rsidP="00C023B3">
      <w:pPr>
        <w:pStyle w:val="Heading1"/>
        <w:numPr>
          <w:ilvl w:val="0"/>
          <w:numId w:val="11"/>
        </w:numPr>
        <w:rPr>
          <w:ins w:id="860" w:author="alberto zafra navarro" w:date="2021-03-01T18:28:00Z"/>
        </w:rPr>
        <w:pPrChange w:id="861" w:author="alberto zafra navarro" w:date="2021-03-01T18:28:00Z">
          <w:pPr>
            <w:pStyle w:val="Heading1"/>
          </w:pPr>
        </w:pPrChange>
      </w:pPr>
      <w:bookmarkStart w:id="862" w:name="_Toc409533901"/>
      <w:del w:id="863" w:author="alberto zafra navarro" w:date="2021-03-01T18:28:00Z">
        <w:r w:rsidRPr="00E747AA" w:rsidDel="00C023B3">
          <w:delText xml:space="preserve">1. </w:delText>
        </w:r>
      </w:del>
      <w:bookmarkStart w:id="864" w:name="_Toc65521098"/>
      <w:r w:rsidR="003E5A0F" w:rsidRPr="00E747AA">
        <w:t>Introduction</w:t>
      </w:r>
      <w:bookmarkEnd w:id="857"/>
      <w:bookmarkEnd w:id="858"/>
      <w:bookmarkEnd w:id="862"/>
      <w:bookmarkEnd w:id="864"/>
    </w:p>
    <w:p w14:paraId="702CFCC6" w14:textId="77777777" w:rsidR="00C023B3" w:rsidRPr="00C023B3" w:rsidRDefault="00C023B3" w:rsidP="00C023B3">
      <w:pPr>
        <w:rPr>
          <w:lang w:val="en-GB"/>
          <w:rPrChange w:id="865" w:author="alberto zafra navarro" w:date="2021-03-01T18:28:00Z">
            <w:rPr/>
          </w:rPrChange>
        </w:rPr>
        <w:pPrChange w:id="866" w:author="alberto zafra navarro" w:date="2021-03-01T18:28:00Z">
          <w:pPr>
            <w:pStyle w:val="Heading1"/>
          </w:pPr>
        </w:pPrChange>
      </w:pPr>
    </w:p>
    <w:p w14:paraId="6D4282D5" w14:textId="4FC7B9DE" w:rsidR="00277A83" w:rsidRPr="00E747AA" w:rsidDel="00C023B3" w:rsidRDefault="00793124" w:rsidP="00C023B3">
      <w:pPr>
        <w:numPr>
          <w:ilvl w:val="1"/>
          <w:numId w:val="13"/>
        </w:numPr>
        <w:rPr>
          <w:del w:id="867" w:author="alberto zafra navarro" w:date="2021-03-01T18:28:00Z"/>
          <w:lang w:val="en-GB"/>
        </w:rPr>
        <w:pPrChange w:id="868" w:author="alberto zafra navarro" w:date="2021-03-01T18:30:00Z">
          <w:pPr/>
        </w:pPrChange>
      </w:pPr>
      <w:bookmarkStart w:id="869" w:name="_Toc65521099"/>
      <w:ins w:id="870" w:author="alberto zafra navarro" w:date="2021-03-01T19:56:00Z">
        <w:r>
          <w:rPr>
            <w:lang w:val="en-GB"/>
          </w:rPr>
          <w:t>Overview</w:t>
        </w:r>
      </w:ins>
      <w:bookmarkEnd w:id="869"/>
      <w:del w:id="871" w:author="alberto zafra navarro" w:date="2021-03-01T18:28:00Z">
        <w:r w:rsidR="00240E46" w:rsidRPr="00E747AA" w:rsidDel="00C023B3">
          <w:rPr>
            <w:lang w:val="en-GB"/>
          </w:rPr>
          <w:delText>The i</w:delText>
        </w:r>
        <w:r w:rsidR="006A03BD" w:rsidRPr="00E747AA" w:rsidDel="00C023B3">
          <w:rPr>
            <w:lang w:val="en-GB"/>
          </w:rPr>
          <w:delText>ntroduction is usu</w:delText>
        </w:r>
        <w:r w:rsidR="00AF65F2" w:rsidRPr="00E747AA" w:rsidDel="00C023B3">
          <w:rPr>
            <w:lang w:val="en-GB"/>
          </w:rPr>
          <w:delText xml:space="preserve">ally the first numbered section and </w:delText>
        </w:r>
        <w:r w:rsidR="00AF65F2" w:rsidRPr="00E747AA" w:rsidDel="00C023B3">
          <w:rPr>
            <w:i/>
            <w:lang w:val="en-GB"/>
          </w:rPr>
          <w:delText>begins on page 1</w:delText>
        </w:r>
        <w:r w:rsidR="00AF65F2" w:rsidRPr="00E747AA" w:rsidDel="00C023B3">
          <w:rPr>
            <w:lang w:val="en-GB"/>
          </w:rPr>
          <w:delText xml:space="preserve">. </w:delText>
        </w:r>
        <w:r w:rsidR="006276FA" w:rsidRPr="00E747AA" w:rsidDel="00C023B3">
          <w:rPr>
            <w:lang w:val="en-GB"/>
          </w:rPr>
          <w:delText xml:space="preserve">The introduction allows </w:delText>
        </w:r>
        <w:r w:rsidR="00771BB2" w:rsidRPr="00E747AA" w:rsidDel="00C023B3">
          <w:rPr>
            <w:lang w:val="en-GB"/>
          </w:rPr>
          <w:delText>the writer</w:delText>
        </w:r>
        <w:r w:rsidR="006276FA" w:rsidRPr="00E747AA" w:rsidDel="00C023B3">
          <w:rPr>
            <w:lang w:val="en-GB"/>
          </w:rPr>
          <w:delText xml:space="preserve"> to properly introduce </w:delText>
        </w:r>
        <w:r w:rsidR="004D31C8" w:rsidRPr="00E747AA" w:rsidDel="00C023B3">
          <w:rPr>
            <w:lang w:val="en-GB"/>
          </w:rPr>
          <w:delText xml:space="preserve">the </w:delText>
        </w:r>
        <w:r w:rsidR="00542AB4" w:rsidRPr="00E747AA" w:rsidDel="00C023B3">
          <w:rPr>
            <w:lang w:val="en-GB"/>
          </w:rPr>
          <w:delText>general area of research and then the</w:delText>
        </w:r>
        <w:r w:rsidR="005909EC" w:rsidRPr="00E747AA" w:rsidDel="00C023B3">
          <w:rPr>
            <w:lang w:val="en-GB"/>
          </w:rPr>
          <w:delText xml:space="preserve"> </w:delText>
        </w:r>
        <w:r w:rsidR="00542AB4" w:rsidRPr="00E747AA" w:rsidDel="00C023B3">
          <w:rPr>
            <w:lang w:val="en-GB"/>
          </w:rPr>
          <w:delText xml:space="preserve">more specific background of </w:delText>
        </w:r>
        <w:r w:rsidR="00335822" w:rsidRPr="00E747AA" w:rsidDel="00C023B3">
          <w:rPr>
            <w:lang w:val="en-GB"/>
          </w:rPr>
          <w:delText xml:space="preserve">the </w:delText>
        </w:r>
        <w:r w:rsidR="004D31C8" w:rsidRPr="00E747AA" w:rsidDel="00C023B3">
          <w:rPr>
            <w:lang w:val="en-GB"/>
          </w:rPr>
          <w:delText>project</w:delText>
        </w:r>
        <w:r w:rsidR="006276FA" w:rsidRPr="00E747AA" w:rsidDel="00C023B3">
          <w:rPr>
            <w:lang w:val="en-GB"/>
          </w:rPr>
          <w:delText xml:space="preserve"> to the reader</w:delText>
        </w:r>
        <w:r w:rsidR="00EF2A00" w:rsidRPr="00E747AA" w:rsidDel="00C023B3">
          <w:rPr>
            <w:lang w:val="en-GB"/>
          </w:rPr>
          <w:delText xml:space="preserve">. </w:delText>
        </w:r>
        <w:r w:rsidR="00542AB4" w:rsidRPr="00E747AA" w:rsidDel="00C023B3">
          <w:rPr>
            <w:lang w:val="en-GB"/>
          </w:rPr>
          <w:delText>The introduction also serves to show</w:delText>
        </w:r>
        <w:r w:rsidR="00D505B6" w:rsidRPr="00E747AA" w:rsidDel="00C023B3">
          <w:rPr>
            <w:lang w:val="en-GB"/>
          </w:rPr>
          <w:delText xml:space="preserve"> how the project relates to</w:delText>
        </w:r>
        <w:r w:rsidR="00D35087" w:rsidRPr="00E747AA" w:rsidDel="00C023B3">
          <w:rPr>
            <w:lang w:val="en-GB"/>
          </w:rPr>
          <w:delText xml:space="preserve"> </w:delText>
        </w:r>
        <w:r w:rsidR="00240E46" w:rsidRPr="00E747AA" w:rsidDel="00C023B3">
          <w:rPr>
            <w:lang w:val="en-GB"/>
          </w:rPr>
          <w:delText>the field of study</w:delText>
        </w:r>
        <w:r w:rsidR="00FA0CCC" w:rsidRPr="00E747AA" w:rsidDel="00C023B3">
          <w:rPr>
            <w:lang w:val="en-GB"/>
          </w:rPr>
          <w:delText xml:space="preserve"> and</w:delText>
        </w:r>
        <w:r w:rsidR="00D35087" w:rsidRPr="00E747AA" w:rsidDel="00C023B3">
          <w:rPr>
            <w:lang w:val="en-GB"/>
          </w:rPr>
          <w:delText xml:space="preserve"> fits</w:delText>
        </w:r>
        <w:r w:rsidR="00FA0CCC" w:rsidRPr="00E747AA" w:rsidDel="00C023B3">
          <w:rPr>
            <w:lang w:val="en-GB"/>
          </w:rPr>
          <w:delText xml:space="preserve"> within the</w:delText>
        </w:r>
        <w:r w:rsidR="007F234F" w:rsidRPr="00E747AA" w:rsidDel="00C023B3">
          <w:rPr>
            <w:lang w:val="en-GB"/>
          </w:rPr>
          <w:delText xml:space="preserve"> broader</w:delText>
        </w:r>
        <w:r w:rsidR="000A39B3" w:rsidRPr="00E747AA" w:rsidDel="00C023B3">
          <w:rPr>
            <w:lang w:val="en-GB"/>
          </w:rPr>
          <w:delText xml:space="preserve"> context</w:delText>
        </w:r>
        <w:r w:rsidR="007F234F" w:rsidRPr="00E747AA" w:rsidDel="00C023B3">
          <w:rPr>
            <w:lang w:val="en-GB"/>
          </w:rPr>
          <w:delText xml:space="preserve"> </w:delText>
        </w:r>
        <w:r w:rsidR="000A39B3" w:rsidRPr="00E747AA" w:rsidDel="00C023B3">
          <w:rPr>
            <w:lang w:val="en-GB"/>
          </w:rPr>
          <w:delText>of technology</w:delText>
        </w:r>
        <w:r w:rsidR="00C7733E" w:rsidRPr="00E747AA" w:rsidDel="00C023B3">
          <w:rPr>
            <w:lang w:val="en-GB"/>
          </w:rPr>
          <w:delText>,</w:delText>
        </w:r>
        <w:r w:rsidR="000A39B3" w:rsidRPr="00E747AA" w:rsidDel="00C023B3">
          <w:rPr>
            <w:lang w:val="en-GB"/>
          </w:rPr>
          <w:delText xml:space="preserve"> society</w:delText>
        </w:r>
        <w:r w:rsidR="00C7733E" w:rsidRPr="00E747AA" w:rsidDel="00C023B3">
          <w:rPr>
            <w:lang w:val="en-GB"/>
          </w:rPr>
          <w:delText xml:space="preserve"> and the environment (TSE)</w:delText>
        </w:r>
        <w:r w:rsidR="00C7733E" w:rsidRPr="00E747AA" w:rsidDel="00C023B3">
          <w:rPr>
            <w:rStyle w:val="FootnoteReference"/>
            <w:lang w:val="en-GB"/>
          </w:rPr>
          <w:footnoteReference w:id="2"/>
        </w:r>
        <w:r w:rsidR="00C7733E" w:rsidRPr="00E747AA" w:rsidDel="00C023B3">
          <w:rPr>
            <w:vertAlign w:val="subscript"/>
            <w:lang w:val="en-GB"/>
          </w:rPr>
          <w:delText>.</w:delText>
        </w:r>
        <w:r w:rsidR="00D505B6" w:rsidRPr="00E747AA" w:rsidDel="00C023B3">
          <w:rPr>
            <w:lang w:val="en-GB"/>
          </w:rPr>
          <w:delText xml:space="preserve"> </w:delText>
        </w:r>
        <w:r w:rsidR="00DC2838" w:rsidRPr="00E747AA" w:rsidDel="00C023B3">
          <w:rPr>
            <w:lang w:val="en-GB"/>
          </w:rPr>
          <w:delText>The introduction usually</w:delText>
        </w:r>
        <w:r w:rsidR="00D50C55" w:rsidRPr="00E747AA" w:rsidDel="00C023B3">
          <w:rPr>
            <w:lang w:val="en-GB"/>
          </w:rPr>
          <w:delText xml:space="preserve"> </w:delText>
        </w:r>
        <w:r w:rsidR="00240E46" w:rsidRPr="00E747AA" w:rsidDel="00C023B3">
          <w:rPr>
            <w:lang w:val="en-GB"/>
          </w:rPr>
          <w:delText>identifies the</w:delText>
        </w:r>
        <w:r w:rsidR="00DC2838" w:rsidRPr="00E747AA" w:rsidDel="00C023B3">
          <w:rPr>
            <w:lang w:val="en-GB"/>
          </w:rPr>
          <w:delText xml:space="preserve"> topic,</w:delText>
        </w:r>
        <w:r w:rsidR="007040E3" w:rsidRPr="00E747AA" w:rsidDel="00C023B3">
          <w:rPr>
            <w:lang w:val="en-GB"/>
          </w:rPr>
          <w:delText xml:space="preserve"> </w:delText>
        </w:r>
        <w:r w:rsidR="00240E46" w:rsidRPr="00E747AA" w:rsidDel="00C023B3">
          <w:rPr>
            <w:lang w:val="en-GB"/>
          </w:rPr>
          <w:delText xml:space="preserve">states </w:delText>
        </w:r>
        <w:r w:rsidR="007040E3" w:rsidRPr="00E747AA" w:rsidDel="00C023B3">
          <w:rPr>
            <w:lang w:val="en-GB"/>
          </w:rPr>
          <w:delText>the purpose</w:delText>
        </w:r>
        <w:r w:rsidR="00DC2838" w:rsidRPr="00E747AA" w:rsidDel="00C023B3">
          <w:rPr>
            <w:lang w:val="en-GB"/>
          </w:rPr>
          <w:delText xml:space="preserve"> or application of the project</w:delText>
        </w:r>
        <w:r w:rsidR="0096427C" w:rsidRPr="00E747AA" w:rsidDel="00C023B3">
          <w:rPr>
            <w:lang w:val="en-GB"/>
          </w:rPr>
          <w:delText>,</w:delText>
        </w:r>
        <w:r w:rsidR="00444C67" w:rsidRPr="00E747AA" w:rsidDel="00C023B3">
          <w:rPr>
            <w:lang w:val="en-GB"/>
          </w:rPr>
          <w:delText xml:space="preserve"> includes</w:delText>
        </w:r>
        <w:r w:rsidR="00240E46" w:rsidRPr="00E747AA" w:rsidDel="00C023B3">
          <w:rPr>
            <w:lang w:val="en-GB"/>
          </w:rPr>
          <w:delText xml:space="preserve"> </w:delText>
        </w:r>
        <w:r w:rsidR="004D31C8" w:rsidRPr="00E747AA" w:rsidDel="00C023B3">
          <w:rPr>
            <w:lang w:val="en-GB"/>
          </w:rPr>
          <w:delText>i</w:delText>
        </w:r>
        <w:r w:rsidR="00240E46" w:rsidRPr="00E747AA" w:rsidDel="00C023B3">
          <w:rPr>
            <w:lang w:val="en-GB"/>
          </w:rPr>
          <w:delText>mportant background information</w:delText>
        </w:r>
        <w:r w:rsidR="00DC2838" w:rsidRPr="00E747AA" w:rsidDel="00C023B3">
          <w:rPr>
            <w:lang w:val="en-GB"/>
          </w:rPr>
          <w:delText xml:space="preserve"> and </w:delText>
        </w:r>
        <w:r w:rsidR="00240E46" w:rsidRPr="00E747AA" w:rsidDel="00C023B3">
          <w:rPr>
            <w:lang w:val="en-GB"/>
          </w:rPr>
          <w:delText xml:space="preserve">provides an overview of the rest of the </w:delText>
        </w:r>
        <w:r w:rsidR="001C5BE6" w:rsidRPr="00E747AA" w:rsidDel="00C023B3">
          <w:rPr>
            <w:lang w:val="en-GB"/>
          </w:rPr>
          <w:delText>thesis</w:delText>
        </w:r>
        <w:r w:rsidR="00240E46" w:rsidRPr="00E747AA" w:rsidDel="00C023B3">
          <w:rPr>
            <w:lang w:val="en-GB"/>
          </w:rPr>
          <w:delText>.</w:delText>
        </w:r>
        <w:r w:rsidR="007040E3" w:rsidRPr="00E747AA" w:rsidDel="00C023B3">
          <w:rPr>
            <w:lang w:val="en-GB"/>
          </w:rPr>
          <w:delText xml:space="preserve"> </w:delText>
        </w:r>
        <w:r w:rsidR="00DC2838" w:rsidRPr="00E747AA" w:rsidDel="00C023B3">
          <w:rPr>
            <w:lang w:val="en-GB"/>
          </w:rPr>
          <w:delText>It should</w:delText>
        </w:r>
        <w:r w:rsidR="00C7733E" w:rsidRPr="00E747AA" w:rsidDel="00C023B3">
          <w:rPr>
            <w:lang w:val="en-GB"/>
          </w:rPr>
          <w:delText xml:space="preserve"> be possible to copy </w:delText>
        </w:r>
        <w:r w:rsidR="004D31C8" w:rsidRPr="00E747AA" w:rsidDel="00C023B3">
          <w:rPr>
            <w:lang w:val="en-GB"/>
          </w:rPr>
          <w:delText>much of this</w:delText>
        </w:r>
        <w:r w:rsidR="00444C67" w:rsidRPr="00E747AA" w:rsidDel="00C023B3">
          <w:rPr>
            <w:lang w:val="en-GB"/>
          </w:rPr>
          <w:delText xml:space="preserve"> from </w:delText>
        </w:r>
        <w:r w:rsidR="00771BB2" w:rsidRPr="00E747AA" w:rsidDel="00C023B3">
          <w:rPr>
            <w:lang w:val="en-GB"/>
          </w:rPr>
          <w:delText>the</w:delText>
        </w:r>
        <w:r w:rsidR="00444C67" w:rsidRPr="00E747AA" w:rsidDel="00C023B3">
          <w:rPr>
            <w:lang w:val="en-GB"/>
          </w:rPr>
          <w:delText xml:space="preserve"> </w:delText>
        </w:r>
        <w:r w:rsidR="00771BB2" w:rsidRPr="00E747AA" w:rsidDel="00C023B3">
          <w:rPr>
            <w:lang w:val="en-GB"/>
          </w:rPr>
          <w:delText>Specifications and Planning R</w:delText>
        </w:r>
        <w:r w:rsidR="0078154B" w:rsidRPr="00E747AA" w:rsidDel="00C023B3">
          <w:rPr>
            <w:lang w:val="en-GB"/>
          </w:rPr>
          <w:delText xml:space="preserve">eport. </w:delText>
        </w:r>
        <w:bookmarkStart w:id="874" w:name="_Toc65520842"/>
        <w:bookmarkStart w:id="875" w:name="_Toc65520934"/>
        <w:bookmarkEnd w:id="874"/>
        <w:bookmarkEnd w:id="875"/>
      </w:del>
    </w:p>
    <w:p w14:paraId="2BA21A58" w14:textId="73574853" w:rsidR="0000095A" w:rsidRPr="00E747AA" w:rsidDel="00C023B3" w:rsidRDefault="00E31FEA" w:rsidP="00C023B3">
      <w:pPr>
        <w:numPr>
          <w:ilvl w:val="1"/>
          <w:numId w:val="13"/>
        </w:numPr>
        <w:rPr>
          <w:del w:id="876" w:author="alberto zafra navarro" w:date="2021-03-01T18:28:00Z"/>
          <w:lang w:val="en-GB"/>
        </w:rPr>
        <w:pPrChange w:id="877" w:author="alberto zafra navarro" w:date="2021-03-01T18:30:00Z">
          <w:pPr/>
        </w:pPrChange>
      </w:pPr>
      <w:del w:id="878" w:author="alberto zafra navarro" w:date="2021-03-01T18:28:00Z">
        <w:r w:rsidRPr="00E747AA" w:rsidDel="00C023B3">
          <w:rPr>
            <w:lang w:val="en-GB"/>
          </w:rPr>
          <w:delText>Design-oriented projects</w:delText>
        </w:r>
        <w:r w:rsidR="00E46CB1" w:rsidRPr="00E747AA" w:rsidDel="00C023B3">
          <w:rPr>
            <w:lang w:val="en-GB"/>
          </w:rPr>
          <w:delText>, experiment-</w:delText>
        </w:r>
        <w:r w:rsidRPr="00E747AA" w:rsidDel="00C023B3">
          <w:rPr>
            <w:lang w:val="en-GB"/>
          </w:rPr>
          <w:delText>based project</w:delText>
        </w:r>
        <w:r w:rsidR="0099384B" w:rsidRPr="00E747AA" w:rsidDel="00C023B3">
          <w:rPr>
            <w:lang w:val="en-GB"/>
          </w:rPr>
          <w:delText>s</w:delText>
        </w:r>
        <w:r w:rsidRPr="00E747AA" w:rsidDel="00C023B3">
          <w:rPr>
            <w:lang w:val="en-GB"/>
          </w:rPr>
          <w:delText xml:space="preserve"> and simulation-based projects are likely to have slightly differe</w:delText>
        </w:r>
        <w:r w:rsidR="00D50C55" w:rsidRPr="00E747AA" w:rsidDel="00C023B3">
          <w:rPr>
            <w:lang w:val="en-GB"/>
          </w:rPr>
          <w:delText xml:space="preserve">nt material in the introduction and throughout the thesis. </w:delText>
        </w:r>
        <w:r w:rsidR="0000095A" w:rsidRPr="00E747AA" w:rsidDel="00C023B3">
          <w:rPr>
            <w:lang w:val="en-GB"/>
          </w:rPr>
          <w:delText xml:space="preserve"> A certain amount of engineering jud</w:delText>
        </w:r>
        <w:r w:rsidR="00D50C55" w:rsidRPr="00E747AA" w:rsidDel="00C023B3">
          <w:rPr>
            <w:lang w:val="en-GB"/>
          </w:rPr>
          <w:delText>gement is required when determining</w:delText>
        </w:r>
        <w:r w:rsidR="0000095A" w:rsidRPr="00E747AA" w:rsidDel="00C023B3">
          <w:rPr>
            <w:lang w:val="en-GB"/>
          </w:rPr>
          <w:delText xml:space="preserve"> what material s</w:delText>
        </w:r>
        <w:r w:rsidR="00D50C55" w:rsidRPr="00E747AA" w:rsidDel="00C023B3">
          <w:rPr>
            <w:lang w:val="en-GB"/>
          </w:rPr>
          <w:delText xml:space="preserve">hould be included. </w:delText>
        </w:r>
        <w:r w:rsidR="0000095A" w:rsidRPr="00E747AA" w:rsidDel="00C023B3">
          <w:rPr>
            <w:lang w:val="en-GB"/>
          </w:rPr>
          <w:delText xml:space="preserve"> </w:delText>
        </w:r>
        <w:r w:rsidRPr="00E747AA" w:rsidDel="00C023B3">
          <w:rPr>
            <w:lang w:val="en-GB"/>
          </w:rPr>
          <w:delText xml:space="preserve">Depending on the amount of </w:delText>
        </w:r>
        <w:r w:rsidR="00D50C55" w:rsidRPr="00E747AA" w:rsidDel="00C023B3">
          <w:rPr>
            <w:lang w:val="en-GB"/>
          </w:rPr>
          <w:delText>material</w:delText>
        </w:r>
        <w:r w:rsidRPr="00E747AA" w:rsidDel="00C023B3">
          <w:rPr>
            <w:lang w:val="en-GB"/>
          </w:rPr>
          <w:delText>, i</w:delText>
        </w:r>
        <w:r w:rsidR="00D50C55" w:rsidRPr="00E747AA" w:rsidDel="00C023B3">
          <w:rPr>
            <w:lang w:val="en-GB"/>
          </w:rPr>
          <w:delText>t may be appropriate</w:delText>
        </w:r>
        <w:r w:rsidRPr="00E747AA" w:rsidDel="00C023B3">
          <w:rPr>
            <w:lang w:val="en-GB"/>
          </w:rPr>
          <w:delText xml:space="preserve"> to use subsections or even sub-subsections. </w:delText>
        </w:r>
        <w:r w:rsidR="00C92719" w:rsidRPr="00E747AA" w:rsidDel="00C023B3">
          <w:rPr>
            <w:lang w:val="en-GB"/>
          </w:rPr>
          <w:delText xml:space="preserve"> Some poss</w:delText>
        </w:r>
        <w:r w:rsidR="00542AB4" w:rsidRPr="00E747AA" w:rsidDel="00C023B3">
          <w:rPr>
            <w:lang w:val="en-GB"/>
          </w:rPr>
          <w:delText xml:space="preserve">ible subsections are used below. </w:delText>
        </w:r>
        <w:r w:rsidR="00C92719" w:rsidRPr="00E747AA" w:rsidDel="00C023B3">
          <w:rPr>
            <w:lang w:val="en-GB"/>
          </w:rPr>
          <w:delText xml:space="preserve"> A few sub-subsections are included for guidance but would not normally appear in the </w:delText>
        </w:r>
        <w:r w:rsidR="001C5BE6" w:rsidRPr="00E747AA" w:rsidDel="00C023B3">
          <w:rPr>
            <w:lang w:val="en-GB"/>
          </w:rPr>
          <w:delText>thesis</w:delText>
        </w:r>
        <w:r w:rsidR="00DC2838" w:rsidRPr="00E747AA" w:rsidDel="00C023B3">
          <w:rPr>
            <w:lang w:val="en-GB"/>
          </w:rPr>
          <w:delText>; e.g., 1.2.2</w:delText>
        </w:r>
        <w:r w:rsidR="00C92719" w:rsidRPr="00E747AA" w:rsidDel="00C023B3">
          <w:rPr>
            <w:lang w:val="en-GB"/>
          </w:rPr>
          <w:delText xml:space="preserve"> Use of Equations.</w:delText>
        </w:r>
        <w:bookmarkStart w:id="879" w:name="_Toc65520843"/>
        <w:bookmarkStart w:id="880" w:name="_Toc65520935"/>
        <w:bookmarkStart w:id="881" w:name="_Toc65521100"/>
        <w:bookmarkEnd w:id="879"/>
        <w:bookmarkEnd w:id="880"/>
        <w:bookmarkEnd w:id="881"/>
      </w:del>
    </w:p>
    <w:p w14:paraId="04D96A47" w14:textId="71CD4D32" w:rsidR="00EF58ED" w:rsidRPr="00E747AA" w:rsidDel="00C023B3" w:rsidRDefault="00EF58ED" w:rsidP="00C023B3">
      <w:pPr>
        <w:pStyle w:val="Heading3"/>
        <w:numPr>
          <w:ilvl w:val="1"/>
          <w:numId w:val="13"/>
        </w:numPr>
        <w:rPr>
          <w:del w:id="882" w:author="alberto zafra navarro" w:date="2021-03-01T18:28:00Z"/>
          <w:lang w:val="en-GB"/>
        </w:rPr>
        <w:pPrChange w:id="883" w:author="alberto zafra navarro" w:date="2021-03-01T18:30:00Z">
          <w:pPr>
            <w:pStyle w:val="Heading3"/>
          </w:pPr>
        </w:pPrChange>
      </w:pPr>
      <w:bookmarkStart w:id="884" w:name="_Toc409533902"/>
      <w:del w:id="885" w:author="alberto zafra navarro" w:date="2021-03-01T18:30:00Z">
        <w:r w:rsidRPr="00E747AA" w:rsidDel="00C023B3">
          <w:rPr>
            <w:lang w:val="en-GB"/>
          </w:rPr>
          <w:delText>1.1</w:delText>
        </w:r>
      </w:del>
      <w:del w:id="886" w:author="alberto zafra navarro" w:date="2021-03-01T19:54:00Z">
        <w:r w:rsidRPr="00E747AA" w:rsidDel="00793124">
          <w:rPr>
            <w:lang w:val="en-GB"/>
          </w:rPr>
          <w:delText xml:space="preserve"> </w:delText>
        </w:r>
      </w:del>
      <w:del w:id="887" w:author="alberto zafra navarro" w:date="2021-03-01T18:28:00Z">
        <w:r w:rsidRPr="00E747AA" w:rsidDel="00C023B3">
          <w:rPr>
            <w:lang w:val="en-GB"/>
          </w:rPr>
          <w:delText>Backgroun</w:delText>
        </w:r>
        <w:r w:rsidR="00AD27B2" w:rsidRPr="00E747AA" w:rsidDel="00C023B3">
          <w:rPr>
            <w:lang w:val="en-GB"/>
          </w:rPr>
          <w:delText>d</w:delText>
        </w:r>
        <w:bookmarkEnd w:id="884"/>
        <w:r w:rsidR="00542AB4" w:rsidRPr="00E747AA" w:rsidDel="00C023B3">
          <w:rPr>
            <w:lang w:val="en-GB"/>
          </w:rPr>
          <w:delText xml:space="preserve"> (this </w:delText>
        </w:r>
        <w:r w:rsidR="005B637A" w:rsidRPr="00E747AA" w:rsidDel="00C023B3">
          <w:rPr>
            <w:lang w:val="en-GB"/>
          </w:rPr>
          <w:delText>sub</w:delText>
        </w:r>
        <w:r w:rsidR="00542AB4" w:rsidRPr="00E747AA" w:rsidDel="00C023B3">
          <w:rPr>
            <w:lang w:val="en-GB"/>
          </w:rPr>
          <w:delText>section is often embedded in the more general introduction)</w:delText>
        </w:r>
        <w:bookmarkStart w:id="888" w:name="_Toc65521101"/>
        <w:bookmarkEnd w:id="888"/>
      </w:del>
    </w:p>
    <w:p w14:paraId="23CEE423" w14:textId="681B04DC" w:rsidR="0016739A" w:rsidRDefault="00E31FEA" w:rsidP="00C023B3">
      <w:pPr>
        <w:pStyle w:val="Heading3"/>
        <w:numPr>
          <w:ilvl w:val="1"/>
          <w:numId w:val="13"/>
        </w:numPr>
        <w:rPr>
          <w:ins w:id="889" w:author="alberto zafra navarro" w:date="2021-03-01T18:28:00Z"/>
          <w:lang w:val="en-GB"/>
        </w:rPr>
        <w:pPrChange w:id="890" w:author="alberto zafra navarro" w:date="2021-03-01T18:30:00Z">
          <w:pPr/>
        </w:pPrChange>
      </w:pPr>
      <w:del w:id="891" w:author="alberto zafra navarro" w:date="2021-03-01T18:28:00Z">
        <w:r w:rsidRPr="00E747AA" w:rsidDel="00C023B3">
          <w:rPr>
            <w:lang w:val="en-GB"/>
          </w:rPr>
          <w:delText>Generally spea</w:delText>
        </w:r>
        <w:r w:rsidR="006F255E" w:rsidRPr="00E747AA" w:rsidDel="00C023B3">
          <w:rPr>
            <w:lang w:val="en-GB"/>
          </w:rPr>
          <w:delText xml:space="preserve">king, all projects </w:delText>
        </w:r>
        <w:r w:rsidR="00D50C55" w:rsidRPr="00E747AA" w:rsidDel="00C023B3">
          <w:rPr>
            <w:lang w:val="en-GB"/>
          </w:rPr>
          <w:delText>should</w:delText>
        </w:r>
        <w:r w:rsidR="006F255E" w:rsidRPr="00E747AA" w:rsidDel="00C023B3">
          <w:rPr>
            <w:lang w:val="en-GB"/>
          </w:rPr>
          <w:delText xml:space="preserve"> </w:delText>
        </w:r>
        <w:r w:rsidRPr="00E747AA" w:rsidDel="00C023B3">
          <w:rPr>
            <w:lang w:val="en-GB"/>
          </w:rPr>
          <w:delText>include some background material</w:delText>
        </w:r>
        <w:r w:rsidR="005909EC" w:rsidRPr="00E747AA" w:rsidDel="00C023B3">
          <w:rPr>
            <w:lang w:val="en-GB"/>
          </w:rPr>
          <w:delText xml:space="preserve"> that is specific to the project</w:delText>
        </w:r>
      </w:del>
      <w:bookmarkStart w:id="892" w:name="_Toc65521102"/>
      <w:bookmarkEnd w:id="892"/>
    </w:p>
    <w:p w14:paraId="55174706" w14:textId="77777777" w:rsidR="00C023B3" w:rsidRDefault="00C023B3" w:rsidP="00C023B3">
      <w:pPr>
        <w:jc w:val="both"/>
        <w:rPr>
          <w:ins w:id="893" w:author="alberto zafra navarro" w:date="2021-03-01T18:28:00Z"/>
          <w:lang w:val="en-GB"/>
        </w:rPr>
      </w:pPr>
    </w:p>
    <w:p w14:paraId="4D74408D" w14:textId="45E43FD9" w:rsidR="00C023B3" w:rsidRDefault="00C023B3" w:rsidP="00C023B3">
      <w:pPr>
        <w:jc w:val="both"/>
        <w:rPr>
          <w:ins w:id="894" w:author="alberto zafra navarro" w:date="2021-03-01T18:29:00Z"/>
          <w:lang w:val="en-GB"/>
        </w:rPr>
      </w:pPr>
      <w:ins w:id="895" w:author="alberto zafra navarro" w:date="2021-03-01T18:28:00Z">
        <w:r w:rsidRPr="00C023B3">
          <w:rPr>
            <w:lang w:val="en-GB"/>
          </w:rPr>
          <w:t>The next report presents a different way of programming collaborative robots, using virtual reality. For this purpose, software has been developed using the Unity platform and employing the virtual model of the UR10e collaborative robot. By implementing this alternative form of programming, the programming time will be reduced. Besides, it will decrease the training required for the operators performing this job due to a more intuitive and natural way of coding.</w:t>
        </w:r>
      </w:ins>
    </w:p>
    <w:p w14:paraId="60724AF6" w14:textId="4571BD1A" w:rsidR="00C023B3" w:rsidRDefault="00C023B3" w:rsidP="00C023B3">
      <w:pPr>
        <w:jc w:val="both"/>
        <w:rPr>
          <w:ins w:id="896" w:author="alberto zafra navarro" w:date="2021-03-01T18:29:00Z"/>
          <w:lang w:val="en-GB"/>
        </w:rPr>
      </w:pPr>
    </w:p>
    <w:p w14:paraId="042EC962" w14:textId="7A506960" w:rsidR="00C023B3" w:rsidRDefault="00C023B3" w:rsidP="00C023B3">
      <w:pPr>
        <w:pStyle w:val="Heading3"/>
        <w:numPr>
          <w:ilvl w:val="1"/>
          <w:numId w:val="13"/>
        </w:numPr>
        <w:rPr>
          <w:ins w:id="897" w:author="alberto zafra navarro" w:date="2021-03-01T18:30:00Z"/>
          <w:lang w:val="en-GB"/>
        </w:rPr>
      </w:pPr>
      <w:bookmarkStart w:id="898" w:name="_Toc65521103"/>
      <w:ins w:id="899" w:author="alberto zafra navarro" w:date="2021-03-01T18:30:00Z">
        <w:r>
          <w:rPr>
            <w:lang w:val="en-GB"/>
          </w:rPr>
          <w:t>Background</w:t>
        </w:r>
        <w:bookmarkEnd w:id="898"/>
      </w:ins>
    </w:p>
    <w:p w14:paraId="77560EDD" w14:textId="7D4AD56F" w:rsidR="00C023B3" w:rsidRDefault="00C023B3" w:rsidP="00C023B3">
      <w:pPr>
        <w:rPr>
          <w:ins w:id="900" w:author="alberto zafra navarro" w:date="2021-03-01T18:30:00Z"/>
          <w:lang w:val="en-GB"/>
        </w:rPr>
      </w:pPr>
    </w:p>
    <w:p w14:paraId="3AEB083F" w14:textId="4E9ADA17" w:rsidR="00C023B3" w:rsidRPr="00EB5037" w:rsidRDefault="00C023B3" w:rsidP="00EB5037">
      <w:pPr>
        <w:jc w:val="both"/>
        <w:rPr>
          <w:ins w:id="901" w:author="alberto zafra navarro" w:date="2021-03-01T18:29:00Z"/>
          <w:lang w:val="en-GB"/>
        </w:rPr>
      </w:pPr>
      <w:ins w:id="902" w:author="alberto zafra navarro" w:date="2021-03-01T18:30:00Z">
        <w:r w:rsidRPr="00C023B3">
          <w:rPr>
            <w:lang w:val="en-GB"/>
          </w:rPr>
          <w:t>Nowadays, the use of collaborative robots has become more popular. These kinds of robots are suitable to work near humans in a safe manner, whereas classical industrial robotic arms require fences around them and other safety measures. While much less complex safety protocol is needed to program collaborative robots, other variables might affect the availability of the robot for programming and testing current and new features, as well as modifying/optimizing existing robot programs. Virtual Reality (VR) opened the doors to safe, independent of real-world factors, way of programming robots. The main purpose of this project is to introduce VR programming to a certain collaborative robot and to demonstrate the potential of using this kind of virtual environment.</w:t>
        </w:r>
      </w:ins>
    </w:p>
    <w:p w14:paraId="731D6065" w14:textId="22E49E15" w:rsidR="00E42D61" w:rsidRDefault="00E42D61">
      <w:pPr>
        <w:spacing w:after="0" w:line="240" w:lineRule="auto"/>
        <w:rPr>
          <w:ins w:id="903" w:author="alberto zafra navarro" w:date="2021-03-01T19:07:00Z"/>
          <w:lang w:val="en-GB"/>
        </w:rPr>
      </w:pPr>
      <w:ins w:id="904" w:author="alberto zafra navarro" w:date="2021-03-01T19:07:00Z">
        <w:r>
          <w:rPr>
            <w:lang w:val="en-GB"/>
          </w:rPr>
          <w:br w:type="page"/>
        </w:r>
      </w:ins>
    </w:p>
    <w:p w14:paraId="37915DC0" w14:textId="5EC66B96" w:rsidR="00C023B3" w:rsidRPr="00E747AA" w:rsidDel="00E42D61" w:rsidRDefault="00C023B3" w:rsidP="00C023B3">
      <w:pPr>
        <w:jc w:val="both"/>
        <w:rPr>
          <w:del w:id="905" w:author="alberto zafra navarro" w:date="2021-03-01T19:07:00Z"/>
          <w:lang w:val="en-GB"/>
        </w:rPr>
        <w:pPrChange w:id="906" w:author="alberto zafra navarro" w:date="2021-03-01T18:28:00Z">
          <w:pPr/>
        </w:pPrChange>
      </w:pPr>
      <w:bookmarkStart w:id="907" w:name="_Toc65520847"/>
      <w:bookmarkStart w:id="908" w:name="_Toc65520939"/>
      <w:bookmarkStart w:id="909" w:name="_Toc65521104"/>
      <w:bookmarkEnd w:id="907"/>
      <w:bookmarkEnd w:id="908"/>
      <w:bookmarkEnd w:id="909"/>
    </w:p>
    <w:p w14:paraId="5312CAFC" w14:textId="0D345F30" w:rsidR="00513477" w:rsidRPr="00E747AA" w:rsidRDefault="0016739A" w:rsidP="00C023B3">
      <w:pPr>
        <w:pStyle w:val="Heading1"/>
        <w:numPr>
          <w:ilvl w:val="1"/>
          <w:numId w:val="13"/>
        </w:numPr>
        <w:pPrChange w:id="910" w:author="alberto zafra navarro" w:date="2021-03-01T18:31:00Z">
          <w:pPr>
            <w:pStyle w:val="Heading1"/>
          </w:pPr>
        </w:pPrChange>
      </w:pPr>
      <w:bookmarkStart w:id="911" w:name="_Toc409533903"/>
      <w:del w:id="912" w:author="alberto zafra navarro" w:date="2021-03-01T18:31:00Z">
        <w:r w:rsidRPr="00E747AA" w:rsidDel="00C023B3">
          <w:rPr>
            <w:rStyle w:val="Heading3Char"/>
            <w:rFonts w:eastAsia="Calibri"/>
            <w:b/>
          </w:rPr>
          <w:delText>1.</w:delText>
        </w:r>
      </w:del>
      <w:del w:id="913" w:author="alberto zafra navarro" w:date="2021-03-01T18:30:00Z">
        <w:r w:rsidRPr="00E747AA" w:rsidDel="00C023B3">
          <w:rPr>
            <w:rStyle w:val="Heading3Char"/>
            <w:rFonts w:eastAsia="Calibri"/>
            <w:b/>
          </w:rPr>
          <w:delText xml:space="preserve">2 </w:delText>
        </w:r>
      </w:del>
      <w:bookmarkStart w:id="914" w:name="_Toc65521105"/>
      <w:r w:rsidRPr="00E747AA">
        <w:rPr>
          <w:rStyle w:val="Heading3Char"/>
          <w:rFonts w:eastAsia="Calibri"/>
          <w:b/>
        </w:rPr>
        <w:t>Problem Statemen</w:t>
      </w:r>
      <w:bookmarkEnd w:id="911"/>
      <w:r w:rsidR="00542AB4" w:rsidRPr="00E747AA">
        <w:rPr>
          <w:rStyle w:val="Heading3Char"/>
          <w:rFonts w:eastAsia="Calibri"/>
          <w:b/>
        </w:rPr>
        <w:t>t</w:t>
      </w:r>
      <w:bookmarkEnd w:id="914"/>
      <w:del w:id="915" w:author="alberto zafra navarro" w:date="2021-03-01T18:31:00Z">
        <w:r w:rsidR="00542AB4" w:rsidRPr="00E747AA" w:rsidDel="00C023B3">
          <w:rPr>
            <w:rStyle w:val="Heading3Char"/>
            <w:rFonts w:eastAsia="Calibri"/>
            <w:b/>
          </w:rPr>
          <w:delText xml:space="preserve"> (or Research Question)</w:delText>
        </w:r>
        <w:r w:rsidR="00542AB4" w:rsidRPr="00E747AA" w:rsidDel="00C023B3">
          <w:delText xml:space="preserve"> </w:delText>
        </w:r>
      </w:del>
    </w:p>
    <w:p w14:paraId="2F75635D" w14:textId="77777777" w:rsidR="00C023B3" w:rsidRDefault="00C023B3">
      <w:pPr>
        <w:rPr>
          <w:ins w:id="916" w:author="alberto zafra navarro" w:date="2021-03-01T18:29:00Z"/>
          <w:lang w:val="en-GB"/>
        </w:rPr>
      </w:pPr>
    </w:p>
    <w:p w14:paraId="13020F33" w14:textId="5247488F" w:rsidR="0099384B" w:rsidRPr="00E747AA" w:rsidDel="00C023B3" w:rsidRDefault="00C35761" w:rsidP="00C023B3">
      <w:pPr>
        <w:numPr>
          <w:ilvl w:val="2"/>
          <w:numId w:val="13"/>
        </w:numPr>
        <w:rPr>
          <w:del w:id="917" w:author="alberto zafra navarro" w:date="2021-03-01T18:31:00Z"/>
          <w:lang w:val="en-GB"/>
        </w:rPr>
        <w:pPrChange w:id="918" w:author="alberto zafra navarro" w:date="2021-03-01T18:31:00Z">
          <w:pPr/>
        </w:pPrChange>
      </w:pPr>
      <w:del w:id="919" w:author="alberto zafra navarro" w:date="2021-03-01T18:31:00Z">
        <w:r w:rsidRPr="00E747AA" w:rsidDel="00C023B3">
          <w:rPr>
            <w:lang w:val="en-GB"/>
          </w:rPr>
          <w:delText xml:space="preserve">Writing a problem statement or research question </w:delText>
        </w:r>
        <w:r w:rsidR="007C640F" w:rsidRPr="00E747AA" w:rsidDel="00C023B3">
          <w:rPr>
            <w:lang w:val="en-GB"/>
          </w:rPr>
          <w:delText>is</w:delText>
        </w:r>
        <w:r w:rsidRPr="00E747AA" w:rsidDel="00C023B3">
          <w:rPr>
            <w:lang w:val="en-GB"/>
          </w:rPr>
          <w:delText xml:space="preserve"> an effective means of focusing the </w:delText>
        </w:r>
        <w:r w:rsidR="001C5BE6" w:rsidRPr="00E747AA" w:rsidDel="00C023B3">
          <w:rPr>
            <w:lang w:val="en-GB"/>
          </w:rPr>
          <w:delText>thesis</w:delText>
        </w:r>
        <w:r w:rsidRPr="00E747AA" w:rsidDel="00C023B3">
          <w:rPr>
            <w:lang w:val="en-GB"/>
          </w:rPr>
          <w:delText xml:space="preserve">.  </w:delText>
        </w:r>
        <w:r w:rsidR="0099384B" w:rsidRPr="00E747AA" w:rsidDel="00C023B3">
          <w:rPr>
            <w:lang w:val="en-GB"/>
          </w:rPr>
          <w:delText>Develop a justification for studying the problem. In other words, explain why the pro</w:delText>
        </w:r>
        <w:r w:rsidR="007F3A9E" w:rsidRPr="00E747AA" w:rsidDel="00C023B3">
          <w:rPr>
            <w:lang w:val="en-GB"/>
          </w:rPr>
          <w:delText>ject</w:delText>
        </w:r>
        <w:r w:rsidR="007F234F" w:rsidRPr="00E747AA" w:rsidDel="00C023B3">
          <w:rPr>
            <w:lang w:val="en-GB"/>
          </w:rPr>
          <w:delText xml:space="preserve"> is important</w:delText>
        </w:r>
        <w:r w:rsidRPr="00E747AA" w:rsidDel="00C023B3">
          <w:rPr>
            <w:lang w:val="en-GB"/>
          </w:rPr>
          <w:delText xml:space="preserve">. </w:delText>
        </w:r>
        <w:r w:rsidR="001B7652" w:rsidDel="00C023B3">
          <w:rPr>
            <w:lang w:val="en-GB"/>
          </w:rPr>
          <w:delText>Present purpose and goals with the project. Include any assumptions,</w:delText>
        </w:r>
        <w:r w:rsidR="00AB7250" w:rsidRPr="00E747AA" w:rsidDel="00C023B3">
          <w:rPr>
            <w:lang w:val="en-GB"/>
          </w:rPr>
          <w:delText xml:space="preserve"> constraints</w:delText>
        </w:r>
        <w:r w:rsidR="0000095A" w:rsidRPr="00E747AA" w:rsidDel="00C023B3">
          <w:rPr>
            <w:lang w:val="en-GB"/>
          </w:rPr>
          <w:delText xml:space="preserve"> </w:delText>
        </w:r>
        <w:r w:rsidR="001B7652" w:rsidDel="00C023B3">
          <w:rPr>
            <w:lang w:val="en-GB"/>
          </w:rPr>
          <w:delText xml:space="preserve">and delimitations </w:delText>
        </w:r>
        <w:r w:rsidR="00AB7250" w:rsidRPr="00E747AA" w:rsidDel="00C023B3">
          <w:rPr>
            <w:lang w:val="en-GB"/>
          </w:rPr>
          <w:delText>that</w:delText>
        </w:r>
        <w:r w:rsidR="0000095A" w:rsidRPr="00E747AA" w:rsidDel="00C023B3">
          <w:rPr>
            <w:lang w:val="en-GB"/>
          </w:rPr>
          <w:delText xml:space="preserve"> have been made with respect to the pro</w:delText>
        </w:r>
        <w:r w:rsidR="007F3A9E" w:rsidRPr="00E747AA" w:rsidDel="00C023B3">
          <w:rPr>
            <w:lang w:val="en-GB"/>
          </w:rPr>
          <w:delText>ject</w:delText>
        </w:r>
        <w:r w:rsidR="0000095A" w:rsidRPr="00E747AA" w:rsidDel="00C023B3">
          <w:rPr>
            <w:lang w:val="en-GB"/>
          </w:rPr>
          <w:delText xml:space="preserve">. </w:delText>
        </w:r>
        <w:r w:rsidR="0099384B" w:rsidRPr="00E747AA" w:rsidDel="00C023B3">
          <w:rPr>
            <w:lang w:val="en-GB"/>
          </w:rPr>
          <w:delText>Identify the relevant targets of the community for economically, socially and ecologically sustainable development</w:delText>
        </w:r>
        <w:r w:rsidR="00AB7250" w:rsidRPr="00E747AA" w:rsidDel="00C023B3">
          <w:rPr>
            <w:lang w:val="en-GB"/>
          </w:rPr>
          <w:delText>s</w:delText>
        </w:r>
        <w:r w:rsidR="0099384B" w:rsidRPr="00E747AA" w:rsidDel="00C023B3">
          <w:rPr>
            <w:lang w:val="en-GB"/>
          </w:rPr>
          <w:delText xml:space="preserve"> that are relevant for the project. Identi</w:delText>
        </w:r>
        <w:r w:rsidR="006031CA" w:rsidRPr="00E747AA" w:rsidDel="00C023B3">
          <w:rPr>
            <w:lang w:val="en-GB"/>
          </w:rPr>
          <w:delText xml:space="preserve">fy the disciplinary, social, </w:delText>
        </w:r>
        <w:r w:rsidR="0099384B" w:rsidRPr="00E747AA" w:rsidDel="00C023B3">
          <w:rPr>
            <w:lang w:val="en-GB"/>
          </w:rPr>
          <w:delText xml:space="preserve">ethical aspects and </w:delText>
        </w:r>
        <w:r w:rsidR="00D072EC" w:rsidRPr="00E747AA" w:rsidDel="00C023B3">
          <w:rPr>
            <w:lang w:val="en-GB"/>
          </w:rPr>
          <w:delText>issues that are relevant to the</w:delText>
        </w:r>
        <w:r w:rsidR="0099384B" w:rsidRPr="00E747AA" w:rsidDel="00C023B3">
          <w:rPr>
            <w:lang w:val="en-GB"/>
          </w:rPr>
          <w:delText xml:space="preserve"> project. The key word here is </w:delText>
        </w:r>
        <w:r w:rsidR="0099384B" w:rsidRPr="00E747AA" w:rsidDel="00C023B3">
          <w:rPr>
            <w:i/>
            <w:lang w:val="en-GB"/>
          </w:rPr>
          <w:delText>relevant.</w:delText>
        </w:r>
        <w:r w:rsidR="0099384B" w:rsidRPr="00E747AA" w:rsidDel="00C023B3">
          <w:rPr>
            <w:lang w:val="en-GB"/>
          </w:rPr>
          <w:delText xml:space="preserve"> </w:delText>
        </w:r>
        <w:r w:rsidR="00771BB2" w:rsidRPr="00E747AA" w:rsidDel="00C023B3">
          <w:rPr>
            <w:lang w:val="en-GB"/>
          </w:rPr>
          <w:delText xml:space="preserve">If </w:delText>
        </w:r>
        <w:r w:rsidR="0099384B" w:rsidRPr="00E747AA" w:rsidDel="00C023B3">
          <w:rPr>
            <w:lang w:val="en-GB"/>
          </w:rPr>
          <w:delText>relevant topics</w:delText>
        </w:r>
        <w:r w:rsidR="00771BB2" w:rsidRPr="00E747AA" w:rsidDel="00C023B3">
          <w:rPr>
            <w:lang w:val="en-GB"/>
          </w:rPr>
          <w:delText xml:space="preserve"> cannot be found, state that clearly in this section.</w:delText>
        </w:r>
      </w:del>
    </w:p>
    <w:p w14:paraId="510DCF59" w14:textId="27650B37" w:rsidR="00C00CC1" w:rsidRDefault="00C00CC1" w:rsidP="00C023B3">
      <w:pPr>
        <w:pStyle w:val="Heading5"/>
        <w:numPr>
          <w:ilvl w:val="2"/>
          <w:numId w:val="13"/>
        </w:numPr>
        <w:rPr>
          <w:ins w:id="920" w:author="alberto zafra navarro" w:date="2021-03-01T18:32:00Z"/>
          <w:lang w:val="en-GB"/>
        </w:rPr>
      </w:pPr>
      <w:del w:id="921" w:author="alberto zafra navarro" w:date="2021-03-01T18:31:00Z">
        <w:r w:rsidRPr="00E747AA" w:rsidDel="00C023B3">
          <w:rPr>
            <w:lang w:val="en-GB"/>
          </w:rPr>
          <w:delText>1.</w:delText>
        </w:r>
        <w:r w:rsidR="00704EB5" w:rsidRPr="00E747AA" w:rsidDel="00C023B3">
          <w:rPr>
            <w:lang w:val="en-GB"/>
          </w:rPr>
          <w:delText>2.1</w:delText>
        </w:r>
        <w:r w:rsidRPr="00E747AA" w:rsidDel="00C023B3">
          <w:rPr>
            <w:lang w:val="en-GB"/>
          </w:rPr>
          <w:delText xml:space="preserve"> Explanatory Figures and Tables</w:delText>
        </w:r>
      </w:del>
      <w:ins w:id="922" w:author="alberto zafra navarro" w:date="2021-03-01T18:31:00Z">
        <w:r w:rsidR="00C023B3">
          <w:rPr>
            <w:lang w:val="en-GB"/>
          </w:rPr>
          <w:t>Why is nece</w:t>
        </w:r>
      </w:ins>
      <w:ins w:id="923" w:author="alberto zafra navarro" w:date="2021-03-01T18:32:00Z">
        <w:r w:rsidR="00C023B3">
          <w:rPr>
            <w:lang w:val="en-GB"/>
          </w:rPr>
          <w:t>s</w:t>
        </w:r>
      </w:ins>
      <w:ins w:id="924" w:author="alberto zafra navarro" w:date="2021-03-01T18:31:00Z">
        <w:r w:rsidR="00C023B3">
          <w:rPr>
            <w:lang w:val="en-GB"/>
          </w:rPr>
          <w:t>sary</w:t>
        </w:r>
      </w:ins>
      <w:ins w:id="925" w:author="alberto zafra navarro" w:date="2021-03-01T18:32:00Z">
        <w:r w:rsidR="00C023B3">
          <w:rPr>
            <w:lang w:val="en-GB"/>
          </w:rPr>
          <w:t>?</w:t>
        </w:r>
      </w:ins>
    </w:p>
    <w:p w14:paraId="6A6C01B0" w14:textId="77777777" w:rsidR="00C023B3" w:rsidRPr="00EB5037" w:rsidRDefault="00C023B3" w:rsidP="00C023B3">
      <w:pPr>
        <w:rPr>
          <w:lang w:val="en-GB"/>
        </w:rPr>
        <w:pPrChange w:id="926" w:author="alberto zafra navarro" w:date="2021-03-01T18:32:00Z">
          <w:pPr>
            <w:pStyle w:val="Heading5"/>
          </w:pPr>
        </w:pPrChange>
      </w:pPr>
    </w:p>
    <w:p w14:paraId="44530BAE" w14:textId="77777777" w:rsidR="00C023B3" w:rsidRPr="00C023B3" w:rsidRDefault="00C023B3" w:rsidP="00C023B3">
      <w:pPr>
        <w:jc w:val="both"/>
        <w:rPr>
          <w:ins w:id="927" w:author="alberto zafra navarro" w:date="2021-03-01T18:32:00Z"/>
          <w:lang w:val="en-GB"/>
        </w:rPr>
        <w:pPrChange w:id="928" w:author="alberto zafra navarro" w:date="2021-03-01T18:32:00Z">
          <w:pPr/>
        </w:pPrChange>
      </w:pPr>
      <w:ins w:id="929" w:author="alberto zafra navarro" w:date="2021-03-01T18:32:00Z">
        <w:r w:rsidRPr="00C023B3">
          <w:rPr>
            <w:lang w:val="en-GB"/>
          </w:rPr>
          <w:t>As the use of robots both in industry and in people's daily lives increases, the position of robot programmer is becoming more and more requested. However, with today's software, a lot of experience is required.</w:t>
        </w:r>
      </w:ins>
    </w:p>
    <w:p w14:paraId="40F3FA49" w14:textId="775AB6D4" w:rsidR="00C023B3" w:rsidRPr="00C023B3" w:rsidRDefault="00C023B3" w:rsidP="00C023B3">
      <w:pPr>
        <w:jc w:val="both"/>
        <w:rPr>
          <w:ins w:id="930" w:author="alberto zafra navarro" w:date="2021-03-01T18:32:00Z"/>
          <w:lang w:val="en-GB"/>
        </w:rPr>
        <w:pPrChange w:id="931" w:author="alberto zafra navarro" w:date="2021-03-01T18:32:00Z">
          <w:pPr/>
        </w:pPrChange>
      </w:pPr>
      <w:ins w:id="932" w:author="alberto zafra navarro" w:date="2021-03-01T18:32:00Z">
        <w:r w:rsidRPr="00C023B3">
          <w:rPr>
            <w:lang w:val="en-GB"/>
          </w:rPr>
          <w:t xml:space="preserve">In the existing framework of robot </w:t>
        </w:r>
      </w:ins>
      <w:ins w:id="933" w:author="alberto zafra navarro" w:date="2021-03-01T19:49:00Z">
        <w:r w:rsidR="009C267B" w:rsidRPr="00C023B3">
          <w:rPr>
            <w:lang w:val="en-GB"/>
          </w:rPr>
          <w:t>programming,</w:t>
        </w:r>
      </w:ins>
      <w:ins w:id="934" w:author="alberto zafra navarro" w:date="2021-03-01T18:32:00Z">
        <w:r w:rsidRPr="00C023B3">
          <w:rPr>
            <w:lang w:val="en-GB"/>
          </w:rPr>
          <w:t xml:space="preserve"> we can find different programming methods.</w:t>
        </w:r>
      </w:ins>
    </w:p>
    <w:p w14:paraId="6AD5A7D2" w14:textId="77777777" w:rsidR="00C023B3" w:rsidRPr="00C023B3" w:rsidRDefault="00C023B3" w:rsidP="00C023B3">
      <w:pPr>
        <w:jc w:val="both"/>
        <w:rPr>
          <w:ins w:id="935" w:author="alberto zafra navarro" w:date="2021-03-01T18:32:00Z"/>
          <w:lang w:val="en-GB"/>
        </w:rPr>
        <w:pPrChange w:id="936" w:author="alberto zafra navarro" w:date="2021-03-01T18:32:00Z">
          <w:pPr/>
        </w:pPrChange>
      </w:pPr>
      <w:ins w:id="937" w:author="alberto zafra navarro" w:date="2021-03-01T18:32:00Z">
        <w:r w:rsidRPr="00C023B3">
          <w:rPr>
            <w:lang w:val="en-GB"/>
          </w:rPr>
          <w:t>Lead-through programming consists of the use of the teach pendant for on-line moving the robot. Despite the simplicity of the concept, some programming skills are required and teaching trajectories in this way can be tedious and especially time consuming.</w:t>
        </w:r>
      </w:ins>
    </w:p>
    <w:p w14:paraId="19D86F89" w14:textId="7F61B982" w:rsidR="00A72450" w:rsidRDefault="00C023B3" w:rsidP="00C023B3">
      <w:pPr>
        <w:jc w:val="both"/>
        <w:rPr>
          <w:ins w:id="938" w:author="alberto zafra navarro" w:date="2021-03-01T18:42:00Z"/>
          <w:lang w:val="en-GB"/>
        </w:rPr>
      </w:pPr>
      <w:ins w:id="939" w:author="alberto zafra navarro" w:date="2021-03-01T18:32:00Z">
        <w:r w:rsidRPr="00C023B3">
          <w:rPr>
            <w:lang w:val="en-GB"/>
          </w:rPr>
          <w:t>Walk-through programming consists in letting the user physically move the end-effector of the robot through the desired points so that the robot records those positions. Although with this method the programming time consuming can be reduced, a huge investment is needed to equip the robot with the measuring system required. In addition, the user's comfort may be compromised by direct handling of the robot.</w:t>
        </w:r>
      </w:ins>
      <w:ins w:id="940" w:author="alberto zafra navarro" w:date="2021-03-01T18:42:00Z">
        <w:r w:rsidR="00EC7BE5">
          <w:rPr>
            <w:lang w:val="en-GB"/>
          </w:rPr>
          <w:t xml:space="preserve"> </w:t>
        </w:r>
      </w:ins>
      <w:del w:id="941" w:author="alberto zafra navarro" w:date="2021-03-01T18:32:00Z">
        <w:r w:rsidR="00B13C0A" w:rsidRPr="00E747AA" w:rsidDel="00C023B3">
          <w:rPr>
            <w:lang w:val="en-GB"/>
          </w:rPr>
          <w:delText xml:space="preserve">There is usually a need to identify and name </w:delText>
        </w:r>
        <w:r w:rsidR="006F255E" w:rsidRPr="00E747AA" w:rsidDel="00C023B3">
          <w:rPr>
            <w:lang w:val="en-GB"/>
          </w:rPr>
          <w:delText xml:space="preserve">the equipment, set-up or software </w:delText>
        </w:r>
        <w:r w:rsidR="0016739A" w:rsidRPr="00E747AA" w:rsidDel="00C023B3">
          <w:rPr>
            <w:lang w:val="en-GB"/>
          </w:rPr>
          <w:delText xml:space="preserve">used during the project. </w:delText>
        </w:r>
        <w:r w:rsidR="00EF58ED" w:rsidRPr="00E747AA" w:rsidDel="00C023B3">
          <w:rPr>
            <w:lang w:val="en-GB"/>
          </w:rPr>
          <w:delText xml:space="preserve"> While </w:delText>
        </w:r>
        <w:r w:rsidR="00AD27B2" w:rsidRPr="00E747AA" w:rsidDel="00C023B3">
          <w:rPr>
            <w:lang w:val="en-GB"/>
          </w:rPr>
          <w:delText xml:space="preserve">figures and tables are commonly found in the method and the results, they are sometimes </w:delText>
        </w:r>
        <w:r w:rsidR="00EF58ED" w:rsidRPr="00E747AA" w:rsidDel="00C023B3">
          <w:rPr>
            <w:lang w:val="en-GB"/>
          </w:rPr>
          <w:delText xml:space="preserve">needed in the introduction. </w:delText>
        </w:r>
        <w:r w:rsidR="006031CA" w:rsidRPr="00E747AA" w:rsidDel="00C023B3">
          <w:rPr>
            <w:lang w:val="en-GB"/>
          </w:rPr>
          <w:delText>Where appropriate, u</w:delText>
        </w:r>
        <w:r w:rsidR="00B13C0A" w:rsidRPr="00E747AA" w:rsidDel="00C023B3">
          <w:rPr>
            <w:lang w:val="en-GB"/>
          </w:rPr>
          <w:delText xml:space="preserve">se photos and </w:delText>
        </w:r>
        <w:r w:rsidR="006F255E" w:rsidRPr="00E747AA" w:rsidDel="00C023B3">
          <w:rPr>
            <w:lang w:val="en-GB"/>
          </w:rPr>
          <w:delText xml:space="preserve">engineering </w:delText>
        </w:r>
        <w:r w:rsidR="00B13C0A" w:rsidRPr="00E747AA" w:rsidDel="00C023B3">
          <w:rPr>
            <w:lang w:val="en-GB"/>
          </w:rPr>
          <w:delText xml:space="preserve">sketches to help the reader </w:delText>
        </w:r>
        <w:r w:rsidR="00AB7250" w:rsidRPr="00E747AA" w:rsidDel="00C023B3">
          <w:rPr>
            <w:lang w:val="en-GB"/>
          </w:rPr>
          <w:delText>understand</w:delText>
        </w:r>
        <w:r w:rsidR="007F3A9E" w:rsidRPr="00E747AA" w:rsidDel="00C023B3">
          <w:rPr>
            <w:lang w:val="en-GB"/>
          </w:rPr>
          <w:delText xml:space="preserve"> </w:delText>
        </w:r>
        <w:r w:rsidR="00EF58ED" w:rsidRPr="00E747AA" w:rsidDel="00C023B3">
          <w:rPr>
            <w:lang w:val="en-GB"/>
          </w:rPr>
          <w:delText>the topic</w:delText>
        </w:r>
        <w:r w:rsidR="00AB7250" w:rsidRPr="00E747AA" w:rsidDel="00C023B3">
          <w:rPr>
            <w:lang w:val="en-GB"/>
          </w:rPr>
          <w:delText>.</w:delText>
        </w:r>
        <w:r w:rsidR="00B13C0A" w:rsidRPr="00E747AA" w:rsidDel="00C023B3">
          <w:rPr>
            <w:lang w:val="en-GB"/>
          </w:rPr>
          <w:delText xml:space="preserve">  </w:delText>
        </w:r>
        <w:r w:rsidR="00C6689E" w:rsidRPr="00E747AA" w:rsidDel="00C023B3">
          <w:rPr>
            <w:lang w:val="en-GB"/>
          </w:rPr>
          <w:delText xml:space="preserve">Name all essential parts. </w:delText>
        </w:r>
        <w:r w:rsidR="006031CA" w:rsidRPr="00E747AA" w:rsidDel="00C023B3">
          <w:rPr>
            <w:lang w:val="en-GB"/>
          </w:rPr>
          <w:delText>Use profession-</w:delText>
        </w:r>
        <w:r w:rsidR="00DE38A9" w:rsidRPr="00E747AA" w:rsidDel="00C023B3">
          <w:rPr>
            <w:lang w:val="en-GB"/>
          </w:rPr>
          <w:delText xml:space="preserve">specific </w:delText>
        </w:r>
        <w:r w:rsidR="006031CA" w:rsidRPr="00E747AA" w:rsidDel="00C023B3">
          <w:rPr>
            <w:lang w:val="en-GB"/>
          </w:rPr>
          <w:delText xml:space="preserve">terms when possible. </w:delText>
        </w:r>
        <w:r w:rsidR="0018325C" w:rsidRPr="00E747AA" w:rsidDel="00C023B3">
          <w:rPr>
            <w:lang w:val="en-GB"/>
          </w:rPr>
          <w:delText>For ease of reading, figures and tables are often</w:delText>
        </w:r>
        <w:r w:rsidR="00A72450" w:rsidRPr="00E747AA" w:rsidDel="00C023B3">
          <w:rPr>
            <w:lang w:val="en-GB"/>
          </w:rPr>
          <w:delText xml:space="preserve"> numbered </w:delText>
        </w:r>
        <w:r w:rsidR="0018325C" w:rsidRPr="00E747AA" w:rsidDel="00C023B3">
          <w:rPr>
            <w:lang w:val="en-GB"/>
          </w:rPr>
          <w:delText>in order of appearance in the section; e.g., Figure 1.</w:delText>
        </w:r>
        <w:r w:rsidR="00AB7250" w:rsidRPr="00E747AA" w:rsidDel="00C023B3">
          <w:rPr>
            <w:lang w:val="en-GB"/>
          </w:rPr>
          <w:delText>1 and Tabl</w:delText>
        </w:r>
        <w:r w:rsidR="002A5372" w:rsidRPr="00E747AA" w:rsidDel="00C023B3">
          <w:rPr>
            <w:lang w:val="en-GB"/>
          </w:rPr>
          <w:delText>e 1</w:delText>
        </w:r>
        <w:r w:rsidR="00AB7250" w:rsidRPr="00E747AA" w:rsidDel="00C023B3">
          <w:rPr>
            <w:lang w:val="en-GB"/>
          </w:rPr>
          <w:delText>.1.</w:delText>
        </w:r>
        <w:r w:rsidR="0018325C" w:rsidRPr="00E747AA" w:rsidDel="00C023B3">
          <w:rPr>
            <w:lang w:val="en-GB"/>
          </w:rPr>
          <w:delText xml:space="preserve"> The figure number and caption should appear </w:delText>
        </w:r>
        <w:r w:rsidR="00A72450" w:rsidRPr="00E747AA" w:rsidDel="00C023B3">
          <w:rPr>
            <w:i/>
            <w:lang w:val="en-GB"/>
          </w:rPr>
          <w:delText>below</w:delText>
        </w:r>
        <w:r w:rsidR="00A72450" w:rsidRPr="00E747AA" w:rsidDel="00C023B3">
          <w:rPr>
            <w:lang w:val="en-GB"/>
          </w:rPr>
          <w:delText xml:space="preserve"> the figure. </w:delText>
        </w:r>
        <w:r w:rsidR="006031CA" w:rsidRPr="00E747AA" w:rsidDel="00C023B3">
          <w:rPr>
            <w:lang w:val="en-GB"/>
          </w:rPr>
          <w:delText xml:space="preserve"> If figures are reproduced from the literature,</w:delText>
        </w:r>
        <w:r w:rsidR="00AB7250" w:rsidRPr="00E747AA" w:rsidDel="00C023B3">
          <w:rPr>
            <w:lang w:val="en-GB"/>
          </w:rPr>
          <w:delText xml:space="preserve"> reference the source in the figure caption. </w:delText>
        </w:r>
        <w:r w:rsidR="00A72450" w:rsidRPr="00E747AA" w:rsidDel="00C023B3">
          <w:rPr>
            <w:lang w:val="en-GB"/>
          </w:rPr>
          <w:delText xml:space="preserve"> </w:delText>
        </w:r>
        <w:r w:rsidR="00AB7250" w:rsidRPr="00E747AA" w:rsidDel="00C023B3">
          <w:rPr>
            <w:lang w:val="en-GB"/>
          </w:rPr>
          <w:delText xml:space="preserve">Unlike figures, </w:delText>
        </w:r>
        <w:r w:rsidR="0018325C" w:rsidRPr="00E747AA" w:rsidDel="00C023B3">
          <w:rPr>
            <w:lang w:val="en-GB"/>
          </w:rPr>
          <w:delText>t</w:delText>
        </w:r>
        <w:r w:rsidR="006F255E" w:rsidRPr="00E747AA" w:rsidDel="00C023B3">
          <w:rPr>
            <w:lang w:val="en-GB"/>
          </w:rPr>
          <w:delText>able</w:delText>
        </w:r>
        <w:r w:rsidR="0018325C" w:rsidRPr="00E747AA" w:rsidDel="00C023B3">
          <w:rPr>
            <w:lang w:val="en-GB"/>
          </w:rPr>
          <w:delText xml:space="preserve"> number</w:delText>
        </w:r>
        <w:r w:rsidR="00AB7250" w:rsidRPr="00E747AA" w:rsidDel="00C023B3">
          <w:rPr>
            <w:lang w:val="en-GB"/>
          </w:rPr>
          <w:delText>s</w:delText>
        </w:r>
        <w:r w:rsidR="0018325C" w:rsidRPr="00E747AA" w:rsidDel="00C023B3">
          <w:rPr>
            <w:lang w:val="en-GB"/>
          </w:rPr>
          <w:delText xml:space="preserve"> and caption</w:delText>
        </w:r>
        <w:r w:rsidR="00AB7250" w:rsidRPr="00E747AA" w:rsidDel="00C023B3">
          <w:rPr>
            <w:lang w:val="en-GB"/>
          </w:rPr>
          <w:delText>s</w:delText>
        </w:r>
        <w:r w:rsidR="0018325C" w:rsidRPr="00E747AA" w:rsidDel="00C023B3">
          <w:rPr>
            <w:lang w:val="en-GB"/>
          </w:rPr>
          <w:delText xml:space="preserve"> are place</w:delText>
        </w:r>
        <w:r w:rsidR="00444C67" w:rsidRPr="00E747AA" w:rsidDel="00C023B3">
          <w:rPr>
            <w:lang w:val="en-GB"/>
          </w:rPr>
          <w:delText>d</w:delText>
        </w:r>
        <w:r w:rsidR="0018325C" w:rsidRPr="00E747AA" w:rsidDel="00C023B3">
          <w:rPr>
            <w:lang w:val="en-GB"/>
          </w:rPr>
          <w:delText xml:space="preserve"> </w:delText>
        </w:r>
        <w:r w:rsidR="00A72450" w:rsidRPr="00E747AA" w:rsidDel="00C023B3">
          <w:rPr>
            <w:i/>
            <w:lang w:val="en-GB"/>
          </w:rPr>
          <w:delText>above</w:delText>
        </w:r>
        <w:r w:rsidR="00A72450" w:rsidRPr="00E747AA" w:rsidDel="00C023B3">
          <w:rPr>
            <w:lang w:val="en-GB"/>
          </w:rPr>
          <w:delText xml:space="preserve"> the table. </w:delText>
        </w:r>
        <w:r w:rsidR="006F255E" w:rsidRPr="00E747AA" w:rsidDel="00C023B3">
          <w:rPr>
            <w:lang w:val="en-GB"/>
          </w:rPr>
          <w:delText xml:space="preserve"> </w:delText>
        </w:r>
        <w:r w:rsidR="00B6584B" w:rsidRPr="00E747AA" w:rsidDel="00C023B3">
          <w:rPr>
            <w:lang w:val="en-GB"/>
          </w:rPr>
          <w:delText>Pay attention to the details of the figures and tables making sure that all the lettering is of sufficient size and that all axes and table columns are named and have units if that is appropriate.</w:delText>
        </w:r>
      </w:del>
      <w:ins w:id="942" w:author="alberto zafra navarro" w:date="2021-03-01T18:41:00Z">
        <w:r w:rsidR="00EC7BE5">
          <w:rPr>
            <w:lang w:val="en-GB"/>
          </w:rPr>
          <w:fldChar w:fldCharType="begin" w:fldLock="1"/>
        </w:r>
      </w:ins>
      <w:r w:rsidR="00EC7BE5">
        <w:rPr>
          <w:lang w:val="en-GB"/>
        </w:rPr>
        <w:instrText>ADDIN CSL_CITATION {"citationItems":[{"id":"ITEM-1","itemData":{"DOI":"10.1016/j.ifacol.2018.08.236","ISSN":"24058963","abstract":"The recent trends in modern industry highlight an increasing use of robots for a wide range of applications, which span from established manufacturing operations to novel tasks characterized by a close collaboration with the operators. Although human-robot collaboration allows to relieve operators of exhausting works, an effective collaboration requires a straightforward interaction to foster the use of robot assistants. This paper provides a comprehensive survey on human-robot interaction approaches and related interfaces addressed to robot programming. An overview of on-line and off-line robot programming techniques is first presented. Then, novel intuitive interaction means, such as those based on multi-modal interaction, virtual and augmented reality, are considered. The paper aims at pointing out that collaborative robotics can effectively reduce operator's physical workload if easy to use interfaces for robot programming are provided.","author":[{"dropping-particle":"","family":"Villani","given":"Valeria","non-dropping-particle":"","parse-names":false,"suffix":""},{"dropping-particle":"","family":"Pini","given":"Fabio","non-dropping-particle":"","parse-names":false,"suffix":""},{"dropping-particle":"","family":"Leali","given":"Francesco","non-dropping-particle":"","parse-names":false,"suffix":""},{"dropping-particle":"","family":"Secchi","given":"Cristian","non-dropping-particle":"","parse-names":false,"suffix":""},{"dropping-particle":"","family":"Fantuzzi","given":"Cesare","non-dropping-particle":"","parse-names":false,"suffix":""}],"container-title":"IFAC-PapersOnLine","id":"ITEM-1","issue":"11","issued":{"date-parts":[["2018","1","1"]]},"page":"66-71","publisher":"Elsevier B.V.","title":"Survey on Human-Robot Interaction for Robot Programming in Industrial Applications","type":"article-journal","volume":"51"},"uris":["http://www.mendeley.com/documents/?uuid=0204e5dd-f65b-3113-aed9-461cd1e85839"]}],"mendeley":{"formattedCitation":"(Villani &lt;i&gt;et al.&lt;/i&gt;, 2018)","plainTextFormattedCitation":"(Villani et al., 2018)","previouslyFormattedCitation":"(Villani &lt;i&gt;et al.&lt;/i&gt;, 2018)"},"properties":{"noteIndex":0},"schema":"https://github.com/citation-style-language/schema/raw/master/csl-citation.json"}</w:instrText>
      </w:r>
      <w:r w:rsidR="00EC7BE5">
        <w:rPr>
          <w:lang w:val="en-GB"/>
        </w:rPr>
        <w:fldChar w:fldCharType="separate"/>
      </w:r>
      <w:r w:rsidR="00EC7BE5" w:rsidRPr="00EC7BE5">
        <w:rPr>
          <w:noProof/>
          <w:lang w:val="en-GB"/>
        </w:rPr>
        <w:t xml:space="preserve">(Villani </w:t>
      </w:r>
      <w:r w:rsidR="00EC7BE5" w:rsidRPr="00EC7BE5">
        <w:rPr>
          <w:i/>
          <w:noProof/>
          <w:lang w:val="en-GB"/>
        </w:rPr>
        <w:t>et al.</w:t>
      </w:r>
      <w:r w:rsidR="00EC7BE5" w:rsidRPr="00EC7BE5">
        <w:rPr>
          <w:noProof/>
          <w:lang w:val="en-GB"/>
        </w:rPr>
        <w:t>, 2018)</w:t>
      </w:r>
      <w:ins w:id="943" w:author="alberto zafra navarro" w:date="2021-03-01T18:41:00Z">
        <w:r w:rsidR="00EC7BE5">
          <w:rPr>
            <w:lang w:val="en-GB"/>
          </w:rPr>
          <w:fldChar w:fldCharType="end"/>
        </w:r>
      </w:ins>
      <w:ins w:id="944" w:author="alberto zafra navarro" w:date="2021-03-01T18:42:00Z">
        <w:r w:rsidR="00EC7BE5">
          <w:rPr>
            <w:lang w:val="en-GB"/>
          </w:rPr>
          <w:t>.</w:t>
        </w:r>
      </w:ins>
      <w:del w:id="945" w:author="alberto zafra navarro" w:date="2021-03-01T18:41:00Z">
        <w:r w:rsidR="00B6584B" w:rsidRPr="00E747AA" w:rsidDel="00EB5037">
          <w:rPr>
            <w:lang w:val="en-GB"/>
          </w:rPr>
          <w:delText xml:space="preserve"> </w:delText>
        </w:r>
      </w:del>
    </w:p>
    <w:p w14:paraId="5C38540C" w14:textId="192AA1B6" w:rsidR="00EC7BE5" w:rsidRDefault="00EC7BE5" w:rsidP="00EC7BE5">
      <w:pPr>
        <w:jc w:val="both"/>
        <w:rPr>
          <w:ins w:id="946" w:author="alberto zafra navarro" w:date="2021-03-01T18:46:00Z"/>
          <w:lang w:val="en-GB"/>
        </w:rPr>
      </w:pPr>
      <w:ins w:id="947" w:author="alberto zafra navarro" w:date="2021-03-01T18:42:00Z">
        <w:r w:rsidRPr="00EC7BE5">
          <w:rPr>
            <w:lang w:val="en-GB"/>
          </w:rPr>
          <w:t xml:space="preserve">Offline Programming consists in the remote simulation of the task in a 3D model of the complete robot workcell. After simulation and testing, the program is exported to the physical robot. In spite of it being a commonly used method, it is time consuming and </w:t>
        </w:r>
      </w:ins>
      <w:ins w:id="948" w:author="alberto zafra navarro" w:date="2021-03-01T19:49:00Z">
        <w:r w:rsidR="009C267B" w:rsidRPr="00EC7BE5">
          <w:rPr>
            <w:lang w:val="en-GB"/>
          </w:rPr>
          <w:t>non-intuitive</w:t>
        </w:r>
      </w:ins>
      <w:ins w:id="949" w:author="alberto zafra navarro" w:date="2021-03-01T18:42:00Z">
        <w:r w:rsidRPr="00EC7BE5">
          <w:rPr>
            <w:lang w:val="en-GB"/>
          </w:rPr>
          <w:t>.</w:t>
        </w:r>
      </w:ins>
      <w:ins w:id="950" w:author="alberto zafra navarro" w:date="2021-03-01T18:46:00Z">
        <w:r>
          <w:rPr>
            <w:lang w:val="en-GB"/>
          </w:rPr>
          <w:fldChar w:fldCharType="begin" w:fldLock="1"/>
        </w:r>
      </w:ins>
      <w:r>
        <w:rPr>
          <w:lang w:val="en-GB"/>
        </w:rPr>
        <w:instrText>ADDIN CSL_CITATION {"citationItems":[{"id":"ITEM-1","itemData":{"DOI":"10.3390/app10020486","ISSN":"2076-3417","abstract":"&lt;p&gt;The article presents a method of programming robots using virtual reality and digital twins. The virtual environment is a digital twin of a robotic station, built based on CAD models of existing station elements. The virtual reality system is used to record human movements in a virtual environment, which are then reproduced by a real robot. The method developed is dedicated mainly to such situations in which it is necessary for the robot to reproduce the movements of a human performing a process that is complicated from the point of view of robotization. An example of using the method for programming a robot implementing the process of cleaning ceramic casting moulds is presented.&lt;/p&gt;","author":[{"dropping-particle":"","family":"Burghardt","given":"Andrzej","non-dropping-particle":"","parse-names":false,"suffix":""},{"dropping-particle":"","family":"Szybicki","given":"Dariusz","non-dropping-particle":"","parse-names":false,"suffix":""},{"dropping-particle":"","family":"Gierlak","given":"Piotr","non-dropping-particle":"","parse-names":false,"suffix":""},{"dropping-particle":"","family":"Kurc","given":"Krzysztof","non-dropping-particle":"","parse-names":false,"suffix":""},{"dropping-particle":"","family":"Pietruś","given":"Paulina","non-dropping-particle":"","parse-names":false,"suffix":""},{"dropping-particle":"","family":"Cygan","given":"Rafał","non-dropping-particle":"","parse-names":false,"suffix":""}],"container-title":"Applied Sciences","id":"ITEM-1","issue":"2","issued":{"date-parts":[["2020","1","9"]]},"page":"486","publisher":"MDPI AG","title":"Programming of Industrial Robots Using Virtual Reality and Digital Twins","type":"article-journal","volume":"10"},"uris":["http://www.mendeley.com/documents/?uuid=f295adeb-c1e0-3269-9373-cbf9a31751bc"]}],"mendeley":{"formattedCitation":"(Burghardt &lt;i&gt;et al.&lt;/i&gt;, 2020)","plainTextFormattedCitation":"(Burghardt et al., 2020)","previouslyFormattedCitation":"(Burghardt &lt;i&gt;et al.&lt;/i&gt;, 2020)"},"properties":{"noteIndex":0},"schema":"https://github.com/citation-style-language/schema/raw/master/csl-citation.json"}</w:instrText>
      </w:r>
      <w:r>
        <w:rPr>
          <w:lang w:val="en-GB"/>
        </w:rPr>
        <w:fldChar w:fldCharType="separate"/>
      </w:r>
      <w:r w:rsidRPr="00EC7BE5">
        <w:rPr>
          <w:noProof/>
          <w:lang w:val="en-GB"/>
        </w:rPr>
        <w:t xml:space="preserve">(Burghardt </w:t>
      </w:r>
      <w:r w:rsidRPr="00EC7BE5">
        <w:rPr>
          <w:i/>
          <w:noProof/>
          <w:lang w:val="en-GB"/>
        </w:rPr>
        <w:t>et al.</w:t>
      </w:r>
      <w:r w:rsidRPr="00EC7BE5">
        <w:rPr>
          <w:noProof/>
          <w:lang w:val="en-GB"/>
        </w:rPr>
        <w:t>, 2020)</w:t>
      </w:r>
      <w:ins w:id="951" w:author="alberto zafra navarro" w:date="2021-03-01T18:46:00Z">
        <w:r>
          <w:rPr>
            <w:lang w:val="en-GB"/>
          </w:rPr>
          <w:fldChar w:fldCharType="end"/>
        </w:r>
        <w:r>
          <w:rPr>
            <w:lang w:val="en-GB"/>
          </w:rPr>
          <w:t>.</w:t>
        </w:r>
      </w:ins>
    </w:p>
    <w:p w14:paraId="3037ABE7" w14:textId="64D6D8F0" w:rsidR="00EC7BE5" w:rsidRDefault="00EC7BE5" w:rsidP="00EC7BE5">
      <w:pPr>
        <w:jc w:val="both"/>
        <w:rPr>
          <w:ins w:id="952" w:author="alberto zafra navarro" w:date="2021-03-01T18:49:00Z"/>
          <w:lang w:val="en-GB"/>
        </w:rPr>
      </w:pPr>
      <w:ins w:id="953" w:author="alberto zafra navarro" w:date="2021-03-01T18:47:00Z">
        <w:r w:rsidRPr="00EC7BE5">
          <w:rPr>
            <w:lang w:val="en-GB"/>
          </w:rPr>
          <w:t>Programming using virtual reality and digital twins is the programming method that will be covered in this thesis. It consists of the virtual simulation of the robot and workcell where the user can virtually interact with the robot, teaching the movements and paths it should follow. It is an intuitive and time-saving programming method where a lot of experience is not required. Besides, it contributes to increasing the safety and mental comfort of employees in real conditions of cooperation with robots.</w:t>
        </w:r>
      </w:ins>
      <w:ins w:id="954" w:author="alberto zafra navarro" w:date="2021-03-01T18:48:00Z">
        <w:r>
          <w:rPr>
            <w:lang w:val="en-GB"/>
          </w:rPr>
          <w:t xml:space="preserve"> </w:t>
        </w:r>
        <w:r>
          <w:rPr>
            <w:lang w:val="en-GB"/>
          </w:rPr>
          <w:fldChar w:fldCharType="begin" w:fldLock="1"/>
        </w:r>
      </w:ins>
      <w:r>
        <w:rPr>
          <w:lang w:val="en-GB"/>
        </w:rPr>
        <w:instrText>ADDIN CSL_CITATION {"citationItems":[{"id":"ITEM-1","itemData":{"DOI":"10.1016/j.rcim.2018.07.006","ISSN":"07365845","abstract":"Testing and implementation of Human-Robot Collaboration (HRC) could be dangerous due to the high-speed movements and massive forces generated by industrial robots. Wherever humans and industrial robots share a common workplace, accidents are likely to happen and always unpredictable. This has hindered the development of human robot collaborative strategies as well as the ability of authorities to pass regulations on how humans and robots should work together in close proximities. This paper presents the use of a Virtual Reality digital twin of a physical layout as a mechanism to understand human reactions to both predictable and unpredictable robot motions. A set of established metrics as well as a newly developed Kinetic Energy Ratio metric are used to analyse human reactions and validate the effectiveness of the Virtual Reality environment. It is the aim that Virtual Reality digital twins could inform the safe implementation of Human-Robot Collaborative strategies in factories of the future.","author":[{"dropping-particle":"","family":"Oyekan","given":"John O.","non-dropping-particle":"","parse-names":false,"suffix":""},{"dropping-particle":"","family":"Hutabarat","given":"Windo","non-dropping-particle":"","parse-names":false,"suffix":""},{"dropping-particle":"","family":"Tiwari","given":"Ashutosh","non-dropping-particle":"","parse-names":false,"suffix":""},{"dropping-particle":"","family":"Grech","given":"Raphael","non-dropping-particle":"","parse-names":false,"suffix":""},{"dropping-particle":"","family":"Aung","given":"Min H.","non-dropping-particle":"","parse-names":false,"suffix":""},{"dropping-particle":"","family":"Mariani","given":"Maria P.","non-dropping-particle":"","parse-names":false,"suffix":""},{"dropping-particle":"","family":"López-Dávalos","given":"Laura","non-dropping-particle":"","parse-names":false,"suffix":""},{"dropping-particle":"","family":"Ricaud","given":"Timothé","non-dropping-particle":"","parse-names":false,"suffix":""},{"dropping-particle":"","family":"Singh","given":"Sumit","non-dropping-particle":"","parse-names":false,"suffix":""},{"dropping-particle":"","family":"Dupuis","given":"Charlène","non-dropping-particle":"","parse-names":false,"suffix":""}],"container-title":"Robotics and Computer-Integrated Manufacturing","id":"ITEM-1","issued":{"date-parts":[["2019","2","1"]]},"page":"41-54","publisher":"Elsevier Ltd","title":"The effectiveness of virtual environments in developing collaborative strategies between industrial robots and humans","type":"article-journal","volume":"55"},"uris":["http://www.mendeley.com/documents/?uuid=32dc5f87-ec49-3de6-8f0f-298f0781e131"]}],"mendeley":{"formattedCitation":"(Oyekan &lt;i&gt;et al.&lt;/i&gt;, 2019)","plainTextFormattedCitation":"(Oyekan et al., 2019)","previouslyFormattedCitation":"(Oyekan &lt;i&gt;et al.&lt;/i&gt;, 2019)"},"properties":{"noteIndex":0},"schema":"https://github.com/citation-style-language/schema/raw/master/csl-citation.json"}</w:instrText>
      </w:r>
      <w:r>
        <w:rPr>
          <w:lang w:val="en-GB"/>
        </w:rPr>
        <w:fldChar w:fldCharType="separate"/>
      </w:r>
      <w:r w:rsidRPr="00EC7BE5">
        <w:rPr>
          <w:noProof/>
          <w:lang w:val="en-GB"/>
        </w:rPr>
        <w:t xml:space="preserve">(Oyekan </w:t>
      </w:r>
      <w:r w:rsidRPr="00EC7BE5">
        <w:rPr>
          <w:i/>
          <w:noProof/>
          <w:lang w:val="en-GB"/>
        </w:rPr>
        <w:t>et al.</w:t>
      </w:r>
      <w:r w:rsidRPr="00EC7BE5">
        <w:rPr>
          <w:noProof/>
          <w:lang w:val="en-GB"/>
        </w:rPr>
        <w:t>, 2019)</w:t>
      </w:r>
      <w:ins w:id="955" w:author="alberto zafra navarro" w:date="2021-03-01T18:48:00Z">
        <w:r>
          <w:rPr>
            <w:lang w:val="en-GB"/>
          </w:rPr>
          <w:fldChar w:fldCharType="end"/>
        </w:r>
        <w:r>
          <w:rPr>
            <w:lang w:val="en-GB"/>
          </w:rPr>
          <w:t xml:space="preserve">, </w:t>
        </w:r>
      </w:ins>
      <w:ins w:id="956" w:author="alberto zafra navarro" w:date="2021-03-01T18:49:00Z">
        <w:r>
          <w:rPr>
            <w:lang w:val="en-GB"/>
          </w:rPr>
          <w:fldChar w:fldCharType="begin" w:fldLock="1"/>
        </w:r>
      </w:ins>
      <w:r w:rsidR="00F815D4">
        <w:rPr>
          <w:lang w:val="en-GB"/>
        </w:rPr>
        <w:instrText>ADDIN CSL_CITATION {"citationItems":[{"id":"ITEM-1","itemData":{"DOI":"10.3390/app10020486","ISSN":"2076-3417","abstract":"&lt;p&gt;The article presents a method of programming robots using virtual reality and digital twins. The virtual environment is a digital twin of a robotic station, built based on CAD models of existing station elements. The virtual reality system is used to record human movements in a virtual environment, which are then reproduced by a real robot. The method developed is dedicated mainly to such situations in which it is necessary for the robot to reproduce the movements of a human performing a process that is complicated from the point of view of robotization. An example of using the method for programming a robot implementing the process of cleaning ceramic casting moulds is presented.&lt;/p&gt;","author":[{"dropping-particle":"","family":"Burghardt","given":"Andrzej","non-dropping-particle":"","parse-names":false,"suffix":""},{"dropping-particle":"","family":"Szybicki","given":"Dariusz","non-dropping-particle":"","parse-names":false,"suffix":""},{"dropping-particle":"","family":"Gierlak","given":"Piotr","non-dropping-particle":"","parse-names":false,"suffix":""},{"dropping-particle":"","family":"Kurc","given":"Krzysztof","non-dropping-particle":"","parse-names":false,"suffix":""},{"dropping-particle":"","family":"Pietruś","given":"Paulina","non-dropping-particle":"","parse-names":false,"suffix":""},{"dropping-particle":"","family":"Cygan","given":"Rafał","non-dropping-particle":"","parse-names":false,"suffix":""}],"container-title":"Applied Sciences","id":"ITEM-1","issue":"2","issued":{"date-parts":[["2020","1","9"]]},"page":"486","publisher":"MDPI AG","title":"Programming of Industrial Robots Using Virtual Reality and Digital Twins","type":"article-journal","volume":"10"},"uris":["http://www.mendeley.com/documents/?uuid=f295adeb-c1e0-3269-9373-cbf9a31751bc"]}],"mendeley":{"formattedCitation":"(Burghardt &lt;i&gt;et al.&lt;/i&gt;, 2020)","plainTextFormattedCitation":"(Burghardt et al., 2020)","previouslyFormattedCitation":"(Burghardt &lt;i&gt;et al.&lt;/i&gt;, 2020)"},"properties":{"noteIndex":0},"schema":"https://github.com/citation-style-language/schema/raw/master/csl-citation.json"}</w:instrText>
      </w:r>
      <w:r>
        <w:rPr>
          <w:lang w:val="en-GB"/>
        </w:rPr>
        <w:fldChar w:fldCharType="separate"/>
      </w:r>
      <w:r w:rsidRPr="00EC7BE5">
        <w:rPr>
          <w:noProof/>
          <w:lang w:val="en-GB"/>
        </w:rPr>
        <w:t xml:space="preserve">(Burghardt </w:t>
      </w:r>
      <w:r w:rsidRPr="00EC7BE5">
        <w:rPr>
          <w:i/>
          <w:noProof/>
          <w:lang w:val="en-GB"/>
        </w:rPr>
        <w:t>et al.</w:t>
      </w:r>
      <w:r w:rsidRPr="00EC7BE5">
        <w:rPr>
          <w:noProof/>
          <w:lang w:val="en-GB"/>
        </w:rPr>
        <w:t>, 2020)</w:t>
      </w:r>
      <w:ins w:id="957" w:author="alberto zafra navarro" w:date="2021-03-01T18:49:00Z">
        <w:r>
          <w:rPr>
            <w:lang w:val="en-GB"/>
          </w:rPr>
          <w:fldChar w:fldCharType="end"/>
        </w:r>
        <w:r>
          <w:rPr>
            <w:lang w:val="en-GB"/>
          </w:rPr>
          <w:t>.</w:t>
        </w:r>
      </w:ins>
    </w:p>
    <w:p w14:paraId="4FE9BEA6" w14:textId="2C1DBF68" w:rsidR="00EC7BE5" w:rsidRDefault="00EC7BE5" w:rsidP="00EC7BE5">
      <w:pPr>
        <w:jc w:val="both"/>
        <w:rPr>
          <w:ins w:id="958" w:author="alberto zafra navarro" w:date="2021-03-01T18:32:00Z"/>
          <w:lang w:val="en-GB"/>
        </w:rPr>
        <w:pPrChange w:id="959" w:author="alberto zafra navarro" w:date="2021-03-01T18:49:00Z">
          <w:pPr>
            <w:jc w:val="both"/>
          </w:pPr>
        </w:pPrChange>
      </w:pPr>
      <w:ins w:id="960" w:author="alberto zafra navarro" w:date="2021-03-01T18:49:00Z">
        <w:r w:rsidRPr="00EC7BE5">
          <w:rPr>
            <w:lang w:val="en-GB"/>
          </w:rPr>
          <w:t>Due to those inconveniences, this project has the aim to create a program that allows the user to code in a simplistic and low time-consuming way, fulfilling all the gaps of the currently released softwares.</w:t>
        </w:r>
      </w:ins>
    </w:p>
    <w:p w14:paraId="45542653" w14:textId="77777777" w:rsidR="00EC7BE5" w:rsidRPr="00E747AA" w:rsidRDefault="00EC7BE5" w:rsidP="00C023B3">
      <w:pPr>
        <w:jc w:val="both"/>
        <w:rPr>
          <w:lang w:val="en-GB"/>
        </w:rPr>
        <w:pPrChange w:id="961" w:author="alberto zafra navarro" w:date="2021-03-01T18:32:00Z">
          <w:pPr/>
        </w:pPrChange>
      </w:pPr>
    </w:p>
    <w:p w14:paraId="1F3BAB52" w14:textId="14EE6560" w:rsidR="00EF58ED" w:rsidRDefault="00704EB5" w:rsidP="00EC7BE5">
      <w:pPr>
        <w:pStyle w:val="Heading5"/>
        <w:numPr>
          <w:ilvl w:val="2"/>
          <w:numId w:val="13"/>
        </w:numPr>
        <w:rPr>
          <w:ins w:id="962" w:author="alberto zafra navarro" w:date="2021-03-01T18:49:00Z"/>
          <w:lang w:val="en-GB"/>
        </w:rPr>
      </w:pPr>
      <w:del w:id="963" w:author="alberto zafra navarro" w:date="2021-03-01T18:49:00Z">
        <w:r w:rsidRPr="00E747AA" w:rsidDel="00EC7BE5">
          <w:rPr>
            <w:lang w:val="en-GB"/>
          </w:rPr>
          <w:delText>1</w:delText>
        </w:r>
        <w:r w:rsidRPr="00E747AA" w:rsidDel="00EC7BE5">
          <w:rPr>
            <w:lang w:val="en-GB"/>
          </w:rPr>
          <w:delText>.2.2</w:delText>
        </w:r>
        <w:r w:rsidR="00EF58ED" w:rsidRPr="00E747AA" w:rsidDel="00EC7BE5">
          <w:rPr>
            <w:lang w:val="en-GB"/>
          </w:rPr>
          <w:delText xml:space="preserve"> </w:delText>
        </w:r>
        <w:r w:rsidR="00513477" w:rsidRPr="00E747AA" w:rsidDel="00EC7BE5">
          <w:rPr>
            <w:lang w:val="en-GB"/>
          </w:rPr>
          <w:delText xml:space="preserve">Use of </w:delText>
        </w:r>
        <w:r w:rsidR="00EF58ED" w:rsidRPr="00E747AA" w:rsidDel="00EC7BE5">
          <w:rPr>
            <w:lang w:val="en-GB"/>
          </w:rPr>
          <w:delText>Equations</w:delText>
        </w:r>
      </w:del>
      <w:ins w:id="964" w:author="alberto zafra navarro" w:date="2021-03-01T18:49:00Z">
        <w:r w:rsidR="00EC7BE5">
          <w:rPr>
            <w:lang w:val="en-GB"/>
          </w:rPr>
          <w:t>Why VR?</w:t>
        </w:r>
      </w:ins>
    </w:p>
    <w:p w14:paraId="18B3C691" w14:textId="62F7DFBC" w:rsidR="00EC7BE5" w:rsidRPr="00EC7BE5" w:rsidRDefault="00EC7BE5" w:rsidP="00EC7BE5">
      <w:pPr>
        <w:rPr>
          <w:lang w:val="en-GB"/>
          <w:rPrChange w:id="965" w:author="alberto zafra navarro" w:date="2021-03-01T18:49:00Z">
            <w:rPr>
              <w:lang w:val="en-GB"/>
            </w:rPr>
          </w:rPrChange>
        </w:rPr>
        <w:pPrChange w:id="966" w:author="alberto zafra navarro" w:date="2021-03-01T18:49:00Z">
          <w:pPr>
            <w:pStyle w:val="Heading5"/>
          </w:pPr>
        </w:pPrChange>
      </w:pPr>
    </w:p>
    <w:p w14:paraId="199AB234" w14:textId="77777777" w:rsidR="00E42D61" w:rsidRDefault="00EC7BE5" w:rsidP="00277A83">
      <w:pPr>
        <w:rPr>
          <w:ins w:id="967" w:author="alberto zafra navarro" w:date="2021-03-01T19:07:00Z"/>
          <w:lang w:val="en-GB"/>
        </w:rPr>
      </w:pPr>
      <w:ins w:id="968" w:author="alberto zafra navarro" w:date="2021-03-01T18:50:00Z">
        <w:r w:rsidRPr="00EC7BE5">
          <w:rPr>
            <w:lang w:val="en-GB"/>
          </w:rPr>
          <w:t>First of all, before determining why this kind of technology is chosen, it is necessary to outline those tools.</w:t>
        </w:r>
      </w:ins>
    </w:p>
    <w:p w14:paraId="1DE9243D" w14:textId="77777777" w:rsidR="00E42D61" w:rsidRDefault="00E42D61">
      <w:pPr>
        <w:spacing w:after="0" w:line="240" w:lineRule="auto"/>
        <w:rPr>
          <w:ins w:id="969" w:author="alberto zafra navarro" w:date="2021-03-01T19:07:00Z"/>
          <w:lang w:val="en-GB"/>
        </w:rPr>
      </w:pPr>
      <w:ins w:id="970" w:author="alberto zafra navarro" w:date="2021-03-01T19:07:00Z">
        <w:r>
          <w:rPr>
            <w:lang w:val="en-GB"/>
          </w:rPr>
          <w:br w:type="page"/>
        </w:r>
      </w:ins>
    </w:p>
    <w:p w14:paraId="4F282661" w14:textId="5EB3419E" w:rsidR="00AD27B2" w:rsidDel="00EC7BE5" w:rsidRDefault="007150DA" w:rsidP="00EC7BE5">
      <w:pPr>
        <w:rPr>
          <w:del w:id="971" w:author="alberto zafra navarro" w:date="2021-03-01T18:50:00Z"/>
          <w:lang w:val="en-GB"/>
        </w:rPr>
      </w:pPr>
      <w:del w:id="972" w:author="alberto zafra navarro" w:date="2021-03-01T18:50:00Z">
        <w:r w:rsidRPr="00E747AA" w:rsidDel="00EC7BE5">
          <w:rPr>
            <w:lang w:val="en-GB"/>
          </w:rPr>
          <w:delText>Equations are a</w:delText>
        </w:r>
        <w:r w:rsidR="00EF58ED" w:rsidRPr="00E747AA" w:rsidDel="00EC7BE5">
          <w:rPr>
            <w:lang w:val="en-GB"/>
          </w:rPr>
          <w:delText>n integral part of technical writing</w:delText>
        </w:r>
        <w:r w:rsidRPr="00E747AA" w:rsidDel="00EC7BE5">
          <w:rPr>
            <w:lang w:val="en-GB"/>
          </w:rPr>
          <w:delText xml:space="preserve"> in engineering. </w:delText>
        </w:r>
        <w:r w:rsidR="009C43E8" w:rsidRPr="00E747AA" w:rsidDel="00EC7BE5">
          <w:rPr>
            <w:lang w:val="en-GB"/>
          </w:rPr>
          <w:delText xml:space="preserve">Define each symbol in the text the </w:delText>
        </w:r>
        <w:r w:rsidR="009C43E8" w:rsidRPr="00E747AA" w:rsidDel="00EC7BE5">
          <w:rPr>
            <w:i/>
            <w:lang w:val="en-GB"/>
          </w:rPr>
          <w:delText>first</w:delText>
        </w:r>
        <w:r w:rsidR="009C43E8" w:rsidRPr="00E747AA" w:rsidDel="00EC7BE5">
          <w:rPr>
            <w:lang w:val="en-GB"/>
          </w:rPr>
          <w:delText xml:space="preserve"> time it is used. If there are many symbols,</w:delText>
        </w:r>
        <w:r w:rsidRPr="00E747AA" w:rsidDel="00EC7BE5">
          <w:rPr>
            <w:lang w:val="en-GB"/>
          </w:rPr>
          <w:delText xml:space="preserve"> i</w:delText>
        </w:r>
        <w:r w:rsidR="009C43E8" w:rsidRPr="00E747AA" w:rsidDel="00EC7BE5">
          <w:rPr>
            <w:lang w:val="en-GB"/>
          </w:rPr>
          <w:delText>nclude each one, along with its</w:delText>
        </w:r>
        <w:r w:rsidRPr="00E747AA" w:rsidDel="00EC7BE5">
          <w:rPr>
            <w:lang w:val="en-GB"/>
          </w:rPr>
          <w:delText xml:space="preserve"> units</w:delText>
        </w:r>
        <w:r w:rsidR="009C43E8" w:rsidRPr="00E747AA" w:rsidDel="00EC7BE5">
          <w:rPr>
            <w:lang w:val="en-GB"/>
          </w:rPr>
          <w:delText>,</w:delText>
        </w:r>
        <w:r w:rsidR="00761F46" w:rsidRPr="00E747AA" w:rsidDel="00EC7BE5">
          <w:rPr>
            <w:lang w:val="en-GB"/>
          </w:rPr>
          <w:delText xml:space="preserve"> if</w:delText>
        </w:r>
        <w:r w:rsidR="006031CA" w:rsidRPr="00E747AA" w:rsidDel="00EC7BE5">
          <w:rPr>
            <w:lang w:val="en-GB"/>
          </w:rPr>
          <w:delText xml:space="preserve"> any</w:delText>
        </w:r>
        <w:r w:rsidR="00761F46" w:rsidRPr="00E747AA" w:rsidDel="00EC7BE5">
          <w:rPr>
            <w:lang w:val="en-GB"/>
          </w:rPr>
          <w:delText>, in</w:delText>
        </w:r>
        <w:r w:rsidRPr="00E747AA" w:rsidDel="00EC7BE5">
          <w:rPr>
            <w:lang w:val="en-GB"/>
          </w:rPr>
          <w:delText xml:space="preserve"> the list of symbols. </w:delText>
        </w:r>
        <w:r w:rsidR="007C4A04" w:rsidRPr="00E747AA" w:rsidDel="00EC7BE5">
          <w:rPr>
            <w:lang w:val="en-GB"/>
          </w:rPr>
          <w:delText xml:space="preserve"> </w:delText>
        </w:r>
        <w:r w:rsidR="006F255E" w:rsidRPr="00E747AA" w:rsidDel="00EC7BE5">
          <w:rPr>
            <w:lang w:val="en-GB"/>
          </w:rPr>
          <w:delText>A</w:delText>
        </w:r>
        <w:r w:rsidR="00905CC4" w:rsidRPr="00E747AA" w:rsidDel="00EC7BE5">
          <w:rPr>
            <w:lang w:val="en-GB"/>
          </w:rPr>
          <w:delText xml:space="preserve"> symbol should </w:delText>
        </w:r>
        <w:r w:rsidR="006F255E" w:rsidRPr="00E747AA" w:rsidDel="00EC7BE5">
          <w:rPr>
            <w:lang w:val="en-GB"/>
          </w:rPr>
          <w:delText>carry</w:delText>
        </w:r>
        <w:r w:rsidR="00905CC4" w:rsidRPr="00E747AA" w:rsidDel="00EC7BE5">
          <w:rPr>
            <w:lang w:val="en-GB"/>
          </w:rPr>
          <w:delText xml:space="preserve"> the same meaning throughout </w:delText>
        </w:r>
        <w:r w:rsidR="00176474" w:rsidRPr="00E747AA" w:rsidDel="00EC7BE5">
          <w:rPr>
            <w:lang w:val="en-GB"/>
          </w:rPr>
          <w:delText>the</w:delText>
        </w:r>
        <w:r w:rsidR="00905CC4" w:rsidRPr="00E747AA" w:rsidDel="00EC7BE5">
          <w:rPr>
            <w:lang w:val="en-GB"/>
          </w:rPr>
          <w:delText xml:space="preserve"> </w:delText>
        </w:r>
        <w:r w:rsidR="001C5BE6" w:rsidRPr="00E747AA" w:rsidDel="00EC7BE5">
          <w:rPr>
            <w:lang w:val="en-GB"/>
          </w:rPr>
          <w:delText>thesis</w:delText>
        </w:r>
        <w:r w:rsidRPr="00E747AA" w:rsidDel="00EC7BE5">
          <w:rPr>
            <w:lang w:val="en-GB"/>
          </w:rPr>
          <w:delText xml:space="preserve">. </w:delText>
        </w:r>
        <w:r w:rsidR="00423D20" w:rsidRPr="00E747AA" w:rsidDel="00EC7BE5">
          <w:rPr>
            <w:lang w:val="en-GB"/>
          </w:rPr>
          <w:delText xml:space="preserve"> </w:delText>
        </w:r>
      </w:del>
    </w:p>
    <w:p w14:paraId="52553CEA" w14:textId="4A27CF16" w:rsidR="004E77AE" w:rsidRPr="00E747AA" w:rsidDel="00EC7BE5" w:rsidRDefault="00EC7BE5" w:rsidP="00EC7BE5">
      <w:pPr>
        <w:pStyle w:val="Heading6"/>
        <w:numPr>
          <w:ilvl w:val="3"/>
          <w:numId w:val="13"/>
        </w:numPr>
        <w:rPr>
          <w:del w:id="973" w:author="alberto zafra navarro" w:date="2021-03-01T18:50:00Z"/>
          <w:lang w:val="en-GB"/>
        </w:rPr>
        <w:pPrChange w:id="974" w:author="alberto zafra navarro" w:date="2021-03-01T18:50:00Z">
          <w:pPr/>
        </w:pPrChange>
      </w:pPr>
      <w:ins w:id="975" w:author="alberto zafra navarro" w:date="2021-03-01T18:50:00Z">
        <w:r>
          <w:rPr>
            <w:lang w:val="en-GB"/>
          </w:rPr>
          <w:t>Virtual Reality (VR)</w:t>
        </w:r>
      </w:ins>
      <w:del w:id="976" w:author="alberto zafra navarro" w:date="2021-03-01T18:50:00Z">
        <w:r w:rsidR="00423D20" w:rsidRPr="00E747AA" w:rsidDel="00EC7BE5">
          <w:rPr>
            <w:lang w:val="en-GB"/>
          </w:rPr>
          <w:delText>Simple</w:delText>
        </w:r>
        <w:r w:rsidR="007150DA" w:rsidRPr="00E747AA" w:rsidDel="00EC7BE5">
          <w:rPr>
            <w:lang w:val="en-GB"/>
          </w:rPr>
          <w:delText xml:space="preserve"> equations </w:delText>
        </w:r>
        <w:r w:rsidR="00423D20" w:rsidRPr="00E747AA" w:rsidDel="00EC7BE5">
          <w:rPr>
            <w:lang w:val="en-GB"/>
          </w:rPr>
          <w:delText>can sometimes be written in line with the text to explain an idea but any equations used to develop a more complex expression should</w:delText>
        </w:r>
        <w:r w:rsidR="007150DA" w:rsidRPr="00E747AA" w:rsidDel="00EC7BE5">
          <w:rPr>
            <w:lang w:val="en-GB"/>
          </w:rPr>
          <w:delText xml:space="preserve"> be numbered based on the section in which they appear. </w:delText>
        </w:r>
        <w:r w:rsidR="00423D20" w:rsidRPr="00E747AA" w:rsidDel="00EC7BE5">
          <w:rPr>
            <w:lang w:val="en-GB"/>
          </w:rPr>
          <w:delText xml:space="preserve"> Centre the equation and right justify the equation number; e.g., (1.1).</w:delText>
        </w:r>
        <w:r w:rsidR="009C43E8" w:rsidRPr="00E747AA" w:rsidDel="00EC7BE5">
          <w:rPr>
            <w:lang w:val="en-GB"/>
          </w:rPr>
          <w:delText xml:space="preserve"> The equation number can then be referred to in subsequent text </w:delText>
        </w:r>
        <w:r w:rsidR="001C5BE6" w:rsidRPr="00E747AA" w:rsidDel="00EC7BE5">
          <w:rPr>
            <w:lang w:val="en-GB"/>
          </w:rPr>
          <w:delText>if needed.</w:delText>
        </w:r>
      </w:del>
    </w:p>
    <w:p w14:paraId="2B0EC981" w14:textId="2BADDB7B" w:rsidR="00AD27B2" w:rsidRDefault="00AD27B2" w:rsidP="00EC7BE5">
      <w:pPr>
        <w:pStyle w:val="Heading6"/>
        <w:numPr>
          <w:ilvl w:val="3"/>
          <w:numId w:val="13"/>
        </w:numPr>
        <w:rPr>
          <w:ins w:id="977" w:author="alberto zafra navarro" w:date="2021-03-01T18:50:00Z"/>
          <w:lang w:val="en-GB"/>
        </w:rPr>
        <w:pPrChange w:id="978" w:author="alberto zafra navarro" w:date="2021-03-01T18:50:00Z">
          <w:pPr/>
        </w:pPrChange>
      </w:pPr>
      <w:del w:id="979" w:author="alberto zafra navarro" w:date="2021-03-01T18:50:00Z">
        <w:r w:rsidRPr="00E747AA" w:rsidDel="00EC7BE5">
          <w:rPr>
            <w:lang w:val="en-GB"/>
          </w:rPr>
          <w:delText xml:space="preserve">If the project is mathematically intense it may be useful to incorporate a brief theory section before the method. Long derivations should be placed in an appendix.  </w:delText>
        </w:r>
        <w:r w:rsidR="00513477" w:rsidRPr="00E747AA" w:rsidDel="00EC7BE5">
          <w:rPr>
            <w:lang w:val="en-GB"/>
          </w:rPr>
          <w:delText>Use engineering judgement to determine what theory should be presented and where it should be presented.</w:delText>
        </w:r>
      </w:del>
    </w:p>
    <w:p w14:paraId="47C9DAAB" w14:textId="51E0732A" w:rsidR="00EC7BE5" w:rsidRDefault="00EC7BE5" w:rsidP="00EC7BE5">
      <w:pPr>
        <w:rPr>
          <w:ins w:id="980" w:author="alberto zafra navarro" w:date="2021-03-01T18:50:00Z"/>
          <w:lang w:val="en-GB"/>
        </w:rPr>
      </w:pPr>
    </w:p>
    <w:p w14:paraId="6219C668" w14:textId="4E0FE475" w:rsidR="00EC7BE5" w:rsidRDefault="00EC7BE5" w:rsidP="00EC7BE5">
      <w:pPr>
        <w:rPr>
          <w:ins w:id="981" w:author="alberto zafra navarro" w:date="2021-03-01T18:51:00Z"/>
        </w:rPr>
      </w:pPr>
      <w:ins w:id="982" w:author="alberto zafra navarro" w:date="2021-03-01T18:51:00Z">
        <w:r>
          <w:t>According to the Chambers dictionary, Virtual reality (abbreviation VR) is a computer simulation of a real or artificial environment that gives the user the impression of actually being within the environment and interacting with it, without the need of intrusive technology.</w:t>
        </w:r>
      </w:ins>
      <w:ins w:id="983" w:author="alberto zafra navarro" w:date="2021-03-01T18:53:00Z">
        <w:r w:rsidR="00F815D4">
          <w:t xml:space="preserve"> </w:t>
        </w:r>
      </w:ins>
      <w:ins w:id="984" w:author="alberto zafra navarro" w:date="2021-03-01T18:52:00Z">
        <w:r w:rsidR="00F815D4">
          <w:fldChar w:fldCharType="begin" w:fldLock="1"/>
        </w:r>
      </w:ins>
      <w:r w:rsidR="00F815D4">
        <w:instrText>ADDIN CSL_CITATION {"citationItems":[{"id":"ITEM-1","itemData":{"URL":"https://chambers.co.uk/search/?query=virtual+reality&amp;title=21st","accessed":{"date-parts":[["2021","3","1"]]},"id":"ITEM-1","issued":{"date-parts":[["2021"]]},"title":"Chambers – Virtual Reality","type":"webpage"},"uris":["http://www.mendeley.com/documents/?uuid=b26bec46-c51c-3ec7-bb79-ed59624c8991"]}],"mendeley":{"formattedCitation":"(&lt;i&gt;Chambers – Virtual Reality&lt;/i&gt;, 2021)","plainTextFormattedCitation":"(Chambers – Virtual Reality, 2021)","previouslyFormattedCitation":"(&lt;i&gt;Chambers – Virtual Reality&lt;/i&gt;, 2021)"},"properties":{"noteIndex":0},"schema":"https://github.com/citation-style-language/schema/raw/master/csl-citation.json"}</w:instrText>
      </w:r>
      <w:r w:rsidR="00F815D4">
        <w:fldChar w:fldCharType="separate"/>
      </w:r>
      <w:r w:rsidR="00F815D4" w:rsidRPr="00F815D4">
        <w:rPr>
          <w:noProof/>
        </w:rPr>
        <w:t>(</w:t>
      </w:r>
      <w:r w:rsidR="00F815D4" w:rsidRPr="00F815D4">
        <w:rPr>
          <w:i/>
          <w:noProof/>
        </w:rPr>
        <w:t>Chambers – Virtual Reality</w:t>
      </w:r>
      <w:r w:rsidR="00F815D4" w:rsidRPr="00F815D4">
        <w:rPr>
          <w:noProof/>
        </w:rPr>
        <w:t>, 2021)</w:t>
      </w:r>
      <w:ins w:id="985" w:author="alberto zafra navarro" w:date="2021-03-01T18:52:00Z">
        <w:r w:rsidR="00F815D4">
          <w:fldChar w:fldCharType="end"/>
        </w:r>
      </w:ins>
    </w:p>
    <w:p w14:paraId="2AAF0400" w14:textId="11DD5CF3" w:rsidR="00EC7BE5" w:rsidRPr="00EC7BE5" w:rsidRDefault="00EC7BE5" w:rsidP="00EC7BE5">
      <w:pPr>
        <w:rPr>
          <w:ins w:id="986" w:author="alberto zafra navarro" w:date="2021-03-01T18:50:00Z"/>
          <w:rPrChange w:id="987" w:author="alberto zafra navarro" w:date="2021-03-01T18:51:00Z">
            <w:rPr>
              <w:ins w:id="988" w:author="alberto zafra navarro" w:date="2021-03-01T18:50:00Z"/>
              <w:lang w:val="en-GB"/>
            </w:rPr>
          </w:rPrChange>
        </w:rPr>
      </w:pPr>
      <w:ins w:id="989" w:author="alberto zafra navarro" w:date="2021-03-01T18:51:00Z">
        <w:r>
          <w:t>This means that the popular mentality that VR must necessarily be generated through a headset is no longer true.</w:t>
        </w:r>
      </w:ins>
    </w:p>
    <w:p w14:paraId="18F032FB" w14:textId="07BAFE99" w:rsidR="00EC7BE5" w:rsidRDefault="00EC7BE5" w:rsidP="00EC7BE5">
      <w:pPr>
        <w:rPr>
          <w:ins w:id="990" w:author="alberto zafra navarro" w:date="2021-03-01T18:54:00Z"/>
          <w:lang w:val="en-GB"/>
        </w:rPr>
      </w:pPr>
    </w:p>
    <w:p w14:paraId="2BC5E8EF" w14:textId="5FC7AFE6" w:rsidR="00F815D4" w:rsidRDefault="00F815D4" w:rsidP="00F815D4">
      <w:pPr>
        <w:pStyle w:val="Heading6"/>
        <w:numPr>
          <w:ilvl w:val="3"/>
          <w:numId w:val="13"/>
        </w:numPr>
        <w:rPr>
          <w:ins w:id="991" w:author="alberto zafra navarro" w:date="2021-03-01T18:54:00Z"/>
          <w:lang w:val="en-GB"/>
        </w:rPr>
        <w:pPrChange w:id="992" w:author="alberto zafra navarro" w:date="2021-03-01T18:54:00Z">
          <w:pPr/>
        </w:pPrChange>
      </w:pPr>
      <w:ins w:id="993" w:author="alberto zafra navarro" w:date="2021-03-01T18:54:00Z">
        <w:r>
          <w:rPr>
            <w:lang w:val="en-GB"/>
          </w:rPr>
          <w:t>Augmented Reality (AR)</w:t>
        </w:r>
      </w:ins>
    </w:p>
    <w:p w14:paraId="41B48CA6" w14:textId="77777777" w:rsidR="00F815D4" w:rsidRDefault="00F815D4" w:rsidP="00EC7BE5">
      <w:pPr>
        <w:rPr>
          <w:ins w:id="994" w:author="alberto zafra navarro" w:date="2021-03-01T18:54:00Z"/>
          <w:lang w:val="en-GB"/>
        </w:rPr>
      </w:pPr>
    </w:p>
    <w:p w14:paraId="74800167" w14:textId="6D2CC138" w:rsidR="00F815D4" w:rsidRPr="00F815D4" w:rsidRDefault="00F815D4" w:rsidP="00F815D4">
      <w:pPr>
        <w:rPr>
          <w:ins w:id="995" w:author="alberto zafra navarro" w:date="2021-03-01T18:55:00Z"/>
          <w:lang w:val="en-GB"/>
        </w:rPr>
      </w:pPr>
      <w:ins w:id="996" w:author="alberto zafra navarro" w:date="2021-03-01T18:55:00Z">
        <w:r w:rsidRPr="00F815D4">
          <w:rPr>
            <w:lang w:val="en-GB"/>
          </w:rPr>
          <w:t>Augmented reality (abbreviation AR) an enhanced version of reality created by the use of technology to overlay digital information on an image of something being viewed through a device, as is stated in the Merriam-Webster dictionary.</w:t>
        </w:r>
        <w:r>
          <w:rPr>
            <w:lang w:val="en-GB"/>
          </w:rPr>
          <w:t xml:space="preserve"> </w:t>
        </w:r>
        <w:r>
          <w:rPr>
            <w:lang w:val="en-GB"/>
          </w:rPr>
          <w:fldChar w:fldCharType="begin" w:fldLock="1"/>
        </w:r>
      </w:ins>
      <w:r w:rsidR="00642963">
        <w:rPr>
          <w:lang w:val="en-GB"/>
        </w:rPr>
        <w:instrText>ADDIN CSL_CITATION {"citationItems":[{"id":"ITEM-1","itemData":{"URL":"https://www.merriam-webster.com/dictionary/augmented reality","accessed":{"date-parts":[["2021","3","1"]]},"id":"ITEM-1","issued":{"date-parts":[["2021"]]},"title":"Augmented Reality | Definition of Augmented Reality by Merriam-Webster","type":"webpage"},"uris":["http://www.mendeley.com/documents/?uuid=e4562b66-1200-3353-9790-b5b2713bf7d8"]}],"mendeley":{"formattedCitation":"(&lt;i&gt;Augmented Reality | Definition of Augmented Reality by Merriam-Webster&lt;/i&gt;, 2021)","plainTextFormattedCitation":"(Augmented Reality | Definition of Augmented Reality by Merriam-Webster, 2021)","previouslyFormattedCitation":"(&lt;i&gt;Augmented Reality | Definition of Augmented Reality by Merriam-Webster&lt;/i&gt;, 2021)"},"properties":{"noteIndex":0},"schema":"https://github.com/citation-style-language/schema/raw/master/csl-citation.json"}</w:instrText>
      </w:r>
      <w:r>
        <w:rPr>
          <w:lang w:val="en-GB"/>
        </w:rPr>
        <w:fldChar w:fldCharType="separate"/>
      </w:r>
      <w:r w:rsidRPr="00F815D4">
        <w:rPr>
          <w:noProof/>
          <w:lang w:val="en-GB"/>
        </w:rPr>
        <w:t>(</w:t>
      </w:r>
      <w:r w:rsidRPr="00F815D4">
        <w:rPr>
          <w:i/>
          <w:noProof/>
          <w:lang w:val="en-GB"/>
        </w:rPr>
        <w:t>Augmented Reality | Definition of Augmented Reality by Merriam-Webster</w:t>
      </w:r>
      <w:r w:rsidRPr="00F815D4">
        <w:rPr>
          <w:noProof/>
          <w:lang w:val="en-GB"/>
        </w:rPr>
        <w:t>, 2021)</w:t>
      </w:r>
      <w:ins w:id="997" w:author="alberto zafra navarro" w:date="2021-03-01T18:55:00Z">
        <w:r>
          <w:rPr>
            <w:lang w:val="en-GB"/>
          </w:rPr>
          <w:fldChar w:fldCharType="end"/>
        </w:r>
      </w:ins>
    </w:p>
    <w:p w14:paraId="43DE61EB" w14:textId="7A31F17C" w:rsidR="00F815D4" w:rsidRDefault="00F815D4" w:rsidP="00F815D4">
      <w:pPr>
        <w:rPr>
          <w:ins w:id="998" w:author="alberto zafra navarro" w:date="2021-03-01T18:56:00Z"/>
          <w:lang w:val="en-GB"/>
        </w:rPr>
      </w:pPr>
      <w:ins w:id="999" w:author="alberto zafra navarro" w:date="2021-03-01T18:55:00Z">
        <w:r w:rsidRPr="00F815D4">
          <w:rPr>
            <w:lang w:val="en-GB"/>
          </w:rPr>
          <w:t>In this case, augmented reality is not needed to be generated as an immersive experience, everyone with a single smartphone could be able to experience the AR. In spite of the VR.</w:t>
        </w:r>
      </w:ins>
    </w:p>
    <w:p w14:paraId="690A0ACB" w14:textId="414D0B8D" w:rsidR="00642963" w:rsidRDefault="00642963" w:rsidP="00F815D4">
      <w:pPr>
        <w:rPr>
          <w:ins w:id="1000" w:author="alberto zafra navarro" w:date="2021-03-01T18:56:00Z"/>
          <w:lang w:val="en-GB"/>
        </w:rPr>
      </w:pPr>
    </w:p>
    <w:p w14:paraId="43C0F916" w14:textId="3E5E185A" w:rsidR="00642963" w:rsidRDefault="00642963" w:rsidP="00642963">
      <w:pPr>
        <w:pStyle w:val="Heading6"/>
        <w:numPr>
          <w:ilvl w:val="3"/>
          <w:numId w:val="13"/>
        </w:numPr>
        <w:rPr>
          <w:ins w:id="1001" w:author="alberto zafra navarro" w:date="2021-03-01T18:56:00Z"/>
          <w:lang w:val="en-GB"/>
        </w:rPr>
        <w:pPrChange w:id="1002" w:author="alberto zafra navarro" w:date="2021-03-01T18:56:00Z">
          <w:pPr/>
        </w:pPrChange>
      </w:pPr>
      <w:ins w:id="1003" w:author="alberto zafra navarro" w:date="2021-03-01T18:56:00Z">
        <w:r>
          <w:rPr>
            <w:lang w:val="en-GB"/>
          </w:rPr>
          <w:t>Mixed Reality (MR)</w:t>
        </w:r>
      </w:ins>
    </w:p>
    <w:p w14:paraId="0951F5F8" w14:textId="3AD91CEC" w:rsidR="00642963" w:rsidRDefault="00642963" w:rsidP="00F815D4">
      <w:pPr>
        <w:rPr>
          <w:ins w:id="1004" w:author="alberto zafra navarro" w:date="2021-03-01T18:56:00Z"/>
          <w:lang w:val="en-GB"/>
        </w:rPr>
      </w:pPr>
    </w:p>
    <w:p w14:paraId="3637569D" w14:textId="2E4BA4E7" w:rsidR="00642963" w:rsidRDefault="00642963" w:rsidP="00F815D4">
      <w:pPr>
        <w:rPr>
          <w:ins w:id="1005" w:author="alberto zafra navarro" w:date="2021-03-01T18:56:00Z"/>
          <w:lang w:val="en-GB"/>
        </w:rPr>
      </w:pPr>
      <w:ins w:id="1006" w:author="alberto zafra navarro" w:date="2021-03-01T18:57:00Z">
        <w:r w:rsidRPr="00642963">
          <w:rPr>
            <w:lang w:val="en-GB"/>
          </w:rPr>
          <w:t>The real environment and the virtual environment (also called virtual reality, VR), are the two extreme points of the reality-virtuality (RV) continuum. All the information is either real or virtual. Everything in between those extremes incorporates virtual and real elements and is called mixed reality (MR).</w:t>
        </w:r>
        <w:r>
          <w:rPr>
            <w:lang w:val="en-GB"/>
          </w:rPr>
          <w:t xml:space="preserve"> </w:t>
        </w:r>
        <w:r>
          <w:rPr>
            <w:lang w:val="en-GB"/>
          </w:rPr>
          <w:fldChar w:fldCharType="begin" w:fldLock="1"/>
        </w:r>
      </w:ins>
      <w:r w:rsidR="0024771C">
        <w:rPr>
          <w:lang w:val="en-GB"/>
        </w:rPr>
        <w:instrText>ADDIN CSL_CITATION {"citationItems":[{"id":"ITEM-1","itemData":{"DOI":"10.1016/j.cie.2019.106195","ISSN":"03608352","abstract":"Industry increasingly moves towards digitally enabled ‘smart factories’ that utilise the internet of things (IoT) to realise intelligent manufacturing concepts like predictive maintenance or extensive machine to machine communication. A core technology to facilitate human integration in such a system is augmented reality (AR), which provides people with an interface to interact with the digital world of a smart factory. While AR is not ready yet for industrial deployment in some areas, it is already used in others. To provide an overview of research activities concerning AR in certain shop floor operations, a total of 96 relevant papers from 2011 to 2018 are reviewed. This paper presents the state of the art, the current challenges, and future directions of manufacturing related AR research through a systematic literature review and a citation network analysis. The results of this review indicate that the context of research concerning AR gets increasingly broader, especially by addressing challenges when implementing AR solutions.","author":[{"dropping-particle":"","family":"Egger","given":"Johannes","non-dropping-particle":"","parse-names":false,"suffix":""},{"dropping-particle":"","family":"Masood","given":"Tariq","non-dropping-particle":"","parse-names":false,"suffix":""}],"container-title":"Computers and Industrial Engineering","id":"ITEM-1","issue":"November 2019","issued":{"date-parts":[["2020"]]},"page":"106195","publisher":"Elsevier","title":"Augmented reality in support of intelligent manufacturing – A systematic literature review","type":"article-journal","volume":"140"},"uris":["http://www.mendeley.com/documents/?uuid=41b4ef04-c8ca-43e0-a683-807201126620"]}],"mendeley":{"formattedCitation":"(Egger and Masood, 2020)","plainTextFormattedCitation":"(Egger and Masood, 2020)","previouslyFormattedCitation":"(Egger and Masood, 2020)"},"properties":{"noteIndex":0},"schema":"https://github.com/citation-style-language/schema/raw/master/csl-citation.json"}</w:instrText>
      </w:r>
      <w:r>
        <w:rPr>
          <w:lang w:val="en-GB"/>
        </w:rPr>
        <w:fldChar w:fldCharType="separate"/>
      </w:r>
      <w:r w:rsidRPr="00642963">
        <w:rPr>
          <w:noProof/>
          <w:lang w:val="en-GB"/>
        </w:rPr>
        <w:t>(Egger and Masood, 2020)</w:t>
      </w:r>
      <w:ins w:id="1007" w:author="alberto zafra navarro" w:date="2021-03-01T18:57:00Z">
        <w:r>
          <w:rPr>
            <w:lang w:val="en-GB"/>
          </w:rPr>
          <w:fldChar w:fldCharType="end"/>
        </w:r>
        <w:r>
          <w:rPr>
            <w:lang w:val="en-GB"/>
          </w:rPr>
          <w:t>.</w:t>
        </w:r>
      </w:ins>
    </w:p>
    <w:p w14:paraId="6FECB334" w14:textId="2217BD76" w:rsidR="00642963" w:rsidRDefault="00642963" w:rsidP="00F815D4">
      <w:pPr>
        <w:rPr>
          <w:ins w:id="1008" w:author="alberto zafra navarro" w:date="2021-03-01T18:57:00Z"/>
          <w:lang w:val="en-GB"/>
        </w:rPr>
      </w:pPr>
    </w:p>
    <w:p w14:paraId="03CC0A26" w14:textId="58A1F97C" w:rsidR="00642963" w:rsidRDefault="00642963" w:rsidP="00642963">
      <w:pPr>
        <w:pStyle w:val="Heading5"/>
        <w:numPr>
          <w:ilvl w:val="2"/>
          <w:numId w:val="13"/>
        </w:numPr>
        <w:rPr>
          <w:ins w:id="1009" w:author="alberto zafra navarro" w:date="2021-03-01T18:57:00Z"/>
          <w:lang w:val="en-GB"/>
        </w:rPr>
        <w:pPrChange w:id="1010" w:author="alberto zafra navarro" w:date="2021-03-01T18:58:00Z">
          <w:pPr/>
        </w:pPrChange>
      </w:pPr>
      <w:ins w:id="1011" w:author="alberto zafra navarro" w:date="2021-03-01T18:58:00Z">
        <w:r>
          <w:rPr>
            <w:lang w:val="en-GB"/>
          </w:rPr>
          <w:t xml:space="preserve">VR is </w:t>
        </w:r>
      </w:ins>
      <w:ins w:id="1012" w:author="alberto zafra navarro" w:date="2021-03-01T18:59:00Z">
        <w:r>
          <w:rPr>
            <w:lang w:val="en-GB"/>
          </w:rPr>
          <w:t>selected.</w:t>
        </w:r>
      </w:ins>
    </w:p>
    <w:p w14:paraId="3FAACEB8" w14:textId="6F0528A5" w:rsidR="00642963" w:rsidRDefault="00642963" w:rsidP="00F815D4">
      <w:pPr>
        <w:rPr>
          <w:ins w:id="1013" w:author="alberto zafra navarro" w:date="2021-03-01T18:58:00Z"/>
          <w:lang w:val="en-GB"/>
        </w:rPr>
      </w:pPr>
    </w:p>
    <w:p w14:paraId="4E9F9C27" w14:textId="77777777" w:rsidR="00642963" w:rsidRPr="00642963" w:rsidRDefault="00642963" w:rsidP="00642963">
      <w:pPr>
        <w:jc w:val="both"/>
        <w:rPr>
          <w:ins w:id="1014" w:author="alberto zafra navarro" w:date="2021-03-01T18:59:00Z"/>
          <w:lang w:val="en-GB"/>
        </w:rPr>
        <w:pPrChange w:id="1015" w:author="alberto zafra navarro" w:date="2021-03-01T18:59:00Z">
          <w:pPr/>
        </w:pPrChange>
      </w:pPr>
      <w:ins w:id="1016" w:author="alberto zafra navarro" w:date="2021-03-01T18:59:00Z">
        <w:r w:rsidRPr="00642963">
          <w:rPr>
            <w:lang w:val="en-GB"/>
          </w:rPr>
          <w:t>For this project, the use of VR technology has been selected over AR and mixed reality.</w:t>
        </w:r>
      </w:ins>
    </w:p>
    <w:p w14:paraId="5C3657F0" w14:textId="77777777" w:rsidR="00642963" w:rsidRPr="00642963" w:rsidRDefault="00642963" w:rsidP="00642963">
      <w:pPr>
        <w:jc w:val="both"/>
        <w:rPr>
          <w:ins w:id="1017" w:author="alberto zafra navarro" w:date="2021-03-01T18:59:00Z"/>
          <w:lang w:val="en-GB"/>
        </w:rPr>
        <w:pPrChange w:id="1018" w:author="alberto zafra navarro" w:date="2021-03-01T18:59:00Z">
          <w:pPr/>
        </w:pPrChange>
      </w:pPr>
      <w:ins w:id="1019" w:author="alberto zafra navarro" w:date="2021-03-01T18:59:00Z">
        <w:r w:rsidRPr="00642963">
          <w:rPr>
            <w:lang w:val="en-GB"/>
          </w:rPr>
          <w:t xml:space="preserve">VR glasses permit work remotely, making it possible to operate outside the work area. In addition, they facilitate working with a partner online, which can be very advantageous due to the current pandemic situation. </w:t>
        </w:r>
      </w:ins>
    </w:p>
    <w:p w14:paraId="33F538B4" w14:textId="2D6CA73C" w:rsidR="00642963" w:rsidRDefault="00642963" w:rsidP="00642963">
      <w:pPr>
        <w:jc w:val="both"/>
        <w:rPr>
          <w:ins w:id="1020" w:author="alberto zafra navarro" w:date="2021-03-01T19:01:00Z"/>
          <w:lang w:val="en-GB"/>
        </w:rPr>
      </w:pPr>
      <w:ins w:id="1021" w:author="alberto zafra navarro" w:date="2021-03-01T18:59:00Z">
        <w:r w:rsidRPr="00642963">
          <w:rPr>
            <w:lang w:val="en-GB"/>
          </w:rPr>
          <w:t>Another important factor in the choice of VR glasses is the price. Nowadays VR technology is more developed than others, especially in the gaming industry. Therefore this technology has reached a more affordable price</w:t>
        </w:r>
      </w:ins>
      <w:ins w:id="1022" w:author="alberto zafra navarro" w:date="2021-03-01T19:00:00Z">
        <w:r w:rsidR="0024771C">
          <w:rPr>
            <w:lang w:val="en-GB"/>
          </w:rPr>
          <w:t xml:space="preserve">. </w:t>
        </w:r>
        <w:r w:rsidR="0024771C">
          <w:rPr>
            <w:lang w:val="en-GB"/>
          </w:rPr>
          <w:fldChar w:fldCharType="begin" w:fldLock="1"/>
        </w:r>
      </w:ins>
      <w:r w:rsidR="0024771C">
        <w:rPr>
          <w:lang w:val="en-GB"/>
        </w:rPr>
        <w:instrText>ADDIN CSL_CITATION {"citationItems":[{"id":"ITEM-1","itemData":{"DOI":"10.1109/QRS.2018.00048","ISBN":"9781538677575","abstract":"Virtual Reality (VR) is a computer technology that holds the promise of revolutionizing the way we live. The release in 2016 of new-generation headsets from Facebook-owned Oculus and HTC has renewed the interest in that technology. Thousands of VR applications have been developed over the past years, but most software developers lack formal training on this technology. In this paper, we propose descriptive information on the state of practice of VR applications' development to understand the level of maturity of this new technology from the perspective of Software Engineering (SE). To do so, we focused on the analysis of 320 VR open source projects from Github to determine which are the most popular languages and engines used in VR projects, and evaluate the quality of the projects from a software metric perspective. To get further insights on VR development, we also manually analyzed nearly 300 questions from Stack Overflow. Our results show that (1) VR projects on GitHub are currently mostly small to medium projects, and (2) the most popular languages are JavaScript and C#. Unity is the most used game engine during VR development and the most discussed topic on Stack Overflow. Overall, our exploratory study is one of the very first of its kind for VR projects and provides material that is hopefully a starting point for further research on challenges and opportunities for VR software development.","author":[{"dropping-particle":"","family":"Ghrairi","given":"Naoures","non-dropping-particle":"","parse-names":false,"suffix":""},{"dropping-particle":"","family":"Kpodjedo","given":"Sègla","non-dropping-particle":"","parse-names":false,"suffix":""},{"dropping-particle":"","family":"Barrak","given":"Amine","non-dropping-particle":"","parse-names":false,"suffix":""},{"dropping-particle":"","family":"Petrillo","given":"Fábio","non-dropping-particle":"","parse-names":false,"suffix":""},{"dropping-particle":"","family":"Khomh","given":"Foutse","non-dropping-particle":"","parse-names":false,"suffix":""}],"container-title":"Proceedings - 2018 IEEE 18th International Conference on Software Quality, Reliability, and Security, QRS 2018","id":"ITEM-1","issued":{"date-parts":[["2018","8","2"]]},"page":"356-366","publisher":"Institute of Electrical and Electronics Engineers Inc.","title":"The State of practice on Virtual Reality (VR) applications: An exploratory study on github and stack overflow","type":"paper-conference"},"uris":["http://www.mendeley.com/documents/?uuid=142c55c8-004b-3898-949f-f9815b48c299"]}],"mendeley":{"formattedCitation":"(Ghrairi &lt;i&gt;et al.&lt;/i&gt;, 2018)","plainTextFormattedCitation":"(Ghrairi et al., 2018)","previouslyFormattedCitation":"(Ghrairi &lt;i&gt;et al.&lt;/i&gt;, 2018)"},"properties":{"noteIndex":0},"schema":"https://github.com/citation-style-language/schema/raw/master/csl-citation.json"}</w:instrText>
      </w:r>
      <w:r w:rsidR="0024771C">
        <w:rPr>
          <w:lang w:val="en-GB"/>
        </w:rPr>
        <w:fldChar w:fldCharType="separate"/>
      </w:r>
      <w:r w:rsidR="0024771C" w:rsidRPr="0024771C">
        <w:rPr>
          <w:noProof/>
          <w:lang w:val="en-GB"/>
        </w:rPr>
        <w:t xml:space="preserve">(Ghrairi </w:t>
      </w:r>
      <w:r w:rsidR="0024771C" w:rsidRPr="0024771C">
        <w:rPr>
          <w:i/>
          <w:noProof/>
          <w:lang w:val="en-GB"/>
        </w:rPr>
        <w:t>et al.</w:t>
      </w:r>
      <w:r w:rsidR="0024771C" w:rsidRPr="0024771C">
        <w:rPr>
          <w:noProof/>
          <w:lang w:val="en-GB"/>
        </w:rPr>
        <w:t>, 2018)</w:t>
      </w:r>
      <w:ins w:id="1023" w:author="alberto zafra navarro" w:date="2021-03-01T19:00:00Z">
        <w:r w:rsidR="0024771C">
          <w:rPr>
            <w:lang w:val="en-GB"/>
          </w:rPr>
          <w:fldChar w:fldCharType="end"/>
        </w:r>
        <w:r w:rsidR="0024771C">
          <w:rPr>
            <w:lang w:val="en-GB"/>
          </w:rPr>
          <w:t xml:space="preserve">. </w:t>
        </w:r>
      </w:ins>
      <w:ins w:id="1024" w:author="alberto zafra navarro" w:date="2021-03-01T19:01:00Z">
        <w:r w:rsidR="0024771C" w:rsidRPr="0024771C">
          <w:rPr>
            <w:lang w:val="en-GB"/>
          </w:rPr>
          <w:t>This project wants to reach all companies, both large and small, that is why VR technology has been selected.</w:t>
        </w:r>
      </w:ins>
    </w:p>
    <w:p w14:paraId="55EC84AA" w14:textId="4BD432AA" w:rsidR="0024771C" w:rsidRDefault="0024771C" w:rsidP="00642963">
      <w:pPr>
        <w:jc w:val="both"/>
        <w:rPr>
          <w:ins w:id="1025" w:author="alberto zafra navarro" w:date="2021-03-01T19:03:00Z"/>
          <w:lang w:val="en-GB"/>
        </w:rPr>
      </w:pPr>
      <w:ins w:id="1026" w:author="alberto zafra navarro" w:date="2021-03-01T19:01:00Z">
        <w:r w:rsidRPr="0024771C">
          <w:rPr>
            <w:lang w:val="en-GB"/>
          </w:rPr>
          <w:t>Moreover, Augmented Reality and Virtual Reality have been around for quite some years, but while virtual reality has evolved quite well and also made the step forward into industry, augmented reality still stays behind.</w:t>
        </w:r>
      </w:ins>
      <w:ins w:id="1027" w:author="alberto zafra navarro" w:date="2021-03-01T19:03:00Z">
        <w:r>
          <w:rPr>
            <w:lang w:val="en-GB"/>
          </w:rPr>
          <w:fldChar w:fldCharType="begin" w:fldLock="1"/>
        </w:r>
      </w:ins>
      <w:r>
        <w:rPr>
          <w:lang w:val="en-GB"/>
        </w:rPr>
        <w:instrText>ADDIN CSL_CITATION {"citationItems":[{"id":"ITEM-1","itemData":{"DOI":"10.1109/VS-GAMES.2011.12","ISBN":"9780769544199","abstract":"Service Oriented Infrastructures allow for on-demand provision of Information and Communication Technologies assets. What virtual environments require from such infrastructures refers to the offered Quality of Service (QoS) levels, which have direct impact on the end users experience. In this paper, we describe a new approach to improve the user experience, with regard to QoS, of collaborative Virtual Reality (VR) and Augmented Reality (AR) working sessions. One of the main issues that have to be addressed in such a use case is the requirement for keeping QoS with regards to real-time of the shared multimedia content of the AR. Therefore we adapted our application to a new and innovative real-time enabled framework for service-based infrastructures, implemented within the framework of the IRMOS EU project. This framework provides the necessary guarantees for successful collaborative VR and AR sessions as derived from the desired user experience. We also demonstrate the operation of the implemented framework and evaluate its effectiveness to the collaborative Virtual and Augmented Reality scenario. © 2011 IEEE.","author":[{"dropping-particle":"","family":"Braitmaier","given":"Michael","non-dropping-particle":"","parse-names":false,"suffix":""},{"dropping-particle":"","family":"Kyriazis","given":"Dimosthenis","non-dropping-particle":"","parse-names":false,"suffix":""}],"container-title":"Proceedings - 2011 3rd International Conferenceon Games and Virtual Worlds for Serious Applications, VS-Games 2011","id":"ITEM-1","issued":{"date-parts":[["2011"]]},"page":"40-46","title":"Virtual and Augmented Reality: Improved user experience through a Service Oriented Infrastructure","type":"paper-conference"},"uris":["http://www.mendeley.com/documents/?uuid=052d65ff-919f-31b2-9d18-93b2aacd767e"]}],"mendeley":{"formattedCitation":"(Braitmaier and Kyriazis, 2011)","plainTextFormattedCitation":"(Braitmaier and Kyriazis, 2011)","previouslyFormattedCitation":"(Braitmaier and Kyriazis, 2011)"},"properties":{"noteIndex":0},"schema":"https://github.com/citation-style-language/schema/raw/master/csl-citation.json"}</w:instrText>
      </w:r>
      <w:r>
        <w:rPr>
          <w:lang w:val="en-GB"/>
        </w:rPr>
        <w:fldChar w:fldCharType="separate"/>
      </w:r>
      <w:r w:rsidRPr="0024771C">
        <w:rPr>
          <w:noProof/>
          <w:lang w:val="en-GB"/>
        </w:rPr>
        <w:t>(Braitmaier and Kyriazis, 2011)</w:t>
      </w:r>
      <w:ins w:id="1028" w:author="alberto zafra navarro" w:date="2021-03-01T19:03:00Z">
        <w:r>
          <w:rPr>
            <w:lang w:val="en-GB"/>
          </w:rPr>
          <w:fldChar w:fldCharType="end"/>
        </w:r>
        <w:r>
          <w:rPr>
            <w:lang w:val="en-GB"/>
          </w:rPr>
          <w:t>.</w:t>
        </w:r>
      </w:ins>
    </w:p>
    <w:p w14:paraId="0E6D3D24" w14:textId="53A33AE8" w:rsidR="0024771C" w:rsidRDefault="0024771C" w:rsidP="00642963">
      <w:pPr>
        <w:jc w:val="both"/>
        <w:rPr>
          <w:ins w:id="1029" w:author="alberto zafra navarro" w:date="2021-03-01T19:05:00Z"/>
          <w:lang w:val="en-GB"/>
        </w:rPr>
      </w:pPr>
      <w:ins w:id="1030" w:author="alberto zafra navarro" w:date="2021-03-01T19:03:00Z">
        <w:r w:rsidRPr="0024771C">
          <w:rPr>
            <w:lang w:val="en-GB"/>
          </w:rPr>
          <w:t>Furthermore, in some studies in the medical area, some patients had more enthusiasm when they worked with VR. Due to this, is supposed that the workers will be more willing to work, if the task is more fun or interactive, thanks to the use of this technology.</w:t>
        </w:r>
      </w:ins>
      <w:ins w:id="1031" w:author="alberto zafra navarro" w:date="2021-03-01T19:05:00Z">
        <w:r>
          <w:rPr>
            <w:lang w:val="en-GB"/>
          </w:rPr>
          <w:fldChar w:fldCharType="begin" w:fldLock="1"/>
        </w:r>
      </w:ins>
      <w:r w:rsidR="00E42D61">
        <w:rPr>
          <w:lang w:val="en-GB"/>
        </w:rPr>
        <w:instrText>ADDIN CSL_CITATION {"citationItems":[{"id":"ITEM-1","itemData":{"DOI":"10.1109/EMBC.2013.6610575","ISBN":"9781457702167","ISSN":"1557170X","PMID":"24110762","abstract":"Introducing computer games to the rehabilitation market led to development of numerous Virtual Reality (VR) training applications. Although VR has provided tremendous benefit to the patients and caregivers, it has inherent limitations, some of which might be solved by replacing it with Augmented Reality (AR). The task of pick-and-place, which is part of many activities of daily living (ADL's), is one of the major affected functions stroke patients mainly expect to recover. We developed an exercise consisting of moving an object between various points, following a flash light that indicates the next target. The results show superior performance of subjects in spatial AR versus non-immersive VR setting. This could be due to the extraneous hand-eye coordination which exists in VR whereas it is eliminated in spatial AR. © 2013 IEEE.","author":[{"dropping-particle":"","family":"Khademi","given":"Maryam","non-dropping-particle":"","parse-names":false,"suffix":""},{"dropping-particle":"","family":"Hondori","given":"Hossein Mousavi","non-dropping-particle":"","parse-names":false,"suffix":""},{"dropping-particle":"","family":"Dodakian","given":"Lucy","non-dropping-particle":"","parse-names":false,"suffix":""},{"dropping-particle":"","family":"Cramer","given":"Steve","non-dropping-particle":"","parse-names":false,"suffix":""},{"dropping-particle":"V.","family":"Lopes","given":"Cristina","non-dropping-particle":"","parse-names":false,"suffix":""}],"container-title":"Proceedings of the Annual International Conference of the IEEE Engineering in Medicine and Biology Society, EMBS","id":"ITEM-1","issued":{"date-parts":[["2013"]]},"page":"4613-4616","title":"Comparing 'pick and place' task in spatial Augmented Reality versus non-immersive Virtual Reality for rehabilitation setting","type":"paper-conference"},"uris":["http://www.mendeley.com/documents/?uuid=47d2b96c-4bd6-3884-93c1-933ea5a3e140"]}],"mendeley":{"formattedCitation":"(Khademi &lt;i&gt;et al.&lt;/i&gt;, 2013)","plainTextFormattedCitation":"(Khademi et al., 2013)","previouslyFormattedCitation":"(Khademi &lt;i&gt;et al.&lt;/i&gt;, 2013)"},"properties":{"noteIndex":0},"schema":"https://github.com/citation-style-language/schema/raw/master/csl-citation.json"}</w:instrText>
      </w:r>
      <w:r>
        <w:rPr>
          <w:lang w:val="en-GB"/>
        </w:rPr>
        <w:fldChar w:fldCharType="separate"/>
      </w:r>
      <w:r w:rsidRPr="0024771C">
        <w:rPr>
          <w:noProof/>
          <w:lang w:val="en-GB"/>
        </w:rPr>
        <w:t xml:space="preserve">(Khademi </w:t>
      </w:r>
      <w:r w:rsidRPr="0024771C">
        <w:rPr>
          <w:i/>
          <w:noProof/>
          <w:lang w:val="en-GB"/>
        </w:rPr>
        <w:t>et al.</w:t>
      </w:r>
      <w:r w:rsidRPr="0024771C">
        <w:rPr>
          <w:noProof/>
          <w:lang w:val="en-GB"/>
        </w:rPr>
        <w:t>, 2013)</w:t>
      </w:r>
      <w:ins w:id="1032" w:author="alberto zafra navarro" w:date="2021-03-01T19:05:00Z">
        <w:r>
          <w:rPr>
            <w:lang w:val="en-GB"/>
          </w:rPr>
          <w:fldChar w:fldCharType="end"/>
        </w:r>
        <w:r>
          <w:rPr>
            <w:lang w:val="en-GB"/>
          </w:rPr>
          <w:t>.</w:t>
        </w:r>
      </w:ins>
    </w:p>
    <w:p w14:paraId="3BDF43D8" w14:textId="3B1EFF54" w:rsidR="0024771C" w:rsidRDefault="0024771C" w:rsidP="00642963">
      <w:pPr>
        <w:jc w:val="both"/>
        <w:rPr>
          <w:ins w:id="1033" w:author="alberto zafra navarro" w:date="2021-03-01T19:07:00Z"/>
          <w:lang w:val="en-GB"/>
        </w:rPr>
      </w:pPr>
      <w:ins w:id="1034" w:author="alberto zafra navarro" w:date="2021-03-01T19:05:00Z">
        <w:r w:rsidRPr="0024771C">
          <w:rPr>
            <w:lang w:val="en-GB"/>
          </w:rPr>
          <w:t>In the end, the HTC Vive Pro goggles were used due to availability.</w:t>
        </w:r>
      </w:ins>
    </w:p>
    <w:p w14:paraId="2F361B60" w14:textId="77777777" w:rsidR="0024771C" w:rsidRDefault="0024771C">
      <w:pPr>
        <w:spacing w:after="0" w:line="240" w:lineRule="auto"/>
        <w:rPr>
          <w:ins w:id="1035" w:author="alberto zafra navarro" w:date="2021-03-01T19:07:00Z"/>
          <w:lang w:val="en-GB"/>
        </w:rPr>
      </w:pPr>
      <w:ins w:id="1036" w:author="alberto zafra navarro" w:date="2021-03-01T19:07:00Z">
        <w:r>
          <w:rPr>
            <w:lang w:val="en-GB"/>
          </w:rPr>
          <w:br w:type="page"/>
        </w:r>
      </w:ins>
    </w:p>
    <w:p w14:paraId="7F308E91" w14:textId="49C4F95B" w:rsidR="00642963" w:rsidRPr="00E747AA" w:rsidDel="0024771C" w:rsidRDefault="00642963" w:rsidP="00F815D4">
      <w:pPr>
        <w:rPr>
          <w:del w:id="1037" w:author="alberto zafra navarro" w:date="2021-03-01T19:07:00Z"/>
          <w:lang w:val="en-GB"/>
        </w:rPr>
        <w:pPrChange w:id="1038" w:author="alberto zafra navarro" w:date="2021-03-01T18:50:00Z">
          <w:pPr/>
        </w:pPrChange>
      </w:pPr>
      <w:bookmarkStart w:id="1039" w:name="_Toc65520849"/>
      <w:bookmarkStart w:id="1040" w:name="_Toc65520941"/>
      <w:bookmarkStart w:id="1041" w:name="_Toc65521106"/>
      <w:bookmarkEnd w:id="1039"/>
      <w:bookmarkEnd w:id="1040"/>
      <w:bookmarkEnd w:id="1041"/>
    </w:p>
    <w:p w14:paraId="7155344D" w14:textId="3BA6AFEF" w:rsidR="00EF58ED" w:rsidRPr="00E747AA" w:rsidRDefault="00704EB5" w:rsidP="0024771C">
      <w:pPr>
        <w:pStyle w:val="Heading3"/>
        <w:numPr>
          <w:ilvl w:val="1"/>
          <w:numId w:val="13"/>
        </w:numPr>
        <w:rPr>
          <w:lang w:val="en-GB"/>
        </w:rPr>
        <w:pPrChange w:id="1042" w:author="alberto zafra navarro" w:date="2021-03-01T19:06:00Z">
          <w:pPr>
            <w:pStyle w:val="Heading3"/>
          </w:pPr>
        </w:pPrChange>
      </w:pPr>
      <w:bookmarkStart w:id="1043" w:name="_Toc409533904"/>
      <w:del w:id="1044" w:author="alberto zafra navarro" w:date="2021-03-01T19:06:00Z">
        <w:r w:rsidRPr="00E747AA" w:rsidDel="0024771C">
          <w:rPr>
            <w:lang w:val="en-GB"/>
          </w:rPr>
          <w:delText>1</w:delText>
        </w:r>
        <w:r w:rsidRPr="00E747AA" w:rsidDel="0024771C">
          <w:rPr>
            <w:lang w:val="en-GB"/>
          </w:rPr>
          <w:delText>.3</w:delText>
        </w:r>
        <w:r w:rsidR="00EF58ED" w:rsidRPr="00E747AA" w:rsidDel="0024771C">
          <w:rPr>
            <w:lang w:val="en-GB"/>
          </w:rPr>
          <w:delText xml:space="preserve"> Overview </w:delText>
        </w:r>
        <w:bookmarkEnd w:id="1043"/>
        <w:r w:rsidR="005B637A" w:rsidRPr="00E747AA" w:rsidDel="0024771C">
          <w:rPr>
            <w:lang w:val="en-GB"/>
          </w:rPr>
          <w:delText>(of the thesis)</w:delText>
        </w:r>
      </w:del>
      <w:bookmarkStart w:id="1045" w:name="_Toc65521107"/>
      <w:ins w:id="1046" w:author="alberto zafra navarro" w:date="2021-03-01T19:06:00Z">
        <w:r w:rsidR="0024771C">
          <w:rPr>
            <w:lang w:val="en-GB"/>
          </w:rPr>
          <w:t>Outline</w:t>
        </w:r>
      </w:ins>
      <w:bookmarkEnd w:id="1045"/>
    </w:p>
    <w:p w14:paraId="6CC45107" w14:textId="1EAD70EE" w:rsidR="00FA0CCC" w:rsidDel="0024771C" w:rsidRDefault="00AB7250" w:rsidP="0078154B">
      <w:pPr>
        <w:rPr>
          <w:del w:id="1047" w:author="alberto zafra navarro" w:date="2021-03-01T19:06:00Z"/>
          <w:lang w:val="en-GB"/>
        </w:rPr>
      </w:pPr>
      <w:del w:id="1048" w:author="alberto zafra navarro" w:date="2021-03-01T19:06:00Z">
        <w:r w:rsidRPr="00E747AA" w:rsidDel="0024771C">
          <w:rPr>
            <w:lang w:val="en-GB"/>
          </w:rPr>
          <w:delText xml:space="preserve">The introduction ends with a short overview of what the reader will find in the </w:delText>
        </w:r>
        <w:r w:rsidRPr="00E747AA" w:rsidDel="0024771C">
          <w:rPr>
            <w:i/>
            <w:lang w:val="en-GB"/>
          </w:rPr>
          <w:delText xml:space="preserve">rest of the </w:delText>
        </w:r>
        <w:r w:rsidR="001C5BE6" w:rsidRPr="00E747AA" w:rsidDel="0024771C">
          <w:rPr>
            <w:i/>
            <w:lang w:val="en-GB"/>
          </w:rPr>
          <w:delText>thesis</w:delText>
        </w:r>
        <w:r w:rsidRPr="00E747AA" w:rsidDel="0024771C">
          <w:rPr>
            <w:lang w:val="en-GB"/>
          </w:rPr>
          <w:delText>.</w:delText>
        </w:r>
        <w:r w:rsidR="00C92719" w:rsidRPr="00E747AA" w:rsidDel="0024771C">
          <w:rPr>
            <w:lang w:val="en-GB"/>
          </w:rPr>
          <w:delText xml:space="preserve"> </w:delText>
        </w:r>
        <w:r w:rsidR="0000095A" w:rsidRPr="00E747AA" w:rsidDel="0024771C">
          <w:rPr>
            <w:lang w:val="en-GB"/>
          </w:rPr>
          <w:delText xml:space="preserve"> In this way the reader knows what to expect and is more able to follow th</w:delText>
        </w:r>
        <w:r w:rsidR="00B6584B" w:rsidRPr="00E747AA" w:rsidDel="0024771C">
          <w:rPr>
            <w:lang w:val="en-GB"/>
          </w:rPr>
          <w:delText xml:space="preserve">e flow as the </w:delText>
        </w:r>
        <w:r w:rsidR="001C5BE6" w:rsidRPr="00E747AA" w:rsidDel="0024771C">
          <w:rPr>
            <w:lang w:val="en-GB"/>
          </w:rPr>
          <w:delText>thesis</w:delText>
        </w:r>
        <w:r w:rsidR="007F3A9E" w:rsidRPr="00E747AA" w:rsidDel="0024771C">
          <w:rPr>
            <w:lang w:val="en-GB"/>
          </w:rPr>
          <w:delText xml:space="preserve"> transition</w:delText>
        </w:r>
        <w:r w:rsidR="00B6584B" w:rsidRPr="00E747AA" w:rsidDel="0024771C">
          <w:rPr>
            <w:lang w:val="en-GB"/>
          </w:rPr>
          <w:delText>s</w:delText>
        </w:r>
        <w:r w:rsidR="007F3A9E" w:rsidRPr="00E747AA" w:rsidDel="0024771C">
          <w:rPr>
            <w:lang w:val="en-GB"/>
          </w:rPr>
          <w:delText xml:space="preserve"> from one section to</w:delText>
        </w:r>
        <w:r w:rsidR="00FA0CCC" w:rsidRPr="00E747AA" w:rsidDel="0024771C">
          <w:rPr>
            <w:lang w:val="en-GB"/>
          </w:rPr>
          <w:delText xml:space="preserve"> the next. </w:delText>
        </w:r>
        <w:r w:rsidR="005B637A" w:rsidRPr="00E747AA" w:rsidDel="0024771C">
          <w:rPr>
            <w:lang w:val="en-GB"/>
          </w:rPr>
          <w:delText xml:space="preserve"> One way to do this is to be quite specific about what material is presented in each major section; e.g., t</w:delText>
        </w:r>
        <w:r w:rsidR="0033267C" w:rsidRPr="00E747AA" w:rsidDel="0024771C">
          <w:rPr>
            <w:lang w:val="en-GB"/>
          </w:rPr>
          <w:delText>he experimental method and</w:delText>
        </w:r>
        <w:r w:rsidR="005B637A" w:rsidRPr="00E747AA" w:rsidDel="0024771C">
          <w:rPr>
            <w:lang w:val="en-GB"/>
          </w:rPr>
          <w:delText xml:space="preserve"> procedures are explained in detail in Chapter 2. T</w:delText>
        </w:r>
        <w:r w:rsidR="009C43E8" w:rsidRPr="00E747AA" w:rsidDel="0024771C">
          <w:rPr>
            <w:lang w:val="en-GB"/>
          </w:rPr>
          <w:delText xml:space="preserve">he length of the </w:delText>
        </w:r>
        <w:r w:rsidR="00FF0E12" w:rsidRPr="00E747AA" w:rsidDel="0024771C">
          <w:rPr>
            <w:lang w:val="en-GB"/>
          </w:rPr>
          <w:delText xml:space="preserve">main body of the </w:delText>
        </w:r>
        <w:r w:rsidR="001C5BE6" w:rsidRPr="00E747AA" w:rsidDel="0024771C">
          <w:rPr>
            <w:lang w:val="en-GB"/>
          </w:rPr>
          <w:delText>thesis</w:delText>
        </w:r>
        <w:r w:rsidR="009C43E8" w:rsidRPr="00E747AA" w:rsidDel="0024771C">
          <w:rPr>
            <w:lang w:val="en-GB"/>
          </w:rPr>
          <w:delText xml:space="preserve">, </w:delText>
        </w:r>
        <w:r w:rsidR="00FA0CCC" w:rsidRPr="00E747AA" w:rsidDel="0024771C">
          <w:rPr>
            <w:lang w:val="en-GB"/>
          </w:rPr>
          <w:delText>f</w:delText>
        </w:r>
        <w:r w:rsidR="0033468D" w:rsidRPr="00E747AA" w:rsidDel="0024771C">
          <w:rPr>
            <w:lang w:val="en-GB"/>
          </w:rPr>
          <w:delText>rom</w:delText>
        </w:r>
        <w:r w:rsidR="00FA0CCC" w:rsidRPr="00E747AA" w:rsidDel="0024771C">
          <w:rPr>
            <w:lang w:val="en-GB"/>
          </w:rPr>
          <w:delText xml:space="preserve"> the </w:delText>
        </w:r>
        <w:r w:rsidR="00F65EBA" w:rsidRPr="00E747AA" w:rsidDel="0024771C">
          <w:rPr>
            <w:lang w:val="en-GB"/>
          </w:rPr>
          <w:delText xml:space="preserve">beginning of the </w:delText>
        </w:r>
        <w:r w:rsidR="00FA0CCC" w:rsidRPr="00E747AA" w:rsidDel="0024771C">
          <w:rPr>
            <w:lang w:val="en-GB"/>
          </w:rPr>
          <w:delText>introduction to the end of the reference</w:delText>
        </w:r>
        <w:r w:rsidR="009C43E8" w:rsidRPr="00E747AA" w:rsidDel="0024771C">
          <w:rPr>
            <w:lang w:val="en-GB"/>
          </w:rPr>
          <w:delText xml:space="preserve">s, should be about </w:delText>
        </w:r>
        <w:r w:rsidR="009C43E8" w:rsidRPr="00E747AA" w:rsidDel="0024771C">
          <w:rPr>
            <w:i/>
            <w:lang w:val="en-GB"/>
          </w:rPr>
          <w:delText>25 pages</w:delText>
        </w:r>
        <w:r w:rsidR="009C43E8" w:rsidRPr="00E747AA" w:rsidDel="0024771C">
          <w:rPr>
            <w:lang w:val="en-GB"/>
          </w:rPr>
          <w:delText>.</w:delText>
        </w:r>
      </w:del>
    </w:p>
    <w:p w14:paraId="7ED21BF2" w14:textId="5D8709AD" w:rsidR="0024771C" w:rsidRDefault="0024771C" w:rsidP="0098113C">
      <w:pPr>
        <w:rPr>
          <w:ins w:id="1049" w:author="alberto zafra navarro" w:date="2021-03-01T19:06:00Z"/>
          <w:lang w:val="en-GB"/>
        </w:rPr>
      </w:pPr>
    </w:p>
    <w:p w14:paraId="2CEF95EA" w14:textId="77777777" w:rsidR="0024771C" w:rsidRPr="0024771C" w:rsidRDefault="0024771C" w:rsidP="0024771C">
      <w:pPr>
        <w:jc w:val="both"/>
        <w:rPr>
          <w:ins w:id="1050" w:author="alberto zafra navarro" w:date="2021-03-01T19:06:00Z"/>
          <w:lang w:val="en-GB"/>
        </w:rPr>
        <w:pPrChange w:id="1051" w:author="alberto zafra navarro" w:date="2021-03-01T19:06:00Z">
          <w:pPr/>
        </w:pPrChange>
      </w:pPr>
      <w:ins w:id="1052" w:author="alberto zafra navarro" w:date="2021-03-01T19:06:00Z">
        <w:r w:rsidRPr="0024771C">
          <w:rPr>
            <w:lang w:val="en-GB"/>
          </w:rPr>
          <w:t>The aim of this section is to clarify the structure of the report, which specifies what includes each chapter and the main contents of those chapters.</w:t>
        </w:r>
      </w:ins>
    </w:p>
    <w:p w14:paraId="7E56ED33" w14:textId="77777777" w:rsidR="0024771C" w:rsidRPr="0024771C" w:rsidRDefault="0024771C" w:rsidP="0024771C">
      <w:pPr>
        <w:jc w:val="both"/>
        <w:rPr>
          <w:ins w:id="1053" w:author="alberto zafra navarro" w:date="2021-03-01T19:06:00Z"/>
          <w:lang w:val="en-GB"/>
        </w:rPr>
        <w:pPrChange w:id="1054" w:author="alberto zafra navarro" w:date="2021-03-01T19:06:00Z">
          <w:pPr/>
        </w:pPrChange>
      </w:pPr>
    </w:p>
    <w:p w14:paraId="67D6AA65" w14:textId="77777777" w:rsidR="0024771C" w:rsidRPr="0024771C" w:rsidRDefault="0024771C" w:rsidP="0024771C">
      <w:pPr>
        <w:jc w:val="both"/>
        <w:rPr>
          <w:ins w:id="1055" w:author="alberto zafra navarro" w:date="2021-03-01T19:06:00Z"/>
          <w:lang w:val="en-GB"/>
        </w:rPr>
        <w:pPrChange w:id="1056" w:author="alberto zafra navarro" w:date="2021-03-01T19:06:00Z">
          <w:pPr/>
        </w:pPrChange>
      </w:pPr>
      <w:ins w:id="1057" w:author="alberto zafra navarro" w:date="2021-03-01T19:06:00Z">
        <w:r w:rsidRPr="0024771C">
          <w:rPr>
            <w:lang w:val="en-GB"/>
          </w:rPr>
          <w:t>Chapter 1: Introduction - The introduction identifies the topic and introduces an overview of the project. In addition, the background and some general questions are addressed.</w:t>
        </w:r>
      </w:ins>
    </w:p>
    <w:p w14:paraId="3153E20C" w14:textId="77777777" w:rsidR="0024771C" w:rsidRPr="0024771C" w:rsidRDefault="0024771C" w:rsidP="0024771C">
      <w:pPr>
        <w:jc w:val="both"/>
        <w:rPr>
          <w:ins w:id="1058" w:author="alberto zafra navarro" w:date="2021-03-01T19:06:00Z"/>
          <w:lang w:val="en-GB"/>
        </w:rPr>
        <w:pPrChange w:id="1059" w:author="alberto zafra navarro" w:date="2021-03-01T19:06:00Z">
          <w:pPr/>
        </w:pPrChange>
      </w:pPr>
    </w:p>
    <w:p w14:paraId="7A13BBC6" w14:textId="77777777" w:rsidR="0024771C" w:rsidRPr="0024771C" w:rsidRDefault="0024771C" w:rsidP="0024771C">
      <w:pPr>
        <w:jc w:val="both"/>
        <w:rPr>
          <w:ins w:id="1060" w:author="alberto zafra navarro" w:date="2021-03-01T19:06:00Z"/>
          <w:lang w:val="en-GB"/>
        </w:rPr>
        <w:pPrChange w:id="1061" w:author="alberto zafra navarro" w:date="2021-03-01T19:06:00Z">
          <w:pPr/>
        </w:pPrChange>
      </w:pPr>
      <w:ins w:id="1062" w:author="alberto zafra navarro" w:date="2021-03-01T19:06:00Z">
        <w:r w:rsidRPr="0024771C">
          <w:rPr>
            <w:lang w:val="en-GB"/>
          </w:rPr>
          <w:t xml:space="preserve">Chapter 2: Theoretical Frame of Reference - The Theoretical Frame of Reference explains the concepts and tools used in the thesis. </w:t>
        </w:r>
      </w:ins>
    </w:p>
    <w:p w14:paraId="62179DD4" w14:textId="77777777" w:rsidR="0024771C" w:rsidRPr="0024771C" w:rsidRDefault="0024771C" w:rsidP="0024771C">
      <w:pPr>
        <w:jc w:val="both"/>
        <w:rPr>
          <w:ins w:id="1063" w:author="alberto zafra navarro" w:date="2021-03-01T19:06:00Z"/>
          <w:lang w:val="en-GB"/>
        </w:rPr>
        <w:pPrChange w:id="1064" w:author="alberto zafra navarro" w:date="2021-03-01T19:06:00Z">
          <w:pPr/>
        </w:pPrChange>
      </w:pPr>
    </w:p>
    <w:p w14:paraId="3F0EB471" w14:textId="77777777" w:rsidR="0024771C" w:rsidRPr="0024771C" w:rsidRDefault="0024771C" w:rsidP="0024771C">
      <w:pPr>
        <w:jc w:val="both"/>
        <w:rPr>
          <w:ins w:id="1065" w:author="alberto zafra navarro" w:date="2021-03-01T19:06:00Z"/>
          <w:lang w:val="en-GB"/>
        </w:rPr>
        <w:pPrChange w:id="1066" w:author="alberto zafra navarro" w:date="2021-03-01T19:06:00Z">
          <w:pPr/>
        </w:pPrChange>
      </w:pPr>
      <w:ins w:id="1067" w:author="alberto zafra navarro" w:date="2021-03-01T19:06:00Z">
        <w:r w:rsidRPr="0024771C">
          <w:rPr>
            <w:lang w:val="en-GB"/>
          </w:rPr>
          <w:t>Chapter 3: Literature Review - This section analyses the previous works related to the project, with the use of references and reviews the possibilities of the project by the use of past studies.</w:t>
        </w:r>
      </w:ins>
    </w:p>
    <w:p w14:paraId="322D3881" w14:textId="77777777" w:rsidR="0024771C" w:rsidRPr="0024771C" w:rsidRDefault="0024771C" w:rsidP="0024771C">
      <w:pPr>
        <w:jc w:val="both"/>
        <w:rPr>
          <w:ins w:id="1068" w:author="alberto zafra navarro" w:date="2021-03-01T19:06:00Z"/>
          <w:lang w:val="en-GB"/>
        </w:rPr>
        <w:pPrChange w:id="1069" w:author="alberto zafra navarro" w:date="2021-03-01T19:06:00Z">
          <w:pPr/>
        </w:pPrChange>
      </w:pPr>
    </w:p>
    <w:p w14:paraId="0BDD8475" w14:textId="77777777" w:rsidR="0024771C" w:rsidRPr="0024771C" w:rsidRDefault="0024771C" w:rsidP="0024771C">
      <w:pPr>
        <w:jc w:val="both"/>
        <w:rPr>
          <w:ins w:id="1070" w:author="alberto zafra navarro" w:date="2021-03-01T19:06:00Z"/>
          <w:lang w:val="en-GB"/>
        </w:rPr>
        <w:pPrChange w:id="1071" w:author="alberto zafra navarro" w:date="2021-03-01T19:06:00Z">
          <w:pPr/>
        </w:pPrChange>
      </w:pPr>
      <w:ins w:id="1072" w:author="alberto zafra navarro" w:date="2021-03-01T19:06:00Z">
        <w:r w:rsidRPr="0024771C">
          <w:rPr>
            <w:lang w:val="en-GB"/>
          </w:rPr>
          <w:t>Chapter 4: Method - The next section explains the methodology taken for developing the thesis. Moreover, the most important parts, such as the development of the software, are discussed in more detail.</w:t>
        </w:r>
      </w:ins>
    </w:p>
    <w:p w14:paraId="4C2F3CF1" w14:textId="77777777" w:rsidR="0024771C" w:rsidRPr="0024771C" w:rsidRDefault="0024771C" w:rsidP="0024771C">
      <w:pPr>
        <w:jc w:val="both"/>
        <w:rPr>
          <w:ins w:id="1073" w:author="alberto zafra navarro" w:date="2021-03-01T19:06:00Z"/>
          <w:lang w:val="en-GB"/>
        </w:rPr>
        <w:pPrChange w:id="1074" w:author="alberto zafra navarro" w:date="2021-03-01T19:06:00Z">
          <w:pPr/>
        </w:pPrChange>
      </w:pPr>
    </w:p>
    <w:p w14:paraId="4B41CB7B" w14:textId="77777777" w:rsidR="0024771C" w:rsidRPr="0024771C" w:rsidRDefault="0024771C" w:rsidP="0024771C">
      <w:pPr>
        <w:jc w:val="both"/>
        <w:rPr>
          <w:ins w:id="1075" w:author="alberto zafra navarro" w:date="2021-03-01T19:06:00Z"/>
          <w:lang w:val="en-GB"/>
        </w:rPr>
        <w:pPrChange w:id="1076" w:author="alberto zafra navarro" w:date="2021-03-01T19:06:00Z">
          <w:pPr/>
        </w:pPrChange>
      </w:pPr>
      <w:ins w:id="1077" w:author="alberto zafra navarro" w:date="2021-03-01T19:06:00Z">
        <w:r w:rsidRPr="0024771C">
          <w:rPr>
            <w:lang w:val="en-GB"/>
          </w:rPr>
          <w:t>Chapter 5: Results - In the Results chapter the final version of the project is analysed and is determined if the thesis has achieved the desired final point of development.</w:t>
        </w:r>
      </w:ins>
    </w:p>
    <w:p w14:paraId="36281709" w14:textId="77777777" w:rsidR="0024771C" w:rsidRPr="0024771C" w:rsidRDefault="0024771C" w:rsidP="0024771C">
      <w:pPr>
        <w:jc w:val="both"/>
        <w:rPr>
          <w:ins w:id="1078" w:author="alberto zafra navarro" w:date="2021-03-01T19:06:00Z"/>
          <w:lang w:val="en-GB"/>
        </w:rPr>
        <w:pPrChange w:id="1079" w:author="alberto zafra navarro" w:date="2021-03-01T19:06:00Z">
          <w:pPr/>
        </w:pPrChange>
      </w:pPr>
    </w:p>
    <w:p w14:paraId="3B087695" w14:textId="77777777" w:rsidR="0024771C" w:rsidRPr="0024771C" w:rsidRDefault="0024771C" w:rsidP="0024771C">
      <w:pPr>
        <w:jc w:val="both"/>
        <w:rPr>
          <w:ins w:id="1080" w:author="alberto zafra navarro" w:date="2021-03-01T19:06:00Z"/>
          <w:lang w:val="en-GB"/>
        </w:rPr>
        <w:pPrChange w:id="1081" w:author="alberto zafra navarro" w:date="2021-03-01T19:06:00Z">
          <w:pPr/>
        </w:pPrChange>
      </w:pPr>
      <w:ins w:id="1082" w:author="alberto zafra navarro" w:date="2021-03-01T19:06:00Z">
        <w:r w:rsidRPr="0024771C">
          <w:rPr>
            <w:lang w:val="en-GB"/>
          </w:rPr>
          <w:t>Chapter 6: Discussion - This section addresses all possible external factors that may be affected by the creation of such a project. Whether it is beneficial or not.</w:t>
        </w:r>
      </w:ins>
    </w:p>
    <w:p w14:paraId="4EBA0274" w14:textId="77777777" w:rsidR="0024771C" w:rsidRPr="0024771C" w:rsidRDefault="0024771C" w:rsidP="0024771C">
      <w:pPr>
        <w:jc w:val="both"/>
        <w:rPr>
          <w:ins w:id="1083" w:author="alberto zafra navarro" w:date="2021-03-01T19:06:00Z"/>
          <w:lang w:val="en-GB"/>
        </w:rPr>
        <w:pPrChange w:id="1084" w:author="alberto zafra navarro" w:date="2021-03-01T19:06:00Z">
          <w:pPr/>
        </w:pPrChange>
      </w:pPr>
    </w:p>
    <w:p w14:paraId="50FCEB30" w14:textId="77777777" w:rsidR="0024771C" w:rsidRPr="0024771C" w:rsidRDefault="0024771C" w:rsidP="0024771C">
      <w:pPr>
        <w:jc w:val="both"/>
        <w:rPr>
          <w:ins w:id="1085" w:author="alberto zafra navarro" w:date="2021-03-01T19:06:00Z"/>
          <w:lang w:val="en-GB"/>
        </w:rPr>
        <w:pPrChange w:id="1086" w:author="alberto zafra navarro" w:date="2021-03-01T19:06:00Z">
          <w:pPr/>
        </w:pPrChange>
      </w:pPr>
      <w:ins w:id="1087" w:author="alberto zafra navarro" w:date="2021-03-01T19:06:00Z">
        <w:r w:rsidRPr="0024771C">
          <w:rPr>
            <w:lang w:val="en-GB"/>
          </w:rPr>
          <w:t>Chapter 7: Conclusions - The Conclusions section makes an overall explanation of the final thoughts of the authors. Indicating which parts were successful and which parts could be improved.</w:t>
        </w:r>
      </w:ins>
    </w:p>
    <w:p w14:paraId="11D7827B" w14:textId="77777777" w:rsidR="0024771C" w:rsidRPr="0024771C" w:rsidRDefault="0024771C" w:rsidP="0024771C">
      <w:pPr>
        <w:jc w:val="both"/>
        <w:rPr>
          <w:ins w:id="1088" w:author="alberto zafra navarro" w:date="2021-03-01T19:06:00Z"/>
          <w:lang w:val="en-GB"/>
        </w:rPr>
        <w:pPrChange w:id="1089" w:author="alberto zafra navarro" w:date="2021-03-01T19:06:00Z">
          <w:pPr/>
        </w:pPrChange>
      </w:pPr>
    </w:p>
    <w:p w14:paraId="208B07F1" w14:textId="03A85F67" w:rsidR="00E42D61" w:rsidRDefault="0024771C" w:rsidP="0024771C">
      <w:pPr>
        <w:jc w:val="both"/>
        <w:rPr>
          <w:ins w:id="1090" w:author="alberto zafra navarro" w:date="2021-03-01T19:08:00Z"/>
          <w:lang w:val="en-GB"/>
        </w:rPr>
      </w:pPr>
      <w:ins w:id="1091" w:author="alberto zafra navarro" w:date="2021-03-01T19:06:00Z">
        <w:r w:rsidRPr="0024771C">
          <w:rPr>
            <w:lang w:val="en-GB"/>
          </w:rPr>
          <w:t>Chapter 8: Future Work - The last section determines the work that was not possible to be achieved and the further development of the project, encouraging the reader to carry out such a development.</w:t>
        </w:r>
      </w:ins>
    </w:p>
    <w:p w14:paraId="6D60A930" w14:textId="77777777" w:rsidR="00E42D61" w:rsidRDefault="00E42D61">
      <w:pPr>
        <w:spacing w:after="0" w:line="240" w:lineRule="auto"/>
        <w:rPr>
          <w:ins w:id="1092" w:author="alberto zafra navarro" w:date="2021-03-01T19:08:00Z"/>
          <w:lang w:val="en-GB"/>
        </w:rPr>
      </w:pPr>
      <w:ins w:id="1093" w:author="alberto zafra navarro" w:date="2021-03-01T19:08:00Z">
        <w:r>
          <w:rPr>
            <w:lang w:val="en-GB"/>
          </w:rPr>
          <w:br w:type="page"/>
        </w:r>
      </w:ins>
    </w:p>
    <w:p w14:paraId="4265587A" w14:textId="783AD662" w:rsidR="0078154B" w:rsidDel="0024771C" w:rsidRDefault="00250C4A" w:rsidP="0078154B">
      <w:pPr>
        <w:rPr>
          <w:del w:id="1094" w:author="alberto zafra navarro" w:date="2021-03-01T19:06:00Z"/>
          <w:lang w:val="en-GB"/>
        </w:rPr>
      </w:pPr>
      <w:del w:id="1095" w:author="alberto zafra navarro" w:date="2021-03-01T19:06:00Z">
        <w:r w:rsidDel="0024771C">
          <w:rPr>
            <w:lang w:val="en-GB"/>
          </w:rPr>
          <w:delText>As a guideline, most</w:delText>
        </w:r>
        <w:r w:rsidR="0000095A" w:rsidRPr="00E747AA" w:rsidDel="0024771C">
          <w:rPr>
            <w:lang w:val="en-GB"/>
          </w:rPr>
          <w:delText xml:space="preserve"> of </w:delText>
        </w:r>
        <w:r w:rsidR="00B6584B" w:rsidRPr="00E747AA" w:rsidDel="0024771C">
          <w:rPr>
            <w:lang w:val="en-GB"/>
          </w:rPr>
          <w:delText>the</w:delText>
        </w:r>
        <w:r w:rsidR="0000095A" w:rsidRPr="00E747AA" w:rsidDel="0024771C">
          <w:rPr>
            <w:lang w:val="en-GB"/>
          </w:rPr>
          <w:delText xml:space="preserve"> introduction should be </w:delText>
        </w:r>
        <w:r w:rsidR="00BA28CE" w:rsidRPr="00E747AA" w:rsidDel="0024771C">
          <w:rPr>
            <w:lang w:val="en-GB"/>
          </w:rPr>
          <w:delText xml:space="preserve">finished </w:delText>
        </w:r>
        <w:r w:rsidR="0000095A" w:rsidRPr="00E747AA" w:rsidDel="0024771C">
          <w:rPr>
            <w:lang w:val="en-GB"/>
          </w:rPr>
          <w:delText>by</w:delText>
        </w:r>
        <w:r w:rsidR="00BA28CE" w:rsidRPr="00E747AA" w:rsidDel="0024771C">
          <w:rPr>
            <w:lang w:val="en-GB"/>
          </w:rPr>
          <w:delText xml:space="preserve"> the mid-project presentation in March</w:delText>
        </w:r>
        <w:r w:rsidR="0078154B" w:rsidRPr="00E747AA" w:rsidDel="0024771C">
          <w:rPr>
            <w:lang w:val="en-GB"/>
          </w:rPr>
          <w:delText>.</w:delText>
        </w:r>
        <w:r w:rsidR="00951251" w:rsidRPr="00E747AA" w:rsidDel="0024771C">
          <w:rPr>
            <w:lang w:val="en-GB"/>
          </w:rPr>
          <w:delText xml:space="preserve"> </w:delText>
        </w:r>
        <w:bookmarkStart w:id="1096" w:name="_Toc409217625"/>
        <w:bookmarkStart w:id="1097" w:name="_Toc408849885"/>
        <w:bookmarkStart w:id="1098" w:name="_Toc65520851"/>
        <w:bookmarkStart w:id="1099" w:name="_Toc65520943"/>
        <w:bookmarkStart w:id="1100" w:name="_Toc65521108"/>
        <w:bookmarkEnd w:id="1098"/>
        <w:bookmarkEnd w:id="1099"/>
        <w:bookmarkEnd w:id="1100"/>
      </w:del>
    </w:p>
    <w:p w14:paraId="6A703B30" w14:textId="2E8ED2D9" w:rsidR="009E5920" w:rsidRDefault="00C205C8" w:rsidP="00E42D61">
      <w:pPr>
        <w:pStyle w:val="Heading1"/>
        <w:numPr>
          <w:ilvl w:val="0"/>
          <w:numId w:val="13"/>
        </w:numPr>
        <w:pPrChange w:id="1101" w:author="alberto zafra navarro" w:date="2021-03-01T19:08:00Z">
          <w:pPr>
            <w:pStyle w:val="Heading1"/>
          </w:pPr>
        </w:pPrChange>
      </w:pPr>
      <w:del w:id="1102" w:author="alberto zafra navarro" w:date="2021-03-01T19:08:00Z">
        <w:r w:rsidDel="00E42D61">
          <w:delText xml:space="preserve">2. </w:delText>
        </w:r>
      </w:del>
      <w:bookmarkStart w:id="1103" w:name="_Toc65521109"/>
      <w:r w:rsidR="009E5920">
        <w:t>Theoretical Frame</w:t>
      </w:r>
      <w:r w:rsidR="00FB5C2E">
        <w:t xml:space="preserve"> of Reference</w:t>
      </w:r>
      <w:bookmarkEnd w:id="1103"/>
    </w:p>
    <w:p w14:paraId="2CD81427" w14:textId="03C985A0" w:rsidR="008F2E81" w:rsidDel="00E42D61" w:rsidRDefault="008F2E81" w:rsidP="008F2E81">
      <w:pPr>
        <w:rPr>
          <w:del w:id="1104" w:author="alberto zafra navarro" w:date="2021-03-01T19:08:00Z"/>
          <w:lang w:val="en-GB"/>
        </w:rPr>
      </w:pPr>
      <w:del w:id="1105" w:author="alberto zafra navarro" w:date="2021-03-01T19:08:00Z">
        <w:r w:rsidRPr="008F2E81" w:rsidDel="00E42D61">
          <w:rPr>
            <w:lang w:val="en-GB"/>
          </w:rPr>
          <w:delText>The theoretical frame of reference will serve to explain concepts and</w:delText>
        </w:r>
        <w:r w:rsidR="00E17F4F" w:rsidDel="00E42D61">
          <w:rPr>
            <w:lang w:val="en-GB"/>
          </w:rPr>
          <w:delText xml:space="preserve"> tools used in the thesis work, a</w:delText>
        </w:r>
        <w:r w:rsidRPr="008F2E81" w:rsidDel="00E42D61">
          <w:rPr>
            <w:lang w:val="en-GB"/>
          </w:rPr>
          <w:delText>s well as providing stability during the workflow and</w:delText>
        </w:r>
        <w:r w:rsidR="00FB5C2E" w:rsidDel="00E42D61">
          <w:rPr>
            <w:lang w:val="en-GB"/>
          </w:rPr>
          <w:delText xml:space="preserve"> in the question of which tools/</w:delText>
        </w:r>
        <w:r w:rsidRPr="008F2E81" w:rsidDel="00E42D61">
          <w:rPr>
            <w:lang w:val="en-GB"/>
          </w:rPr>
          <w:delText>methods are suitable.</w:delText>
        </w:r>
      </w:del>
    </w:p>
    <w:p w14:paraId="635B9974" w14:textId="77777777" w:rsidR="00E42D61" w:rsidRDefault="00E42D61" w:rsidP="008F2E81">
      <w:pPr>
        <w:rPr>
          <w:ins w:id="1106" w:author="alberto zafra navarro" w:date="2021-03-01T19:08:00Z"/>
          <w:lang w:val="en-GB"/>
        </w:rPr>
      </w:pPr>
    </w:p>
    <w:p w14:paraId="3E95FEEA" w14:textId="613F523F" w:rsidR="00E42D61" w:rsidRDefault="00E42D61" w:rsidP="00E42D61">
      <w:pPr>
        <w:pStyle w:val="Heading3"/>
        <w:numPr>
          <w:ilvl w:val="1"/>
          <w:numId w:val="13"/>
        </w:numPr>
        <w:rPr>
          <w:ins w:id="1107" w:author="alberto zafra navarro" w:date="2021-03-01T19:08:00Z"/>
          <w:lang w:val="en-GB"/>
        </w:rPr>
        <w:pPrChange w:id="1108" w:author="alberto zafra navarro" w:date="2021-03-01T19:09:00Z">
          <w:pPr/>
        </w:pPrChange>
      </w:pPr>
      <w:bookmarkStart w:id="1109" w:name="_Toc65521110"/>
      <w:ins w:id="1110" w:author="alberto zafra navarro" w:date="2021-03-01T19:09:00Z">
        <w:r>
          <w:rPr>
            <w:lang w:val="en-GB"/>
          </w:rPr>
          <w:t>Unity 3D and C</w:t>
        </w:r>
      </w:ins>
      <w:ins w:id="1111" w:author="alberto zafra navarro" w:date="2021-03-01T19:10:00Z">
        <w:r w:rsidRPr="00E42D61">
          <w:rPr>
            <w:lang w:val="en-GB"/>
          </w:rPr>
          <w:t>#</w:t>
        </w:r>
      </w:ins>
      <w:bookmarkEnd w:id="1109"/>
    </w:p>
    <w:p w14:paraId="76A48401" w14:textId="55433398" w:rsidR="00E42D61" w:rsidRDefault="00F824DB" w:rsidP="008F2E81">
      <w:pPr>
        <w:rPr>
          <w:ins w:id="1112" w:author="alberto zafra navarro" w:date="2021-03-01T19:10:00Z"/>
          <w:lang w:val="en-GB"/>
        </w:rPr>
      </w:pPr>
      <w:del w:id="1113" w:author="alberto zafra navarro" w:date="2021-03-01T19:08:00Z">
        <w:r w:rsidDel="00E42D61">
          <w:rPr>
            <w:lang w:val="en-GB"/>
          </w:rPr>
          <w:delText>T</w:delText>
        </w:r>
        <w:r w:rsidRPr="00E747AA" w:rsidDel="00E42D61">
          <w:rPr>
            <w:lang w:val="en-GB"/>
          </w:rPr>
          <w:delText>his section should be finished by</w:delText>
        </w:r>
        <w:r w:rsidDel="00E42D61">
          <w:rPr>
            <w:lang w:val="en-GB"/>
          </w:rPr>
          <w:delText xml:space="preserve"> the mid-term meeting in</w:delText>
        </w:r>
        <w:r w:rsidRPr="00E747AA" w:rsidDel="00E42D61">
          <w:rPr>
            <w:lang w:val="en-GB"/>
          </w:rPr>
          <w:delText xml:space="preserve"> March</w:delText>
        </w:r>
        <w:r w:rsidDel="00E42D61">
          <w:rPr>
            <w:lang w:val="en-GB"/>
          </w:rPr>
          <w:delText>.</w:delText>
        </w:r>
      </w:del>
    </w:p>
    <w:p w14:paraId="652F441E" w14:textId="77777777" w:rsidR="00E42D61" w:rsidRPr="00E42D61" w:rsidRDefault="00E42D61" w:rsidP="00E42D61">
      <w:pPr>
        <w:jc w:val="both"/>
        <w:rPr>
          <w:ins w:id="1114" w:author="alberto zafra navarro" w:date="2021-03-01T19:10:00Z"/>
          <w:lang w:val="en-GB"/>
        </w:rPr>
        <w:pPrChange w:id="1115" w:author="alberto zafra navarro" w:date="2021-03-01T19:10:00Z">
          <w:pPr/>
        </w:pPrChange>
      </w:pPr>
      <w:ins w:id="1116" w:author="alberto zafra navarro" w:date="2021-03-01T19:10:00Z">
        <w:r w:rsidRPr="00E42D61">
          <w:rPr>
            <w:lang w:val="en-GB"/>
          </w:rPr>
          <w:t>Unity 3D and Unreal engine are the most used tools of choice for VR developers. In addition, the mostly used for VR programming languages are Java and C#, the later being the most used in Unity 3D. However, Unreal Engine cannot program in these languages as it is limited to C++. Due to this and the different advantages of Unity 3D, this will be the software with which we will develop our project.</w:t>
        </w:r>
      </w:ins>
    </w:p>
    <w:p w14:paraId="3D76013F" w14:textId="26E76339" w:rsidR="00E42D61" w:rsidRDefault="00E42D61" w:rsidP="00E42D61">
      <w:pPr>
        <w:jc w:val="both"/>
        <w:rPr>
          <w:ins w:id="1117" w:author="alberto zafra navarro" w:date="2021-03-01T19:13:00Z"/>
          <w:lang w:val="en-GB"/>
        </w:rPr>
      </w:pPr>
      <w:ins w:id="1118" w:author="alberto zafra navarro" w:date="2021-03-01T19:10:00Z">
        <w:r w:rsidRPr="00E42D61">
          <w:rPr>
            <w:lang w:val="en-GB"/>
          </w:rPr>
          <w:t>Unity 3D is a multi-platform game engine developed by Unity Technologies. It offers rapid prototyping and the possibility to develop applications on different VR devices. In addition, it supports several 3D formats and has a huge assets compilation in his “Unity assets store”.</w:t>
        </w:r>
      </w:ins>
      <w:ins w:id="1119" w:author="alberto zafra navarro" w:date="2021-03-01T19:11:00Z">
        <w:r>
          <w:rPr>
            <w:lang w:val="en-GB"/>
          </w:rPr>
          <w:fldChar w:fldCharType="begin" w:fldLock="1"/>
        </w:r>
      </w:ins>
      <w:r>
        <w:rPr>
          <w:lang w:val="en-GB"/>
        </w:rPr>
        <w:instrText>ADDIN CSL_CITATION {"citationItems":[{"id":"ITEM-1","itemData":{"DOI":"10.1109/QRS.2018.00048","ISBN":"9781538677575","abstract":"Virtual Reality (VR) is a computer technology that holds the promise of revolutionizing the way we live. The release in 2016 of new-generation headsets from Facebook-owned Oculus and HTC has renewed the interest in that technology. Thousands of VR applications have been developed over the past years, but most software developers lack formal training on this technology. In this paper, we propose descriptive information on the state of practice of VR applications' development to understand the level of maturity of this new technology from the perspective of Software Engineering (SE). To do so, we focused on the analysis of 320 VR open source projects from Github to determine which are the most popular languages and engines used in VR projects, and evaluate the quality of the projects from a software metric perspective. To get further insights on VR development, we also manually analyzed nearly 300 questions from Stack Overflow. Our results show that (1) VR projects on GitHub are currently mostly small to medium projects, and (2) the most popular languages are JavaScript and C#. Unity is the most used game engine during VR development and the most discussed topic on Stack Overflow. Overall, our exploratory study is one of the very first of its kind for VR projects and provides material that is hopefully a starting point for further research on challenges and opportunities for VR software development.","author":[{"dropping-particle":"","family":"Ghrairi","given":"Naoures","non-dropping-particle":"","parse-names":false,"suffix":""},{"dropping-particle":"","family":"Kpodjedo","given":"Sègla","non-dropping-particle":"","parse-names":false,"suffix":""},{"dropping-particle":"","family":"Barrak","given":"Amine","non-dropping-particle":"","parse-names":false,"suffix":""},{"dropping-particle":"","family":"Petrillo","given":"Fábio","non-dropping-particle":"","parse-names":false,"suffix":""},{"dropping-particle":"","family":"Khomh","given":"Foutse","non-dropping-particle":"","parse-names":false,"suffix":""}],"container-title":"Proceedings - 2018 IEEE 18th International Conference on Software Quality, Reliability, and Security, QRS 2018","id":"ITEM-1","issued":{"date-parts":[["2018","8","2"]]},"page":"356-366","publisher":"Institute of Electrical and Electronics Engineers Inc.","title":"The State of practice on Virtual Reality (VR) applications: An exploratory study on github and stack overflow","type":"paper-conference"},"uris":["http://www.mendeley.com/documents/?uuid=142c55c8-004b-3898-949f-f9815b48c299"]}],"mendeley":{"formattedCitation":"(Ghrairi &lt;i&gt;et al.&lt;/i&gt;, 2018)","plainTextFormattedCitation":"(Ghrairi et al., 2018)","previouslyFormattedCitation":"(Ghrairi &lt;i&gt;et al.&lt;/i&gt;, 2018)"},"properties":{"noteIndex":0},"schema":"https://github.com/citation-style-language/schema/raw/master/csl-citation.json"}</w:instrText>
      </w:r>
      <w:r>
        <w:rPr>
          <w:lang w:val="en-GB"/>
        </w:rPr>
        <w:fldChar w:fldCharType="separate"/>
      </w:r>
      <w:r w:rsidRPr="00E42D61">
        <w:rPr>
          <w:noProof/>
          <w:lang w:val="en-GB"/>
        </w:rPr>
        <w:t xml:space="preserve">(Ghrairi </w:t>
      </w:r>
      <w:r w:rsidRPr="00E42D61">
        <w:rPr>
          <w:i/>
          <w:noProof/>
          <w:lang w:val="en-GB"/>
        </w:rPr>
        <w:t>et al.</w:t>
      </w:r>
      <w:r w:rsidRPr="00E42D61">
        <w:rPr>
          <w:noProof/>
          <w:lang w:val="en-GB"/>
        </w:rPr>
        <w:t>, 2018)</w:t>
      </w:r>
      <w:ins w:id="1120" w:author="alberto zafra navarro" w:date="2021-03-01T19:11:00Z">
        <w:r>
          <w:rPr>
            <w:lang w:val="en-GB"/>
          </w:rPr>
          <w:fldChar w:fldCharType="end"/>
        </w:r>
      </w:ins>
      <w:ins w:id="1121" w:author="alberto zafra navarro" w:date="2021-03-01T19:12:00Z">
        <w:r>
          <w:rPr>
            <w:lang w:val="en-GB"/>
          </w:rPr>
          <w:t xml:space="preserve">, </w:t>
        </w:r>
      </w:ins>
      <w:ins w:id="1122" w:author="alberto zafra navarro" w:date="2021-03-01T19:13:00Z">
        <w:r>
          <w:rPr>
            <w:lang w:val="en-GB"/>
          </w:rPr>
          <w:fldChar w:fldCharType="begin" w:fldLock="1"/>
        </w:r>
      </w:ins>
      <w:r>
        <w:rPr>
          <w:lang w:val="en-GB"/>
        </w:rPr>
        <w:instrText>ADDIN CSL_CITATION {"citationItems":[{"id":"ITEM-1","itemData":{"DOI":"10.1109/CIVEMSA.2017.7995311","ISBN":"9781509042524","abstract":"The recent advances in Virtual Reality (VR) and Augmented Reality (AR) research have enabled investigations into collaborative efforts that equip participants with heterogeneous technological configurations in various degrees of immersion. Results from this work are interesting and may seem futuristic which can cause challenges in understanding the underlying impacts and gaining insights. This paper describes an attempt in identifying the fundamental elements of a digital interaction and remote collaboration; and proposes the Cross Reality Collaboration Framework (CRCF) to provide a unified platform for discussing, comparing, and contrasting these efforts. Though in an early stage of development, the current iteration of CRCF is capable of analyzing configurations that are based on drastically different technologies (e.g., an AR application vs. a location aware mobile application), comparing them, and revealing insights. This paper demonstrates the potentials of CRCF by applying it to analyze popular technological configurations and identifying opportunities for investigations. The paper then describes a prototype solution addressing the identified opportunity and presents results from a testing environment involving four collaborators with distinct technological configurations.","author":[{"dropping-particle":"","family":"Tanaya","given":"Michael","non-dropping-particle":"","parse-names":false,"suffix":""},{"dropping-particle":"","family":"Yang","given":"Kou Keng","non-dropping-particle":"","parse-names":false,"suffix":""},{"dropping-particle":"","family":"Christensen","given":"Taran","non-dropping-particle":"","parse-names":false,"suffix":""},{"dropping-particle":"","family":"Li","given":"Shen","non-dropping-particle":"","parse-names":false,"suffix":""},{"dropping-particle":"","family":"O'Keefe","given":"Michael","non-dropping-particle":"","parse-names":false,"suffix":""},{"dropping-particle":"","family":"Fridley","given":"James","non-dropping-particle":"","parse-names":false,"suffix":""},{"dropping-particle":"","family":"Sung","given":"Kelvin","non-dropping-particle":"","parse-names":false,"suffix":""}],"container-title":"2017 IEEE International Conference on Computational Intelligence and Virtual Environments for Measurement Systems and Applications, CIVEMSA 2017 - Proceedings","id":"ITEM-1","issued":{"date-parts":[["2017","7","28"]]},"page":"111-116","publisher":"Institute of Electrical and Electronics Engineers Inc.","title":"A Framework for analyzing AR/VR Collaborations: An initial result","type":"paper-conference"},"uris":["http://www.mendeley.com/documents/?uuid=415b1b97-aaed-3098-a7f4-b23ec1cd3640"]}],"mendeley":{"formattedCitation":"(Tanaya &lt;i&gt;et al.&lt;/i&gt;, 2017)","plainTextFormattedCitation":"(Tanaya et al., 2017)","previouslyFormattedCitation":"(Tanaya &lt;i&gt;et al.&lt;/i&gt;, 2017)"},"properties":{"noteIndex":0},"schema":"https://github.com/citation-style-language/schema/raw/master/csl-citation.json"}</w:instrText>
      </w:r>
      <w:r>
        <w:rPr>
          <w:lang w:val="en-GB"/>
        </w:rPr>
        <w:fldChar w:fldCharType="separate"/>
      </w:r>
      <w:r w:rsidRPr="00E42D61">
        <w:rPr>
          <w:noProof/>
          <w:lang w:val="en-GB"/>
        </w:rPr>
        <w:t xml:space="preserve">(Tanaya </w:t>
      </w:r>
      <w:r w:rsidRPr="00E42D61">
        <w:rPr>
          <w:i/>
          <w:noProof/>
          <w:lang w:val="en-GB"/>
        </w:rPr>
        <w:t>et al.</w:t>
      </w:r>
      <w:r w:rsidRPr="00E42D61">
        <w:rPr>
          <w:noProof/>
          <w:lang w:val="en-GB"/>
        </w:rPr>
        <w:t>, 2017)</w:t>
      </w:r>
      <w:ins w:id="1123" w:author="alberto zafra navarro" w:date="2021-03-01T19:13:00Z">
        <w:r>
          <w:rPr>
            <w:lang w:val="en-GB"/>
          </w:rPr>
          <w:fldChar w:fldCharType="end"/>
        </w:r>
        <w:r>
          <w:rPr>
            <w:lang w:val="en-GB"/>
          </w:rPr>
          <w:t>.</w:t>
        </w:r>
      </w:ins>
    </w:p>
    <w:p w14:paraId="4E0B46FD" w14:textId="7F78B867" w:rsidR="00E42D61" w:rsidRDefault="00E42D61" w:rsidP="00E42D61">
      <w:pPr>
        <w:jc w:val="both"/>
        <w:rPr>
          <w:ins w:id="1124" w:author="alberto zafra navarro" w:date="2021-03-01T19:16:00Z"/>
          <w:lang w:val="en-GB"/>
        </w:rPr>
      </w:pPr>
      <w:ins w:id="1125" w:author="alberto zafra navarro" w:date="2021-03-01T19:13:00Z">
        <w:r w:rsidRPr="00E42D61">
          <w:rPr>
            <w:lang w:val="en-GB"/>
          </w:rPr>
          <w:t>As mentioned, Unity 3D can be programmed in both Java and C#. For the development of this project, C Sharp has been selected, mainly owing to previous experience with C and C++, the antecessors languages of C#. In addition, although both are good object-oriented programming languages, C# has a simpler and more intuitive interface and allows the use of the .NET Framework, which provides numerous valuables classes and administrations.</w:t>
        </w:r>
        <w:r>
          <w:rPr>
            <w:lang w:val="en-GB"/>
          </w:rPr>
          <w:t xml:space="preserve"> </w:t>
        </w:r>
      </w:ins>
      <w:ins w:id="1126" w:author="alberto zafra navarro" w:date="2021-03-01T19:16:00Z">
        <w:r>
          <w:rPr>
            <w:lang w:val="en-GB"/>
          </w:rPr>
          <w:fldChar w:fldCharType="begin" w:fldLock="1"/>
        </w:r>
      </w:ins>
      <w:r>
        <w:rPr>
          <w:lang w:val="en-GB"/>
        </w:rPr>
        <w:instrText>ADDIN CSL_CITATION {"citationItems":[{"id":"ITEM-1","itemData":{"author":[{"dropping-particle":"","family":"Ghareb","given":"Mazenismaeel","non-dropping-particle":"","parse-names":false,"suffix":""}],"id":"ITEM-1","issued":{"date-parts":[["2016"]]},"title":"The Use of Programming Language Java and C-Sharp in academic institutes of Kurdistan Region Government","type":"article"},"uris":["http://www.mendeley.com/documents/?uuid=9d845019-df1e-3548-a151-83483e913321"]}],"mendeley":{"formattedCitation":"(Ghareb, 2016)","plainTextFormattedCitation":"(Ghareb, 2016)","previouslyFormattedCitation":"(Ghareb, 2016)"},"properties":{"noteIndex":0},"schema":"https://github.com/citation-style-language/schema/raw/master/csl-citation.json"}</w:instrText>
      </w:r>
      <w:r>
        <w:rPr>
          <w:lang w:val="en-GB"/>
        </w:rPr>
        <w:fldChar w:fldCharType="separate"/>
      </w:r>
      <w:r w:rsidRPr="00E42D61">
        <w:rPr>
          <w:noProof/>
          <w:lang w:val="en-GB"/>
        </w:rPr>
        <w:t>(Ghareb, 2016)</w:t>
      </w:r>
      <w:ins w:id="1127" w:author="alberto zafra navarro" w:date="2021-03-01T19:16:00Z">
        <w:r>
          <w:rPr>
            <w:lang w:val="en-GB"/>
          </w:rPr>
          <w:fldChar w:fldCharType="end"/>
        </w:r>
        <w:r>
          <w:rPr>
            <w:lang w:val="en-GB"/>
          </w:rPr>
          <w:t>.</w:t>
        </w:r>
      </w:ins>
    </w:p>
    <w:p w14:paraId="3253845C" w14:textId="49098F65" w:rsidR="00E42D61" w:rsidRDefault="00E42D61" w:rsidP="00E42D61">
      <w:pPr>
        <w:jc w:val="both"/>
        <w:rPr>
          <w:ins w:id="1128" w:author="alberto zafra navarro" w:date="2021-03-01T19:16:00Z"/>
          <w:lang w:val="en-GB"/>
        </w:rPr>
      </w:pPr>
    </w:p>
    <w:p w14:paraId="0ECEE498" w14:textId="18EECDC5" w:rsidR="00E42D61" w:rsidRDefault="00E42D61" w:rsidP="00E42D61">
      <w:pPr>
        <w:pStyle w:val="Heading3"/>
        <w:numPr>
          <w:ilvl w:val="1"/>
          <w:numId w:val="13"/>
        </w:numPr>
        <w:rPr>
          <w:ins w:id="1129" w:author="alberto zafra navarro" w:date="2021-03-01T19:16:00Z"/>
          <w:lang w:val="en-GB"/>
        </w:rPr>
        <w:pPrChange w:id="1130" w:author="alberto zafra navarro" w:date="2021-03-01T19:17:00Z">
          <w:pPr>
            <w:jc w:val="both"/>
          </w:pPr>
        </w:pPrChange>
      </w:pPr>
      <w:bookmarkStart w:id="1131" w:name="_Toc65521111"/>
      <w:ins w:id="1132" w:author="alberto zafra navarro" w:date="2021-03-01T19:17:00Z">
        <w:r>
          <w:rPr>
            <w:lang w:val="en-GB"/>
          </w:rPr>
          <w:t>Collaborative Robots</w:t>
        </w:r>
      </w:ins>
      <w:bookmarkEnd w:id="1131"/>
    </w:p>
    <w:p w14:paraId="3775A29E" w14:textId="1C58ADC6" w:rsidR="00E42D61" w:rsidRDefault="00E42D61" w:rsidP="00E42D61">
      <w:pPr>
        <w:jc w:val="both"/>
        <w:rPr>
          <w:ins w:id="1133" w:author="alberto zafra navarro" w:date="2021-03-01T19:17:00Z"/>
          <w:lang w:val="en-GB"/>
        </w:rPr>
      </w:pPr>
    </w:p>
    <w:p w14:paraId="02646A55" w14:textId="0B1F1450" w:rsidR="00E42D61" w:rsidRDefault="00E42D61" w:rsidP="00E42D61">
      <w:pPr>
        <w:jc w:val="both"/>
        <w:rPr>
          <w:ins w:id="1134" w:author="alberto zafra navarro" w:date="2021-03-01T19:21:00Z"/>
          <w:lang w:val="en-GB"/>
        </w:rPr>
      </w:pPr>
      <w:ins w:id="1135" w:author="alberto zafra navarro" w:date="2021-03-01T19:17:00Z">
        <w:r w:rsidRPr="00E42D61">
          <w:rPr>
            <w:lang w:val="en-GB"/>
          </w:rPr>
          <w:t xml:space="preserve">The Robot term is a Slavic word for worker. But the use of its word was settled in 1921 with the play RUR (Rossum’s Universal Robots) written by Karel Kapek. Nowadays, the definition proposed by the Japanese Industrial Robot Association and the Robot Institute of America are focused on the use of robots in the industry. However, is </w:t>
        </w:r>
      </w:ins>
      <w:ins w:id="1136" w:author="alberto zafra navarro" w:date="2021-03-01T19:52:00Z">
        <w:r w:rsidR="00364035" w:rsidRPr="00E42D61">
          <w:rPr>
            <w:lang w:val="en-GB"/>
          </w:rPr>
          <w:t>preferred</w:t>
        </w:r>
      </w:ins>
      <w:ins w:id="1137" w:author="alberto zafra navarro" w:date="2021-03-01T19:17:00Z">
        <w:r w:rsidRPr="00E42D61">
          <w:rPr>
            <w:lang w:val="en-GB"/>
          </w:rPr>
          <w:t xml:space="preserve"> the definition of McKerrow, which states that a robot is a machine which can be programmed to do a variety of tasks and decide by himself logically according to the received data.</w:t>
        </w:r>
      </w:ins>
      <w:ins w:id="1138" w:author="alberto zafra navarro" w:date="2021-03-01T19:21:00Z">
        <w:r>
          <w:rPr>
            <w:lang w:val="en-GB"/>
          </w:rPr>
          <w:fldChar w:fldCharType="begin" w:fldLock="1"/>
        </w:r>
      </w:ins>
      <w:r>
        <w:rPr>
          <w:lang w:val="en-GB"/>
        </w:rPr>
        <w:instrText>ADDIN CSL_CITATION {"citationItems":[{"id":"ITEM-1","itemData":{"ISBN":"978-0-201-18240-8","author":[{"dropping-particle":"","family":"McKerrow","given":"Phillip","non-dropping-particle":"","parse-names":false,"suffix":""}],"id":"ITEM-1","issued":{"date-parts":[["1991","1","1"]]},"title":"Introduction to Robotics","type":"book"},"uris":["http://www.mendeley.com/documents/?uuid=878918aa-c32c-41c1-99b0-ffdd87a7f637"]}],"mendeley":{"formattedCitation":"(McKerrow, 1991)","plainTextFormattedCitation":"(McKerrow, 1991)","previouslyFormattedCitation":"(McKerrow, 1991)"},"properties":{"noteIndex":0},"schema":"https://github.com/citation-style-language/schema/raw/master/csl-citation.json"}</w:instrText>
      </w:r>
      <w:r>
        <w:rPr>
          <w:lang w:val="en-GB"/>
        </w:rPr>
        <w:fldChar w:fldCharType="separate"/>
      </w:r>
      <w:r w:rsidRPr="00E42D61">
        <w:rPr>
          <w:noProof/>
          <w:lang w:val="en-GB"/>
        </w:rPr>
        <w:t>(McKerrow, 1991)</w:t>
      </w:r>
      <w:ins w:id="1139" w:author="alberto zafra navarro" w:date="2021-03-01T19:21:00Z">
        <w:r>
          <w:rPr>
            <w:lang w:val="en-GB"/>
          </w:rPr>
          <w:fldChar w:fldCharType="end"/>
        </w:r>
        <w:r>
          <w:rPr>
            <w:lang w:val="en-GB"/>
          </w:rPr>
          <w:t>.</w:t>
        </w:r>
      </w:ins>
    </w:p>
    <w:p w14:paraId="26692EAE" w14:textId="4103E0F3" w:rsidR="00E42D61" w:rsidRDefault="00E42D61" w:rsidP="00E42D61">
      <w:pPr>
        <w:jc w:val="both"/>
        <w:rPr>
          <w:ins w:id="1140" w:author="alberto zafra navarro" w:date="2021-03-01T19:24:00Z"/>
          <w:lang w:val="en-GB"/>
        </w:rPr>
      </w:pPr>
      <w:ins w:id="1141" w:author="alberto zafra navarro" w:date="2021-03-01T19:21:00Z">
        <w:r w:rsidRPr="00E42D61">
          <w:rPr>
            <w:lang w:val="en-GB"/>
          </w:rPr>
          <w:t xml:space="preserve">A collaborative robot (also referred to as cobots) is a robot designed, both in its design and application, to be safe when working alongside humans. Cobots, integrated with advanced safety technologies, are designed for sharing their workspace with humans thus achieving the ‘right’ amount of automation. However, as the level of collaboration grows, the system tends to become complex. Due to this reason, the industrial application of cobots in </w:t>
        </w:r>
      </w:ins>
      <w:ins w:id="1142" w:author="alberto zafra navarro" w:date="2021-03-01T19:52:00Z">
        <w:r w:rsidR="00364035" w:rsidRPr="00E42D61">
          <w:rPr>
            <w:lang w:val="en-GB"/>
          </w:rPr>
          <w:t>labour</w:t>
        </w:r>
      </w:ins>
      <w:ins w:id="1143" w:author="alberto zafra navarro" w:date="2021-03-01T19:21:00Z">
        <w:r w:rsidRPr="00E42D61">
          <w:rPr>
            <w:lang w:val="en-GB"/>
          </w:rPr>
          <w:t xml:space="preserve"> intensive processes is still limited.</w:t>
        </w:r>
      </w:ins>
      <w:ins w:id="1144" w:author="alberto zafra navarro" w:date="2021-03-01T19:24:00Z">
        <w:r>
          <w:rPr>
            <w:lang w:val="en-GB"/>
          </w:rPr>
          <w:fldChar w:fldCharType="begin" w:fldLock="1"/>
        </w:r>
      </w:ins>
      <w:r>
        <w:rPr>
          <w:lang w:val="en-GB"/>
        </w:rPr>
        <w:instrText>ADDIN CSL_CITATION {"citationItems":[{"id":"ITEM-1","itemData":{"DOI":"10.1016/j.rcim.2020.102092","ISSN":"07365845","abstract":"Human-robot collaboration (HRC) can expand the level of automation in areas that have conventionally been difficult to automate such as assembly. However, the need of adaptability and the dynamics of human presence are keeping the full potential of human-robot collaborative systems difficult to achieve. This paper explores the opportunities of using a digital twin to address the complexity of collaborative production systems through an industrial case and a demonstrator. A digital twin, as a virtual counterpart of a physical human-robot assembly system, is built as a ‘front-runner’ for validation and control throughout its design, build and operation. The forms of digital twins along system's life cycle, its building blocks and the potential advantages are presented and discussed. Recommendations for future research and practice in the use of digital twins in the field of cobotics are given.","author":[{"dropping-particle":"","family":"Malik","given":"Ali Ahmad","non-dropping-particle":"","parse-names":false,"suffix":""},{"dropping-particle":"","family":"Brem","given":"Alexander","non-dropping-particle":"","parse-names":false,"suffix":""}],"container-title":"Robotics and Computer-Integrated Manufacturing","id":"ITEM-1","issued":{"date-parts":[["2021","4","1"]]},"page":"102092","publisher":"Elsevier Ltd","title":"Digital twins for collaborative robots: A case study in human-robot interaction","type":"article-journal","volume":"68"},"uris":["http://www.mendeley.com/documents/?uuid=87fe4a87-7a80-3f00-92a2-aeed8b6587ea"]}],"mendeley":{"formattedCitation":"(Malik and Brem, 2021)","plainTextFormattedCitation":"(Malik and Brem, 2021)","previouslyFormattedCitation":"(Malik and Brem, 2021)"},"properties":{"noteIndex":0},"schema":"https://github.com/citation-style-language/schema/raw/master/csl-citation.json"}</w:instrText>
      </w:r>
      <w:r>
        <w:rPr>
          <w:lang w:val="en-GB"/>
        </w:rPr>
        <w:fldChar w:fldCharType="separate"/>
      </w:r>
      <w:r w:rsidRPr="00E42D61">
        <w:rPr>
          <w:noProof/>
          <w:lang w:val="en-GB"/>
        </w:rPr>
        <w:t>(Malik and Brem, 2021)</w:t>
      </w:r>
      <w:ins w:id="1145" w:author="alberto zafra navarro" w:date="2021-03-01T19:24:00Z">
        <w:r>
          <w:rPr>
            <w:lang w:val="en-GB"/>
          </w:rPr>
          <w:fldChar w:fldCharType="end"/>
        </w:r>
        <w:r>
          <w:rPr>
            <w:lang w:val="en-GB"/>
          </w:rPr>
          <w:t>.</w:t>
        </w:r>
      </w:ins>
    </w:p>
    <w:p w14:paraId="24E7AC40" w14:textId="6F393DFB" w:rsidR="00E42D61" w:rsidRPr="00E42D61" w:rsidRDefault="00E42D61" w:rsidP="00E42D61">
      <w:pPr>
        <w:jc w:val="both"/>
        <w:rPr>
          <w:ins w:id="1146" w:author="alberto zafra navarro" w:date="2021-03-01T19:24:00Z"/>
          <w:lang w:val="en-GB"/>
        </w:rPr>
      </w:pPr>
      <w:ins w:id="1147" w:author="alberto zafra navarro" w:date="2021-03-01T19:24:00Z">
        <w:r w:rsidRPr="00E42D61">
          <w:rPr>
            <w:lang w:val="en-GB"/>
          </w:rPr>
          <w:t xml:space="preserve">On this project, the choice of collaborative robots is made because collaborative robots are becoming more prevalent in the manufacturing industry during the paradigm change to smart manufacturing and Industry. </w:t>
        </w:r>
      </w:ins>
    </w:p>
    <w:p w14:paraId="091DAC80" w14:textId="4C6D4B67" w:rsidR="00E42D61" w:rsidRDefault="00E42D61" w:rsidP="00E42D61">
      <w:pPr>
        <w:jc w:val="both"/>
        <w:rPr>
          <w:ins w:id="1148" w:author="alberto zafra navarro" w:date="2021-03-01T19:25:00Z"/>
          <w:lang w:val="en-GB"/>
        </w:rPr>
      </w:pPr>
      <w:ins w:id="1149" w:author="alberto zafra navarro" w:date="2021-03-01T19:24:00Z">
        <w:r w:rsidRPr="00E42D61">
          <w:rPr>
            <w:lang w:val="en-GB"/>
          </w:rPr>
          <w:t>Furthermore</w:t>
        </w:r>
        <w:r>
          <w:rPr>
            <w:lang w:val="en-GB"/>
          </w:rPr>
          <w:t>,</w:t>
        </w:r>
        <w:r w:rsidRPr="00E42D61">
          <w:rPr>
            <w:lang w:val="en-GB"/>
          </w:rPr>
          <w:t xml:space="preserve"> the dexterity and cognitive skills of human operators and the repeatability and payload capability of the robots can be complemented and effectively integrated to achieve high productivity, flexibility, low ergonomic risk, enhanced safety, and reduced cost. The goal market share of collaborative robots is expected to grow 8000 times in the near future. This means that despite their implementation in the actual factories is low, in some years they would be a big active of the manufactories.</w:t>
        </w:r>
      </w:ins>
      <w:ins w:id="1150" w:author="alberto zafra navarro" w:date="2021-03-01T19:25:00Z">
        <w:r>
          <w:rPr>
            <w:lang w:val="en-GB"/>
          </w:rPr>
          <w:t xml:space="preserve"> </w:t>
        </w:r>
        <w:r>
          <w:rPr>
            <w:lang w:val="en-GB"/>
          </w:rPr>
          <w:fldChar w:fldCharType="begin" w:fldLock="1"/>
        </w:r>
      </w:ins>
      <w:r w:rsidR="00D827BE">
        <w:rPr>
          <w:lang w:val="en-GB"/>
        </w:rPr>
        <w:instrText>ADDIN CSL_CITATION {"citationItems":[{"id":"ITEM-1","itemData":{"DOI":"10.1109/LRA.2021.3052427","abstract":"Manufacturing systems involve machines and people. Both productivity and ergonomic performance are of significant importance in manufacturing. However, there is no integrated model to analyze them simultaneously. To bridge this gap, a unified model is introduced to evaluate the productivity and ergonomic performance of both manual operations and collaborative robot assembly systems. Specifically, flow time is used to represent productivity measurement and strain index characterizes ergonomic performance. Models and solutions of both performance measures in manual operations and collaborative assembly processes are introduced. Then a unified model to integrate both metrics, throughput rate per unit of work effort time, is proposed. Finally, a cylinder head assembly example is introduced to illustrate the applicability of the model.","author":[{"dropping-particle":"","family":"Zhang","given":"Ya-Jun","non-dropping-particle":"","parse-names":false,"suffix":""},{"dropping-particle":"","family":"Liu","given":"Li","non-dropping-particle":"","parse-names":false,"suffix":""},{"dropping-particle":"","family":"Huang","given":"Ningjian","non-dropping-particle":"","parse-names":false,"suffix":""},{"dropping-particle":"","family":"Radwin","given":"Robert","non-dropping-particle":"","parse-names":false,"suffix":""},{"dropping-particle":"","family":"Li","given":"Jingshan","non-dropping-particle":"","parse-names":false,"suffix":""}],"container-title":"IEEE Robotics and Automation Letters","id":"ITEM-1","issued":{"date-parts":[["2021","4","1"]]},"page":"895-902","title":"From Manual Operation to Collaborative Robot Assembly: An Integrated Model of Productivity and Ergonomic Performance","type":"article-journal","volume":"6"},"uris":["http://www.mendeley.com/documents/?uuid=391cf718-4d63-4f7e-b6f4-c0411661eee4"]}],"mendeley":{"formattedCitation":"(Zhang &lt;i&gt;et al.&lt;/i&gt;, 2021)","plainTextFormattedCitation":"(Zhang et al., 2021)","previouslyFormattedCitation":"(Zhang &lt;i&gt;et al.&lt;/i&gt;, 2021)"},"properties":{"noteIndex":0},"schema":"https://github.com/citation-style-language/schema/raw/master/csl-citation.json"}</w:instrText>
      </w:r>
      <w:r>
        <w:rPr>
          <w:lang w:val="en-GB"/>
        </w:rPr>
        <w:fldChar w:fldCharType="separate"/>
      </w:r>
      <w:r w:rsidRPr="00E42D61">
        <w:rPr>
          <w:noProof/>
          <w:lang w:val="en-GB"/>
        </w:rPr>
        <w:t xml:space="preserve">(Zhang </w:t>
      </w:r>
      <w:r w:rsidRPr="00E42D61">
        <w:rPr>
          <w:i/>
          <w:noProof/>
          <w:lang w:val="en-GB"/>
        </w:rPr>
        <w:t>et al.</w:t>
      </w:r>
      <w:r w:rsidRPr="00E42D61">
        <w:rPr>
          <w:noProof/>
          <w:lang w:val="en-GB"/>
        </w:rPr>
        <w:t>, 2021)</w:t>
      </w:r>
      <w:ins w:id="1151" w:author="alberto zafra navarro" w:date="2021-03-01T19:25:00Z">
        <w:r>
          <w:rPr>
            <w:lang w:val="en-GB"/>
          </w:rPr>
          <w:fldChar w:fldCharType="end"/>
        </w:r>
        <w:r>
          <w:rPr>
            <w:lang w:val="en-GB"/>
          </w:rPr>
          <w:t>.</w:t>
        </w:r>
      </w:ins>
    </w:p>
    <w:p w14:paraId="2BBCD880" w14:textId="06CA6EBC" w:rsidR="00E42D61" w:rsidRDefault="00E42D61" w:rsidP="00E42D61">
      <w:pPr>
        <w:jc w:val="both"/>
        <w:rPr>
          <w:ins w:id="1152" w:author="alberto zafra navarro" w:date="2021-03-01T19:25:00Z"/>
          <w:lang w:val="en-GB"/>
        </w:rPr>
      </w:pPr>
    </w:p>
    <w:p w14:paraId="1F06D9AC" w14:textId="001496B2" w:rsidR="00E42D61" w:rsidRDefault="00E42D61" w:rsidP="00E42D61">
      <w:pPr>
        <w:pStyle w:val="Heading3"/>
        <w:numPr>
          <w:ilvl w:val="1"/>
          <w:numId w:val="13"/>
        </w:numPr>
        <w:rPr>
          <w:ins w:id="1153" w:author="alberto zafra navarro" w:date="2021-03-01T19:08:00Z"/>
          <w:lang w:val="en-GB"/>
        </w:rPr>
        <w:pPrChange w:id="1154" w:author="alberto zafra navarro" w:date="2021-03-01T19:26:00Z">
          <w:pPr/>
        </w:pPrChange>
      </w:pPr>
      <w:bookmarkStart w:id="1155" w:name="_Toc65521112"/>
      <w:ins w:id="1156" w:author="alberto zafra navarro" w:date="2021-03-01T19:26:00Z">
        <w:r>
          <w:rPr>
            <w:lang w:val="en-GB"/>
          </w:rPr>
          <w:t>VR Glasses and Controllers</w:t>
        </w:r>
      </w:ins>
      <w:bookmarkEnd w:id="1155"/>
    </w:p>
    <w:p w14:paraId="3BAF86A6" w14:textId="30E5DDC4" w:rsidR="00E42D61" w:rsidRDefault="00E42D61" w:rsidP="008F2E81">
      <w:pPr>
        <w:rPr>
          <w:ins w:id="1157" w:author="alberto zafra navarro" w:date="2021-03-01T19:26:00Z"/>
          <w:lang w:val="en-GB"/>
        </w:rPr>
      </w:pPr>
    </w:p>
    <w:p w14:paraId="7D797D65" w14:textId="5F43B3A0" w:rsidR="00E42D61" w:rsidRDefault="00050719" w:rsidP="00050719">
      <w:pPr>
        <w:jc w:val="both"/>
        <w:rPr>
          <w:ins w:id="1158" w:author="alberto zafra navarro" w:date="2021-03-01T19:29:00Z"/>
          <w:lang w:val="en-GB"/>
        </w:rPr>
      </w:pPr>
      <w:ins w:id="1159" w:author="alberto zafra navarro" w:date="2021-03-01T19:27:00Z">
        <w:r w:rsidRPr="00050719">
          <w:rPr>
            <w:lang w:val="en-GB"/>
          </w:rPr>
          <w:t>VR is the abbreviation of Virtual reality, which term was narrowed down relatively early since 1960. In addition the VR term began to be shaped and understood mainly as a technology that will support a different interface between the personal computer and the human user.</w:t>
        </w:r>
      </w:ins>
      <w:ins w:id="1160" w:author="alberto zafra navarro" w:date="2021-03-01T19:28:00Z">
        <w:r w:rsidR="00D827BE">
          <w:rPr>
            <w:lang w:val="en-GB"/>
          </w:rPr>
          <w:t xml:space="preserve"> </w:t>
        </w:r>
        <w:r w:rsidR="00D827BE">
          <w:rPr>
            <w:lang w:val="en-GB"/>
          </w:rPr>
          <w:fldChar w:fldCharType="begin" w:fldLock="1"/>
        </w:r>
      </w:ins>
      <w:r w:rsidR="00D827BE">
        <w:rPr>
          <w:lang w:val="en-GB"/>
        </w:rPr>
        <w:instrText>ADDIN CSL_CITATION {"citationItems":[{"id":"ITEM-1","itemData":{"DOI":"10.21125/inted.2019.0619","author":[{"dropping-particle":"","family":"Arvanitis","given":"Panagiotis","non-dropping-particle":"","parse-names":false,"suffix":""}],"id":"ITEM-1","issued":{"date-parts":[["2019","3","1"]]},"number-of-pages":"2222-2228","title":"VR VS AR ARE SUITABLE FOR THE DEVELOPMENT OF LINGUISTIC SKILLS IN SECOND LANGUAGE TEACHING?","type":"book"},"uris":["http://www.mendeley.com/documents/?uuid=25f576ca-9385-4469-b0c6-cad9f0ab5eb4"]}],"mendeley":{"formattedCitation":"(Arvanitis, 2019)","plainTextFormattedCitation":"(Arvanitis, 2019)","previouslyFormattedCitation":"(Arvanitis, 2019)"},"properties":{"noteIndex":0},"schema":"https://github.com/citation-style-language/schema/raw/master/csl-citation.json"}</w:instrText>
      </w:r>
      <w:r w:rsidR="00D827BE">
        <w:rPr>
          <w:lang w:val="en-GB"/>
        </w:rPr>
        <w:fldChar w:fldCharType="separate"/>
      </w:r>
      <w:r w:rsidR="00D827BE" w:rsidRPr="00D827BE">
        <w:rPr>
          <w:noProof/>
          <w:lang w:val="en-GB"/>
        </w:rPr>
        <w:t>(Arvanitis, 2019)</w:t>
      </w:r>
      <w:ins w:id="1161" w:author="alberto zafra navarro" w:date="2021-03-01T19:28:00Z">
        <w:r w:rsidR="00D827BE">
          <w:rPr>
            <w:lang w:val="en-GB"/>
          </w:rPr>
          <w:fldChar w:fldCharType="end"/>
        </w:r>
        <w:r w:rsidR="00D827BE">
          <w:rPr>
            <w:lang w:val="en-GB"/>
          </w:rPr>
          <w:t>.</w:t>
        </w:r>
      </w:ins>
    </w:p>
    <w:p w14:paraId="04F8876A" w14:textId="77777777" w:rsidR="00D827BE" w:rsidRPr="00D827BE" w:rsidRDefault="00D827BE" w:rsidP="00D827BE">
      <w:pPr>
        <w:jc w:val="both"/>
        <w:rPr>
          <w:ins w:id="1162" w:author="alberto zafra navarro" w:date="2021-03-01T19:29:00Z"/>
          <w:lang w:val="en-GB"/>
        </w:rPr>
      </w:pPr>
      <w:ins w:id="1163" w:author="alberto zafra navarro" w:date="2021-03-01T19:29:00Z">
        <w:r w:rsidRPr="00D827BE">
          <w:rPr>
            <w:lang w:val="en-GB"/>
          </w:rPr>
          <w:t>It was not until 1987, however, that the term virtual reality was defined in a way similar to how the technology is conceived today.</w:t>
        </w:r>
      </w:ins>
    </w:p>
    <w:p w14:paraId="4D6FA21B" w14:textId="77777777" w:rsidR="00D827BE" w:rsidRPr="00D827BE" w:rsidRDefault="00D827BE" w:rsidP="00D827BE">
      <w:pPr>
        <w:jc w:val="both"/>
        <w:rPr>
          <w:ins w:id="1164" w:author="alberto zafra navarro" w:date="2021-03-01T19:29:00Z"/>
          <w:lang w:val="en-GB"/>
        </w:rPr>
      </w:pPr>
      <w:ins w:id="1165" w:author="alberto zafra navarro" w:date="2021-03-01T19:29:00Z">
        <w:r w:rsidRPr="00D827BE">
          <w:rPr>
            <w:lang w:val="en-GB"/>
          </w:rPr>
          <w:t>This term was coined by Jaron Lanier, c. 1987.</w:t>
        </w:r>
      </w:ins>
    </w:p>
    <w:p w14:paraId="4EAAD347" w14:textId="6328BEF7" w:rsidR="00D827BE" w:rsidRPr="00D827BE" w:rsidRDefault="00D827BE" w:rsidP="00D827BE">
      <w:pPr>
        <w:jc w:val="center"/>
        <w:rPr>
          <w:ins w:id="1166" w:author="alberto zafra navarro" w:date="2021-03-01T19:29:00Z"/>
          <w:lang w:val="en-GB"/>
        </w:rPr>
        <w:pPrChange w:id="1167" w:author="alberto zafra navarro" w:date="2021-03-01T19:29:00Z">
          <w:pPr>
            <w:jc w:val="both"/>
          </w:pPr>
        </w:pPrChange>
      </w:pPr>
      <w:ins w:id="1168" w:author="alberto zafra navarro" w:date="2021-03-01T19:29:00Z">
        <w:r w:rsidRPr="00D827BE">
          <w:rPr>
            <w:lang w:val="en-GB"/>
          </w:rPr>
          <w:t>“An electronic simulation in which perspective images are generated in real time from a stored database corresponding to the position and orientation of the head of a user, who observes the images on a head mounted display.”</w:t>
        </w:r>
      </w:ins>
    </w:p>
    <w:p w14:paraId="0A783319" w14:textId="77777777" w:rsidR="00D827BE" w:rsidRPr="00D827BE" w:rsidRDefault="00D827BE" w:rsidP="00D827BE">
      <w:pPr>
        <w:jc w:val="both"/>
        <w:rPr>
          <w:ins w:id="1169" w:author="alberto zafra navarro" w:date="2021-03-01T19:29:00Z"/>
          <w:lang w:val="en-GB"/>
        </w:rPr>
      </w:pPr>
    </w:p>
    <w:p w14:paraId="3019348C" w14:textId="650F0D79" w:rsidR="00D827BE" w:rsidRDefault="00D827BE" w:rsidP="00D827BE">
      <w:pPr>
        <w:jc w:val="both"/>
        <w:rPr>
          <w:ins w:id="1170" w:author="alberto zafra navarro" w:date="2021-03-01T19:31:00Z"/>
          <w:lang w:val="en-GB"/>
        </w:rPr>
      </w:pPr>
      <w:ins w:id="1171" w:author="alberto zafra navarro" w:date="2021-03-01T19:29:00Z">
        <w:r w:rsidRPr="00D827BE">
          <w:rPr>
            <w:lang w:val="en-GB"/>
          </w:rPr>
          <w:t>Furthermore, the commercial uses of VR are dated as far back as 1980 with the arcade video game Battlezone, this means that virtual reality is a technology that has been under development constantly since long ago.</w:t>
        </w:r>
      </w:ins>
      <w:ins w:id="1172" w:author="alberto zafra navarro" w:date="2021-03-01T19:30:00Z">
        <w:r>
          <w:rPr>
            <w:lang w:val="en-GB"/>
          </w:rPr>
          <w:t xml:space="preserve"> </w:t>
        </w:r>
      </w:ins>
      <w:ins w:id="1173" w:author="alberto zafra navarro" w:date="2021-03-01T19:31:00Z">
        <w:r>
          <w:rPr>
            <w:lang w:val="en-GB"/>
          </w:rPr>
          <w:fldChar w:fldCharType="begin" w:fldLock="1"/>
        </w:r>
      </w:ins>
      <w:r>
        <w:rPr>
          <w:lang w:val="en-GB"/>
        </w:rPr>
        <w:instrText>ADDIN CSL_CITATION {"citationItems":[{"id":"ITEM-1","itemData":{"DOI":"10.1109/CIVEMSA.2017.7995311","ISBN":"9781509042524","abstract":"The recent advances in Virtual Reality (VR) and Augmented Reality (AR) research have enabled investigations into collaborative efforts that equip participants with heterogeneous technological configurations in various degrees of immersion. Results from this work are interesting and may seem futuristic which can cause challenges in understanding the underlying impacts and gaining insights. This paper describes an attempt in identifying the fundamental elements of a digital interaction and remote collaboration; and proposes the Cross Reality Collaboration Framework (CRCF) to provide a unified platform for discussing, comparing, and contrasting these efforts. Though in an early stage of development, the current iteration of CRCF is capable of analyzing configurations that are based on drastically different technologies (e.g., an AR application vs. a location aware mobile application), comparing them, and revealing insights. This paper demonstrates the potentials of CRCF by applying it to analyze popular technological configurations and identifying opportunities for investigations. The paper then describes a prototype solution addressing the identified opportunity and presents results from a testing environment involving four collaborators with distinct technological configurations.","author":[{"dropping-particle":"","family":"Tanaya","given":"Michael","non-dropping-particle":"","parse-names":false,"suffix":""},{"dropping-particle":"","family":"Yang","given":"Kou Keng","non-dropping-particle":"","parse-names":false,"suffix":""},{"dropping-particle":"","family":"Christensen","given":"Taran","non-dropping-particle":"","parse-names":false,"suffix":""},{"dropping-particle":"","family":"Li","given":"Shen","non-dropping-particle":"","parse-names":false,"suffix":""},{"dropping-particle":"","family":"O'Keefe","given":"Michael","non-dropping-particle":"","parse-names":false,"suffix":""},{"dropping-particle":"","family":"Fridley","given":"James","non-dropping-particle":"","parse-names":false,"suffix":""},{"dropping-particle":"","family":"Sung","given":"Kelvin","non-dropping-particle":"","parse-names":false,"suffix":""}],"container-title":"2017 IEEE International Conference on Computational Intelligence and Virtual Environments for Measurement Systems and Applications, CIVEMSA 2017 - Proceedings","id":"ITEM-1","issued":{"date-parts":[["2017","7","28"]]},"page":"111-116","publisher":"Institute of Electrical and Electronics Engineers Inc.","title":"A Framework for analyzing AR/VR Collaborations: An initial result","type":"paper-conference"},"uris":["http://www.mendeley.com/documents/?uuid=415b1b97-aaed-3098-a7f4-b23ec1cd3640"]}],"mendeley":{"formattedCitation":"(Tanaya &lt;i&gt;et al.&lt;/i&gt;, 2017)","plainTextFormattedCitation":"(Tanaya et al., 2017)","previouslyFormattedCitation":"(Tanaya &lt;i&gt;et al.&lt;/i&gt;, 2017)"},"properties":{"noteIndex":0},"schema":"https://github.com/citation-style-language/schema/raw/master/csl-citation.json"}</w:instrText>
      </w:r>
      <w:r>
        <w:rPr>
          <w:lang w:val="en-GB"/>
        </w:rPr>
        <w:fldChar w:fldCharType="separate"/>
      </w:r>
      <w:r w:rsidRPr="00D827BE">
        <w:rPr>
          <w:noProof/>
          <w:lang w:val="en-GB"/>
        </w:rPr>
        <w:t xml:space="preserve">(Tanaya </w:t>
      </w:r>
      <w:r w:rsidRPr="00D827BE">
        <w:rPr>
          <w:i/>
          <w:noProof/>
          <w:lang w:val="en-GB"/>
        </w:rPr>
        <w:t>et al.</w:t>
      </w:r>
      <w:r w:rsidRPr="00D827BE">
        <w:rPr>
          <w:noProof/>
          <w:lang w:val="en-GB"/>
        </w:rPr>
        <w:t>, 2017)</w:t>
      </w:r>
      <w:ins w:id="1174" w:author="alberto zafra navarro" w:date="2021-03-01T19:31:00Z">
        <w:r>
          <w:rPr>
            <w:lang w:val="en-GB"/>
          </w:rPr>
          <w:fldChar w:fldCharType="end"/>
        </w:r>
        <w:r>
          <w:rPr>
            <w:lang w:val="en-GB"/>
          </w:rPr>
          <w:t>.</w:t>
        </w:r>
      </w:ins>
    </w:p>
    <w:p w14:paraId="5221BD0B" w14:textId="735E3EB6" w:rsidR="00D827BE" w:rsidRDefault="00D827BE" w:rsidP="00D827BE">
      <w:pPr>
        <w:jc w:val="both"/>
        <w:rPr>
          <w:ins w:id="1175" w:author="alberto zafra navarro" w:date="2021-03-01T19:31:00Z"/>
          <w:lang w:val="en-GB"/>
        </w:rPr>
      </w:pPr>
    </w:p>
    <w:p w14:paraId="0198C5A8" w14:textId="36A3E71A" w:rsidR="00D827BE" w:rsidRDefault="00D827BE" w:rsidP="00D827BE">
      <w:pPr>
        <w:jc w:val="both"/>
        <w:rPr>
          <w:ins w:id="1176" w:author="alberto zafra navarro" w:date="2021-03-01T19:26:00Z"/>
          <w:lang w:val="en-GB"/>
        </w:rPr>
        <w:pPrChange w:id="1177" w:author="alberto zafra navarro" w:date="2021-03-01T19:27:00Z">
          <w:pPr/>
        </w:pPrChange>
      </w:pPr>
      <w:ins w:id="1178" w:author="alberto zafra navarro" w:date="2021-03-01T19:31:00Z">
        <w:r w:rsidRPr="00D827BE">
          <w:rPr>
            <w:lang w:val="en-GB"/>
          </w:rPr>
          <w:t xml:space="preserve">Nowadays, the use of Virtual Reality has gone beyond the entertainment </w:t>
        </w:r>
      </w:ins>
      <w:ins w:id="1179" w:author="alberto zafra navarro" w:date="2021-03-01T19:50:00Z">
        <w:r w:rsidR="00364035" w:rsidRPr="00D827BE">
          <w:rPr>
            <w:lang w:val="en-GB"/>
          </w:rPr>
          <w:t>field and</w:t>
        </w:r>
      </w:ins>
      <w:ins w:id="1180" w:author="alberto zafra navarro" w:date="2021-03-01T19:31:00Z">
        <w:r w:rsidRPr="00D827BE">
          <w:rPr>
            <w:lang w:val="en-GB"/>
          </w:rPr>
          <w:t xml:space="preserve"> has been introduced into the industry. This offers new opportunities to all kinds of companies, since allowing them to interact with future models of the factories, to control and analyse the current state of it. Here is where the focus of this project is, in the use of this technology to ease the control of the current factory.</w:t>
        </w:r>
      </w:ins>
    </w:p>
    <w:p w14:paraId="197049E8" w14:textId="575B13DF" w:rsidR="00D827BE" w:rsidRDefault="00D827BE">
      <w:pPr>
        <w:spacing w:after="0" w:line="240" w:lineRule="auto"/>
        <w:rPr>
          <w:ins w:id="1181" w:author="alberto zafra navarro" w:date="2021-03-01T19:32:00Z"/>
          <w:lang w:val="en-GB"/>
        </w:rPr>
      </w:pPr>
      <w:ins w:id="1182" w:author="alberto zafra navarro" w:date="2021-03-01T19:32:00Z">
        <w:r>
          <w:rPr>
            <w:lang w:val="en-GB"/>
          </w:rPr>
          <w:br w:type="page"/>
        </w:r>
      </w:ins>
    </w:p>
    <w:p w14:paraId="5C164746" w14:textId="5DB92C88" w:rsidR="00E42D61" w:rsidRPr="008F2E81" w:rsidDel="00D827BE" w:rsidRDefault="00E42D61" w:rsidP="008F2E81">
      <w:pPr>
        <w:rPr>
          <w:del w:id="1183" w:author="alberto zafra navarro" w:date="2021-03-01T19:32:00Z"/>
          <w:lang w:val="en-GB"/>
        </w:rPr>
      </w:pPr>
    </w:p>
    <w:p w14:paraId="4AF1F159" w14:textId="3EC4B0CF" w:rsidR="00C205C8" w:rsidRPr="00C205C8" w:rsidRDefault="00C205C8" w:rsidP="00C205C8">
      <w:pPr>
        <w:pStyle w:val="Heading1"/>
      </w:pPr>
      <w:bookmarkStart w:id="1184" w:name="_Toc65521113"/>
      <w:r>
        <w:t>3. Literature Review</w:t>
      </w:r>
      <w:bookmarkEnd w:id="1184"/>
    </w:p>
    <w:p w14:paraId="7B45EC2B" w14:textId="30C9BB4C" w:rsidR="009E5920" w:rsidDel="00D827BE" w:rsidRDefault="00C205C8" w:rsidP="009E5920">
      <w:pPr>
        <w:rPr>
          <w:del w:id="1185" w:author="alberto zafra navarro" w:date="2021-03-01T19:32:00Z"/>
          <w:lang w:val="en-GB"/>
        </w:rPr>
      </w:pPr>
      <w:del w:id="1186" w:author="alberto zafra navarro" w:date="2021-03-01T19:32:00Z">
        <w:r w:rsidRPr="00E747AA" w:rsidDel="00D827BE">
          <w:rPr>
            <w:lang w:val="en-GB"/>
          </w:rPr>
          <w:delText>This is a natural place in which to discuss the related literature; i.e., who has done what and why that is important to the work. Within the text, use expressions such as: Svensson (2001) has shown that linear analysis is sufficient in this case.</w:delText>
        </w:r>
        <w:r w:rsidRPr="00E747AA" w:rsidDel="00D827BE">
          <w:rPr>
            <w:rStyle w:val="FootnoteReference"/>
            <w:lang w:val="en-GB"/>
          </w:rPr>
          <w:delText xml:space="preserve"> </w:delText>
        </w:r>
        <w:r w:rsidRPr="00E747AA" w:rsidDel="00D827BE">
          <w:rPr>
            <w:rStyle w:val="FootnoteReference"/>
            <w:lang w:val="en-GB"/>
          </w:rPr>
          <w:footnoteReference w:id="3"/>
        </w:r>
        <w:r w:rsidRPr="00E747AA" w:rsidDel="00D827BE">
          <w:rPr>
            <w:lang w:val="en-GB"/>
          </w:rPr>
          <w:delText xml:space="preserve"> Take special care to identify relevant </w:delText>
        </w:r>
        <w:r w:rsidRPr="00E747AA" w:rsidDel="00D827BE">
          <w:rPr>
            <w:i/>
            <w:lang w:val="en-GB"/>
          </w:rPr>
          <w:delText>current</w:delText>
        </w:r>
        <w:r w:rsidRPr="00E747AA" w:rsidDel="00D827BE">
          <w:rPr>
            <w:lang w:val="en-GB"/>
          </w:rPr>
          <w:delText xml:space="preserve"> research and development.</w:delText>
        </w:r>
        <w:r w:rsidR="008F2E81" w:rsidDel="00D827BE">
          <w:rPr>
            <w:lang w:val="en-GB"/>
          </w:rPr>
          <w:delText xml:space="preserve"> </w:delText>
        </w:r>
        <w:r w:rsidR="008F2E81" w:rsidRPr="00E747AA" w:rsidDel="00D827BE">
          <w:rPr>
            <w:lang w:val="en-GB"/>
          </w:rPr>
          <w:delText>At the same time build the reference list using the Harvard style</w:delText>
        </w:r>
        <w:r w:rsidR="001B7652" w:rsidDel="00D827BE">
          <w:rPr>
            <w:lang w:val="en-GB"/>
          </w:rPr>
          <w:delText xml:space="preserve"> or</w:delText>
        </w:r>
        <w:r w:rsidR="008F2E81" w:rsidRPr="00E747AA" w:rsidDel="00D827BE">
          <w:rPr>
            <w:lang w:val="en-GB"/>
          </w:rPr>
          <w:delText xml:space="preserve">. Guidelines in both Swedish and English are available at: </w:delText>
        </w:r>
        <w:r w:rsidR="005C3C29" w:rsidDel="00D827BE">
          <w:fldChar w:fldCharType="begin"/>
        </w:r>
        <w:r w:rsidR="005C3C29" w:rsidRPr="00D827BE" w:rsidDel="00D827BE">
          <w:rPr>
            <w:rPrChange w:id="1189" w:author="alberto zafra navarro" w:date="2021-03-01T19:32:00Z">
              <w:rPr/>
            </w:rPrChange>
          </w:rPr>
          <w:delInstrText xml:space="preserve"> HYPERLINK "http://www.his.se/Biblioteket/soka-skriva-publicera/Referera-kallor/" </w:delInstrText>
        </w:r>
        <w:r w:rsidR="005C3C29" w:rsidDel="00D827BE">
          <w:fldChar w:fldCharType="separate"/>
        </w:r>
        <w:r w:rsidR="008F2E81" w:rsidRPr="00D827BE" w:rsidDel="00D827BE">
          <w:rPr>
            <w:rStyle w:val="Hyperlink"/>
            <w:lang w:val="en-GB"/>
            <w:rPrChange w:id="1190" w:author="alberto zafra navarro" w:date="2021-03-01T19:32:00Z">
              <w:rPr>
                <w:rStyle w:val="Hyperlink"/>
                <w:lang w:val="en-GB"/>
              </w:rPr>
            </w:rPrChange>
          </w:rPr>
          <w:delText>http://www.his.se/Biblioteket/soka-skriva-publicera/Referera-kallor/</w:delText>
        </w:r>
        <w:r w:rsidR="005C3C29" w:rsidDel="00D827BE">
          <w:rPr>
            <w:rStyle w:val="Hyperlink"/>
            <w:lang w:val="en-GB"/>
          </w:rPr>
          <w:fldChar w:fldCharType="end"/>
        </w:r>
        <w:r w:rsidR="008F2E81" w:rsidRPr="00E747AA" w:rsidDel="00D827BE">
          <w:rPr>
            <w:lang w:val="en-GB"/>
          </w:rPr>
          <w:delText>.  MS Word can automatically generate a reference list based on one of the Harvard or APA styles.</w:delText>
        </w:r>
      </w:del>
    </w:p>
    <w:p w14:paraId="46232D33" w14:textId="4E89C828" w:rsidR="00D827BE" w:rsidRDefault="00D827BE" w:rsidP="009E5920">
      <w:pPr>
        <w:rPr>
          <w:ins w:id="1191" w:author="alberto zafra navarro" w:date="2021-03-01T19:32:00Z"/>
          <w:lang w:val="en-GB"/>
        </w:rPr>
      </w:pPr>
    </w:p>
    <w:p w14:paraId="15D0B419" w14:textId="1F714E40" w:rsidR="00F824DB" w:rsidRDefault="00D827BE" w:rsidP="00D827BE">
      <w:pPr>
        <w:jc w:val="both"/>
        <w:rPr>
          <w:ins w:id="1192" w:author="alberto zafra navarro" w:date="2021-03-01T19:35:00Z"/>
          <w:lang w:val="en-GB"/>
        </w:rPr>
        <w:pPrChange w:id="1193" w:author="alberto zafra navarro" w:date="2021-03-01T19:37:00Z">
          <w:pPr/>
        </w:pPrChange>
      </w:pPr>
      <w:ins w:id="1194" w:author="alberto zafra navarro" w:date="2021-03-01T19:32:00Z">
        <w:r w:rsidRPr="00D827BE">
          <w:rPr>
            <w:lang w:val="en-GB"/>
          </w:rPr>
          <w:t>Nowadays, there is a trend to connect robotics with virtual reality, this is shown in numerous articles. But the main theme is the simulation of the plant</w:t>
        </w:r>
      </w:ins>
      <w:ins w:id="1195" w:author="alberto zafra navarro" w:date="2021-03-01T19:33:00Z">
        <w:r>
          <w:rPr>
            <w:lang w:val="en-GB"/>
          </w:rPr>
          <w:t xml:space="preserve"> </w:t>
        </w:r>
        <w:r>
          <w:rPr>
            <w:lang w:val="en-GB"/>
          </w:rPr>
          <w:fldChar w:fldCharType="begin" w:fldLock="1"/>
        </w:r>
      </w:ins>
      <w:r>
        <w:rPr>
          <w:lang w:val="en-GB"/>
        </w:rPr>
        <w:instrText>ADDIN CSL_CITATION {"citationItems":[{"id":"ITEM-1","itemData":{"URL":"https://game4automation.com/","accessed":{"date-parts":[["2021","3","1"]]},"id":"ITEM-1","issued":{"date-parts":[["2021"]]},"title":"game4automation | Simulation und Virtuelle Inbetriebnahme mit Unity","type":"webpage"},"uris":["http://www.mendeley.com/documents/?uuid=64251877-186f-3534-a894-f70fd162b89a"]}],"mendeley":{"formattedCitation":"(&lt;i&gt;game4automation | Simulation und Virtuelle Inbetriebnahme mit Unity&lt;/i&gt;, 2021)","plainTextFormattedCitation":"(game4automation | Simulation und Virtuelle Inbetriebnahme mit Unity, 2021)","previouslyFormattedCitation":"(&lt;i&gt;game4automation | Simulation und Virtuelle Inbetriebnahme mit Unity&lt;/i&gt;, 2021)"},"properties":{"noteIndex":0},"schema":"https://github.com/citation-style-language/schema/raw/master/csl-citation.json"}</w:instrText>
      </w:r>
      <w:r>
        <w:rPr>
          <w:lang w:val="en-GB"/>
        </w:rPr>
        <w:fldChar w:fldCharType="separate"/>
      </w:r>
      <w:r w:rsidRPr="00D827BE">
        <w:rPr>
          <w:noProof/>
          <w:lang w:val="en-GB"/>
        </w:rPr>
        <w:t>(</w:t>
      </w:r>
      <w:r w:rsidRPr="00D827BE">
        <w:rPr>
          <w:i/>
          <w:noProof/>
          <w:lang w:val="en-GB"/>
        </w:rPr>
        <w:t>game4automation | Simulation und Virtuelle Inbetriebnahme mit Unity</w:t>
      </w:r>
      <w:r w:rsidRPr="00D827BE">
        <w:rPr>
          <w:noProof/>
          <w:lang w:val="en-GB"/>
        </w:rPr>
        <w:t>, 2021)</w:t>
      </w:r>
      <w:ins w:id="1196" w:author="alberto zafra navarro" w:date="2021-03-01T19:33:00Z">
        <w:r>
          <w:rPr>
            <w:lang w:val="en-GB"/>
          </w:rPr>
          <w:fldChar w:fldCharType="end"/>
        </w:r>
      </w:ins>
      <w:ins w:id="1197" w:author="alberto zafra navarro" w:date="2021-03-01T19:34:00Z">
        <w:r>
          <w:rPr>
            <w:lang w:val="en-GB"/>
          </w:rPr>
          <w:t xml:space="preserve"> </w:t>
        </w:r>
        <w:r w:rsidRPr="00D827BE">
          <w:rPr>
            <w:lang w:val="en-GB"/>
          </w:rPr>
          <w:t>and the telepresence.</w:t>
        </w:r>
        <w:r>
          <w:rPr>
            <w:lang w:val="en-GB"/>
          </w:rPr>
          <w:t xml:space="preserve"> </w:t>
        </w:r>
      </w:ins>
      <w:ins w:id="1198" w:author="alberto zafra navarro" w:date="2021-03-01T19:35:00Z">
        <w:r>
          <w:rPr>
            <w:lang w:val="en-GB"/>
          </w:rPr>
          <w:fldChar w:fldCharType="begin" w:fldLock="1"/>
        </w:r>
      </w:ins>
      <w:r>
        <w:rPr>
          <w:lang w:val="en-GB"/>
        </w:rPr>
        <w:instrText>ADDIN CSL_CITATION {"citationItems":[{"id":"ITEM-1","itemData":{"DOI":"10.1007/s12369-020-00718-w","ISSN":"18754805","abstract":"In this paper, we develop a robotic telepresence system to provide remote users with immersive embodiment in local environments through a custom-designed mobile robot. The proposed telepresence system uses a virtual reality (VR) device to connect a remote user to the robot. Three dimensional visual data from a RGB-D camera are rendered for real-time stereoscopic display in the VR device, which forms a deeply-coupled human machine system and creates an immersive experience of telepresence. Based on a user study, it is found that better user experience can be achieved by allowing the robot to track the speaker while being aware of the intention of the remote user. To this end we propose a human-robot collaborative control framework based on human intention recognition and sound localization. The intentions of head movement of the remote user are inferred based on the motion of the VR device using hidden Markov models. The speaker is tracked through sound source localization using a microphone array. A collaborative control scheme is developed to fuse the control from the robot and the remote user. Experiments are conducted in both one-to-one and one-to-two remote conversation scenarios. The results show that the proposed system can significantly improve the immersiveness and performance of robotic telepresence systems, therefore greatly enhancing the user experience of such telepresence systems.","author":[{"dropping-particle":"","family":"Du","given":"Jianhao","non-dropping-particle":"","parse-names":false,"suffix":""},{"dropping-particle":"","family":"Do","given":"Ha Manh","non-dropping-particle":"","parse-names":false,"suffix":""},{"dropping-particle":"","family":"Sheng","given":"Weihua","non-dropping-particle":"","parse-names":false,"suffix":""}],"container-title":"International Journal of Social Robotics","id":"ITEM-1","issued":{"date-parts":[["2020"]]},"publisher":"Springer Science and Business Media B.V.","title":"Human–Robot Collaborative Control in a Virtual-Reality-Based Telepresence System","type":"article-journal"},"uris":["http://www.mendeley.com/documents/?uuid=4f92f59c-c374-3cac-a418-3f2711b1a091"]}],"mendeley":{"formattedCitation":"(Du, Do and Sheng, 2020)","plainTextFormattedCitation":"(Du, Do and Sheng, 2020)","previouslyFormattedCitation":"(Du, Do and Sheng, 2020)"},"properties":{"noteIndex":0},"schema":"https://github.com/citation-style-language/schema/raw/master/csl-citation.json"}</w:instrText>
      </w:r>
      <w:r>
        <w:rPr>
          <w:lang w:val="en-GB"/>
        </w:rPr>
        <w:fldChar w:fldCharType="separate"/>
      </w:r>
      <w:r w:rsidRPr="00D827BE">
        <w:rPr>
          <w:noProof/>
          <w:lang w:val="en-GB"/>
        </w:rPr>
        <w:t>(Du, Do and Sheng, 2020)</w:t>
      </w:r>
      <w:ins w:id="1199" w:author="alberto zafra navarro" w:date="2021-03-01T19:35:00Z">
        <w:r>
          <w:rPr>
            <w:lang w:val="en-GB"/>
          </w:rPr>
          <w:fldChar w:fldCharType="end"/>
        </w:r>
        <w:r>
          <w:rPr>
            <w:lang w:val="en-GB"/>
          </w:rPr>
          <w:t>.</w:t>
        </w:r>
      </w:ins>
      <w:del w:id="1200" w:author="alberto zafra navarro" w:date="2021-03-01T19:32:00Z">
        <w:r w:rsidR="00F824DB" w:rsidDel="00D827BE">
          <w:rPr>
            <w:lang w:val="en-GB"/>
          </w:rPr>
          <w:delText>T</w:delText>
        </w:r>
        <w:r w:rsidR="00F824DB" w:rsidRPr="00E747AA" w:rsidDel="00D827BE">
          <w:rPr>
            <w:lang w:val="en-GB"/>
          </w:rPr>
          <w:delText>his section should be finished by</w:delText>
        </w:r>
        <w:r w:rsidR="00F824DB" w:rsidDel="00D827BE">
          <w:rPr>
            <w:lang w:val="en-GB"/>
          </w:rPr>
          <w:delText xml:space="preserve"> the mid-term meeting in</w:delText>
        </w:r>
        <w:r w:rsidR="00F824DB" w:rsidRPr="00E747AA" w:rsidDel="00D827BE">
          <w:rPr>
            <w:lang w:val="en-GB"/>
          </w:rPr>
          <w:delText xml:space="preserve"> March</w:delText>
        </w:r>
        <w:r w:rsidR="00F824DB" w:rsidDel="00D827BE">
          <w:rPr>
            <w:lang w:val="en-GB"/>
          </w:rPr>
          <w:delText>.</w:delText>
        </w:r>
      </w:del>
    </w:p>
    <w:p w14:paraId="6223B7AA" w14:textId="48B4D3F7" w:rsidR="00D827BE" w:rsidRDefault="00D827BE" w:rsidP="00D827BE">
      <w:pPr>
        <w:jc w:val="both"/>
        <w:rPr>
          <w:ins w:id="1201" w:author="alberto zafra navarro" w:date="2021-03-01T19:37:00Z"/>
          <w:lang w:val="en-GB"/>
        </w:rPr>
        <w:pPrChange w:id="1202" w:author="alberto zafra navarro" w:date="2021-03-01T19:37:00Z">
          <w:pPr/>
        </w:pPrChange>
      </w:pPr>
      <w:ins w:id="1203" w:author="alberto zafra navarro" w:date="2021-03-01T19:35:00Z">
        <w:r w:rsidRPr="00D827BE">
          <w:rPr>
            <w:lang w:val="en-GB"/>
          </w:rPr>
          <w:t>Moreover, it is known that the training of the operators through VR is beneficial for the collaboration between them and the robot.</w:t>
        </w:r>
      </w:ins>
      <w:ins w:id="1204" w:author="alberto zafra navarro" w:date="2021-03-01T19:36:00Z">
        <w:r>
          <w:rPr>
            <w:lang w:val="en-GB"/>
          </w:rPr>
          <w:t xml:space="preserve"> </w:t>
        </w:r>
        <w:r>
          <w:rPr>
            <w:lang w:val="en-GB"/>
          </w:rPr>
          <w:fldChar w:fldCharType="begin" w:fldLock="1"/>
        </w:r>
      </w:ins>
      <w:r>
        <w:rPr>
          <w:lang w:val="en-GB"/>
        </w:rPr>
        <w:instrText>ADDIN CSL_CITATION {"citationItems":[{"id":"ITEM-1","itemData":{"DOI":"10.1109/INDIN41052.2019.8971967","ISBN":"9781728129273","ISSN":"19354576","abstract":"Currently, the implementation of virtual, augmented and mixed realities-based solutions is one of the megatrends in the Industrial Automation domain. In this context, Virtual Reality (VR) permits the development of virtual environments that can be used for different purposes, such as designing, monitoring and/or training industrial machinery. Moreover, the access to such environments can be remote, facilitating the interaction of humans with cyber models of real-world systems without the need of being at the system facilities. This article presents a virtual environment that has been developed within VR technologies not only for training and monitoring robot tasks but also to be done at robot operation runtime within an on-line mode. In this manner, the user of the presented environment is able to train and monitor de tasks at the same time that the robot is operating. The research work is validated within the on-line training and monitoring tasks of an ABB IRB 14000 industrial robot.","author":[{"dropping-particle":"","family":"Hormaza","given":"Leire Amezua","non-dropping-particle":"","parse-names":false,"suffix":""},{"dropping-particle":"","family":"Mohammed","given":"Wael M.","non-dropping-particle":"","parse-names":false,"suffix":""},{"dropping-particle":"","family":"Ferrer","given":"Borja Ramis","non-dropping-particle":"","parse-names":false,"suffix":""},{"dropping-particle":"","family":"Bejarano","given":"Ronal","non-dropping-particle":"","parse-names":false,"suffix":""},{"dropping-particle":"","family":"Martinez Lastra","given":"Jose L.","non-dropping-particle":"","parse-names":false,"suffix":""}],"container-title":"IEEE International Conference on Industrial Informatics (INDIN)","id":"ITEM-1","issued":{"date-parts":[["2019","7","1"]]},"page":"841-846","publisher":"Institute of Electrical and Electronics Engineers Inc.","title":"On-line training and monitoring of robot tasks through virtual reality","type":"paper-conference","volume":"2019-July"},"uris":["http://www.mendeley.com/documents/?uuid=747d0852-80b5-3fc1-8c9f-0905e5086893"]}],"mendeley":{"formattedCitation":"(Hormaza &lt;i&gt;et al.&lt;/i&gt;, 2019)","plainTextFormattedCitation":"(Hormaza et al., 2019)","previouslyFormattedCitation":"(Hormaza &lt;i&gt;et al.&lt;/i&gt;, 2019)"},"properties":{"noteIndex":0},"schema":"https://github.com/citation-style-language/schema/raw/master/csl-citation.json"}</w:instrText>
      </w:r>
      <w:r>
        <w:rPr>
          <w:lang w:val="en-GB"/>
        </w:rPr>
        <w:fldChar w:fldCharType="separate"/>
      </w:r>
      <w:r w:rsidRPr="00D827BE">
        <w:rPr>
          <w:noProof/>
          <w:lang w:val="en-GB"/>
        </w:rPr>
        <w:t xml:space="preserve">(Hormaza </w:t>
      </w:r>
      <w:r w:rsidRPr="00D827BE">
        <w:rPr>
          <w:i/>
          <w:noProof/>
          <w:lang w:val="en-GB"/>
        </w:rPr>
        <w:t>et al.</w:t>
      </w:r>
      <w:r w:rsidRPr="00D827BE">
        <w:rPr>
          <w:noProof/>
          <w:lang w:val="en-GB"/>
        </w:rPr>
        <w:t>, 2019)</w:t>
      </w:r>
      <w:ins w:id="1205" w:author="alberto zafra navarro" w:date="2021-03-01T19:36:00Z">
        <w:r>
          <w:rPr>
            <w:lang w:val="en-GB"/>
          </w:rPr>
          <w:fldChar w:fldCharType="end"/>
        </w:r>
      </w:ins>
      <w:ins w:id="1206" w:author="alberto zafra navarro" w:date="2021-03-01T19:37:00Z">
        <w:r>
          <w:rPr>
            <w:lang w:val="en-GB"/>
          </w:rPr>
          <w:t>.</w:t>
        </w:r>
      </w:ins>
    </w:p>
    <w:p w14:paraId="3479AD72" w14:textId="58D3B422" w:rsidR="00D827BE" w:rsidRDefault="00D827BE" w:rsidP="009E5920">
      <w:pPr>
        <w:rPr>
          <w:ins w:id="1207" w:author="alberto zafra navarro" w:date="2021-03-01T19:37:00Z"/>
          <w:lang w:val="en-GB"/>
        </w:rPr>
      </w:pPr>
    </w:p>
    <w:p w14:paraId="4CB25E22" w14:textId="107F7E67" w:rsidR="00D827BE" w:rsidRDefault="00D827BE" w:rsidP="00D827BE">
      <w:pPr>
        <w:jc w:val="both"/>
        <w:rPr>
          <w:ins w:id="1208" w:author="alberto zafra navarro" w:date="2021-03-01T19:38:00Z"/>
          <w:lang w:val="en-GB"/>
        </w:rPr>
      </w:pPr>
      <w:ins w:id="1209" w:author="alberto zafra navarro" w:date="2021-03-01T19:37:00Z">
        <w:r w:rsidRPr="00D827BE">
          <w:rPr>
            <w:lang w:val="en-GB"/>
          </w:rPr>
          <w:t>However, there is not so much softwares that helps the user to generate the code of the robot through virtual reality. Currently, the most important softwares that does that are robotstudio or VR Robotics Simulator on Steam, which use virtual reality technology for robot programming. However, both softwares have shortcomings. As in the case of VR Robotics Simulator, which is an extremely intuitive program and allows the simulation and programming of an industrial station. Although it is a brilliant program, it is not possible to export the generated code to the physical robot, the current program only allows the user to export the points as XML. This reduces the usage of the program to mere simulations.</w:t>
        </w:r>
        <w:r>
          <w:rPr>
            <w:lang w:val="en-GB"/>
          </w:rPr>
          <w:t xml:space="preserve"> </w:t>
        </w:r>
      </w:ins>
      <w:ins w:id="1210" w:author="alberto zafra navarro" w:date="2021-03-01T19:38:00Z">
        <w:r>
          <w:rPr>
            <w:lang w:val="en-GB"/>
          </w:rPr>
          <w:fldChar w:fldCharType="begin" w:fldLock="1"/>
        </w:r>
      </w:ins>
      <w:r w:rsidR="006762C6">
        <w:rPr>
          <w:lang w:val="en-GB"/>
        </w:rPr>
        <w:instrText>ADDIN CSL_CITATION {"citationItems":[{"id":"ITEM-1","itemData":{"URL":"http://mindrend.com/","accessed":{"date-parts":[["2021","3","1"]]},"id":"ITEM-1","issued":{"date-parts":[["2021"]]},"title":"Mindrend Technologies","type":"webpage"},"uris":["http://www.mendeley.com/documents/?uuid=78231b21-8ab3-3c05-9390-fe6e7c77231a"]}],"mendeley":{"formattedCitation":"(&lt;i&gt;Mindrend Technologies&lt;/i&gt;, 2021)","plainTextFormattedCitation":"(Mindrend Technologies, 2021)","previouslyFormattedCitation":"(&lt;i&gt;Mindrend Technologies&lt;/i&gt;, 2021)"},"properties":{"noteIndex":0},"schema":"https://github.com/citation-style-language/schema/raw/master/csl-citation.json"}</w:instrText>
      </w:r>
      <w:r>
        <w:rPr>
          <w:lang w:val="en-GB"/>
        </w:rPr>
        <w:fldChar w:fldCharType="separate"/>
      </w:r>
      <w:r w:rsidRPr="00D827BE">
        <w:rPr>
          <w:noProof/>
          <w:lang w:val="en-GB"/>
        </w:rPr>
        <w:t>(</w:t>
      </w:r>
      <w:r w:rsidRPr="00D827BE">
        <w:rPr>
          <w:i/>
          <w:noProof/>
          <w:lang w:val="en-GB"/>
        </w:rPr>
        <w:t>Mindrend Technologies</w:t>
      </w:r>
      <w:r w:rsidRPr="00D827BE">
        <w:rPr>
          <w:noProof/>
          <w:lang w:val="en-GB"/>
        </w:rPr>
        <w:t>, 2021)</w:t>
      </w:r>
      <w:ins w:id="1211" w:author="alberto zafra navarro" w:date="2021-03-01T19:38:00Z">
        <w:r>
          <w:rPr>
            <w:lang w:val="en-GB"/>
          </w:rPr>
          <w:fldChar w:fldCharType="end"/>
        </w:r>
        <w:r>
          <w:rPr>
            <w:lang w:val="en-GB"/>
          </w:rPr>
          <w:t>.</w:t>
        </w:r>
      </w:ins>
    </w:p>
    <w:p w14:paraId="0478CF94" w14:textId="46799ECE" w:rsidR="00D827BE" w:rsidRDefault="006762C6" w:rsidP="00D827BE">
      <w:pPr>
        <w:jc w:val="both"/>
        <w:rPr>
          <w:ins w:id="1212" w:author="alberto zafra navarro" w:date="2021-03-01T19:39:00Z"/>
          <w:lang w:val="en-GB"/>
        </w:rPr>
      </w:pPr>
      <w:ins w:id="1213" w:author="alberto zafra navarro" w:date="2021-03-01T19:39:00Z">
        <w:r w:rsidRPr="006762C6">
          <w:rPr>
            <w:lang w:val="en-GB"/>
          </w:rPr>
          <w:t>On the other hand, there is robotstudio from the company ABB, this software also has the possibility of programming robots by means of a simple interface using VR. The current software has all the proposed functionalities of the project, as could be teleport, simulation control, jog movement by the interaction with the virtual robot,</w:t>
        </w:r>
        <w:r>
          <w:rPr>
            <w:lang w:val="en-GB"/>
          </w:rPr>
          <w:t xml:space="preserve"> </w:t>
        </w:r>
        <w:r w:rsidRPr="006762C6">
          <w:rPr>
            <w:lang w:val="en-GB"/>
          </w:rPr>
          <w:t>... Or even additional functionalities as an auto path generator, called RECORD. But, as it is a private software, this programme only allows the programming of robots from this company. Despite the enormous potential of this software, this fact significantly reduces the scalability of the software.</w:t>
        </w:r>
        <w:r>
          <w:rPr>
            <w:lang w:val="en-GB"/>
          </w:rPr>
          <w:t xml:space="preserve"> </w:t>
        </w:r>
        <w:r>
          <w:rPr>
            <w:lang w:val="en-GB"/>
          </w:rPr>
          <w:fldChar w:fldCharType="begin" w:fldLock="1"/>
        </w:r>
      </w:ins>
      <w:r>
        <w:rPr>
          <w:lang w:val="en-GB"/>
        </w:rPr>
        <w:instrText>ADDIN CSL_CITATION {"citationItems":[{"id":"ITEM-1","itemData":{"DOI":"10.1007/978-3-030-18715-6_19","ISSN":"21954364","abstract":"Current trends in the design of manufacturing systems are aimed at shortening the pre-production phase. Designing CAD (Computer Aided Design) data and creating simulation scenarios are currently strategic solutions for designing different variants of manufacturing systems. The research intention is to point out the possibilities of hardware connectivity and software tools of the present. The primary intent of this article is the capabilities of industrial robot programming by utilizing the interaction of several robot online method, OLP (Offline Robot Programming) and VR OLP computing methods with regard to the applicability of the proposed outputs to the real environment. As a supporting simulation tool ABB RobotStudio was used. As imaging hardware tools were used glasses designed to be displayed by the immersive VR environment HTC Vive. The article presents methods and experiments on a case study where the interaction between the immersive environment of VR and the area of classical OLP programming was studied. The immediate interaction of the classic OLP method of industrial robot programming in the PC desktop software environment and the immersive VR environment helps to shorten the time needed to create industrial robot programming. It is precisely such an interactive link between OLP programming and real-time imaging of an industrial robot in a VR environment is one of the Industry 4.0 strategy implementation area.","author":[{"dropping-particle":"","family":"Holubek","given":"Radovan","non-dropping-particle":"","parse-names":false,"suffix":""},{"dropping-particle":"","family":"Ružarovský","given":"Roman","non-dropping-particle":"","parse-names":false,"suffix":""},{"dropping-particle":"","family":"Sobrino","given":"Daynier R. D.","non-dropping-particle":"","parse-names":false,"suffix":""}],"container-title":"Lecture Notes in Mechanical Engineering","id":"ITEM-1","issued":{"date-parts":[["2019"]]},"page":"223-235","publisher":"Pleiades Publishing","title":"An Innovative Approach of Industrial Robot Programming Using Virtual Reality for the Design of Production Systems Layout","type":"chapter"},"uris":["http://www.mendeley.com/documents/?uuid=1325a60a-76e1-3b68-b73c-552c2f6b648f"]}],"mendeley":{"formattedCitation":"(Holubek, Ružarovský and Sobrino, 2019)","plainTextFormattedCitation":"(Holubek, Ružarovský and Sobrino, 2019)","previouslyFormattedCitation":"(Holubek, Ružarovský and Sobrino, 2019)"},"properties":{"noteIndex":0},"schema":"https://github.com/citation-style-language/schema/raw/master/csl-citation.json"}</w:instrText>
      </w:r>
      <w:r>
        <w:rPr>
          <w:lang w:val="en-GB"/>
        </w:rPr>
        <w:fldChar w:fldCharType="separate"/>
      </w:r>
      <w:r w:rsidRPr="006762C6">
        <w:rPr>
          <w:noProof/>
          <w:lang w:val="en-GB"/>
        </w:rPr>
        <w:t>(Holubek, Ružarovský and Sobrino, 2019)</w:t>
      </w:r>
      <w:ins w:id="1214" w:author="alberto zafra navarro" w:date="2021-03-01T19:39:00Z">
        <w:r>
          <w:rPr>
            <w:lang w:val="en-GB"/>
          </w:rPr>
          <w:fldChar w:fldCharType="end"/>
        </w:r>
        <w:r>
          <w:rPr>
            <w:lang w:val="en-GB"/>
          </w:rPr>
          <w:t>.</w:t>
        </w:r>
      </w:ins>
    </w:p>
    <w:p w14:paraId="23ED8AAC" w14:textId="060F5810" w:rsidR="006762C6" w:rsidRDefault="006762C6" w:rsidP="00D827BE">
      <w:pPr>
        <w:jc w:val="both"/>
        <w:rPr>
          <w:ins w:id="1215" w:author="alberto zafra navarro" w:date="2021-03-01T19:39:00Z"/>
          <w:lang w:val="en-GB"/>
        </w:rPr>
      </w:pPr>
    </w:p>
    <w:p w14:paraId="7206ADBE" w14:textId="77777777" w:rsidR="006762C6" w:rsidRPr="006762C6" w:rsidRDefault="006762C6" w:rsidP="006762C6">
      <w:pPr>
        <w:jc w:val="both"/>
        <w:rPr>
          <w:ins w:id="1216" w:author="alberto zafra navarro" w:date="2021-03-01T19:39:00Z"/>
          <w:lang w:val="en-GB"/>
        </w:rPr>
      </w:pPr>
      <w:ins w:id="1217" w:author="alberto zafra navarro" w:date="2021-03-01T19:39:00Z">
        <w:r w:rsidRPr="006762C6">
          <w:rPr>
            <w:lang w:val="en-GB"/>
          </w:rPr>
          <w:t>Moreover, there is some previous work by the academic side related to this field of study.</w:t>
        </w:r>
      </w:ins>
    </w:p>
    <w:p w14:paraId="15B215B6" w14:textId="66C0F103" w:rsidR="006762C6" w:rsidRDefault="006762C6" w:rsidP="006762C6">
      <w:pPr>
        <w:jc w:val="both"/>
        <w:rPr>
          <w:ins w:id="1218" w:author="alberto zafra navarro" w:date="2021-03-01T19:41:00Z"/>
          <w:lang w:val="en-GB"/>
        </w:rPr>
      </w:pPr>
      <w:ins w:id="1219" w:author="alberto zafra navarro" w:date="2021-03-01T19:39:00Z">
        <w:r w:rsidRPr="006762C6">
          <w:rPr>
            <w:lang w:val="en-GB"/>
          </w:rPr>
          <w:t xml:space="preserve">First of all, the investigation group of Gabriele Bolano, made an environment used to intuitively program offline the robot trajectory and the task workflow. As stated in this article, the system proposed in that framework enables an easier and more efficient definition of a robot program combining offline and online programming methods. Using this </w:t>
        </w:r>
      </w:ins>
      <w:ins w:id="1220" w:author="alberto zafra navarro" w:date="2021-03-01T19:51:00Z">
        <w:r w:rsidR="00364035" w:rsidRPr="006762C6">
          <w:rPr>
            <w:lang w:val="en-GB"/>
          </w:rPr>
          <w:t>method,</w:t>
        </w:r>
      </w:ins>
      <w:ins w:id="1221" w:author="alberto zafra navarro" w:date="2021-03-01T19:39:00Z">
        <w:r w:rsidRPr="006762C6">
          <w:rPr>
            <w:lang w:val="en-GB"/>
          </w:rPr>
          <w:t xml:space="preserve"> the waypoints of the desired trajectory can be defined by dragging the virtual robot, avoiding the robot configuration problems. Afterwards the robot trajectories and operations could be exported in a format compatible with the open-source software responsible to control the real robot. With the possibility of simulating or modifying the current program in the same environment. However, the system developed only works with forward kinematics, does not export the program as a robot compatible software, only as trajectories in a ctraj format, and does not have collision detection. Nevertheless, the future work of Bolano's project is the same as the one of this </w:t>
        </w:r>
      </w:ins>
      <w:ins w:id="1222" w:author="alberto zafra navarro" w:date="2021-03-01T19:51:00Z">
        <w:r w:rsidR="00364035" w:rsidRPr="006762C6">
          <w:rPr>
            <w:lang w:val="en-GB"/>
          </w:rPr>
          <w:t>projects</w:t>
        </w:r>
      </w:ins>
      <w:ins w:id="1223" w:author="alberto zafra navarro" w:date="2021-03-01T19:39:00Z">
        <w:r w:rsidRPr="006762C6">
          <w:rPr>
            <w:lang w:val="en-GB"/>
          </w:rPr>
          <w:t>. Implementing the system through augmented reality for a more intuitive and realistic visualization of the defined software.</w:t>
        </w:r>
        <w:r>
          <w:rPr>
            <w:lang w:val="en-GB"/>
          </w:rPr>
          <w:t xml:space="preserve"> </w:t>
        </w:r>
      </w:ins>
      <w:ins w:id="1224" w:author="alberto zafra navarro" w:date="2021-03-01T19:41:00Z">
        <w:r>
          <w:rPr>
            <w:lang w:val="en-GB"/>
          </w:rPr>
          <w:fldChar w:fldCharType="begin" w:fldLock="1"/>
        </w:r>
      </w:ins>
      <w:r w:rsidR="001F7E82">
        <w:rPr>
          <w:lang w:val="en-GB"/>
        </w:rPr>
        <w:instrText>ADDIN CSL_CITATION {"citationItems":[{"id":"ITEM-1","itemData":{"DOI":"10.1109/UR49135.2020.9144806","ISBN":"9781728157153","abstract":"Robotic systems are complex and commonly require experts to program the motions and interactions between all the different components. Operators with programming skills are usually needed to make the robot perform a new task or even to apply small changes in its current behavior. For this reason many tools have been developed to ease the programming of robotic systems. Online programming methods rely on the use of the robot in order to move it to the desired configurations. On the other hand, simulation-based methods enable the offline teaching of the needed program without involving the actual hardware setup. Virtual Reality (VR) allows the user to program a robot safely and effortlessly, without the need to move the real manipulator. However, online programming methods are needed for on-site adjustments, but a common interface between these two methods is usually not available. In this work we propose a VR-based framework for programming robotic tasks. The system architecture deployed allows the integration of the defined programs into existing tools for online teaching and execution on the real hardware. The proposed virtual environment enables the intuitive definition of the entire task workflow, without the need to involve the real setup. The bilateral communication between this component and the robotic hardware allows the user to introduce changes in the virtual environment, as well into the real system. In this way, they can both be updated with the latest changes and used in a interchangeable way, exploiting the advantages of both methods in a flexible manner.","author":[{"dropping-particle":"","family":"Bolano","given":"Gabriele","non-dropping-particle":"","parse-names":false,"suffix":""},{"dropping-particle":"","family":"Roennau","given":"Arne","non-dropping-particle":"","parse-names":false,"suffix":""},{"dropping-particle":"","family":"Dillmann","given":"Ruediger","non-dropping-particle":"","parse-names":false,"suffix":""},{"dropping-particle":"","family":"Groz","given":"Albert","non-dropping-particle":"","parse-names":false,"suffix":""}],"container-title":"2020 17th International Conference on Ubiquitous Robots, UR 2020","id":"ITEM-1","issued":{"date-parts":[["2020","6","1"]]},"page":"625-630","publisher":"Institute of Electrical and Electronics Engineers Inc.","title":"Virtual Reality for Offline Programming of Robotic Applications with Online Teaching Methods","type":"paper-conference"},"uris":["http://www.mendeley.com/documents/?uuid=46f0dbfa-f915-312e-95fb-6c84ad5b5596"]}],"mendeley":{"formattedCitation":"(Bolano &lt;i&gt;et al.&lt;/i&gt;, 2020)","plainTextFormattedCitation":"(Bolano et al., 2020)","previouslyFormattedCitation":"(Bolano &lt;i&gt;et al.&lt;/i&gt;, 2020)"},"properties":{"noteIndex":0},"schema":"https://github.com/citation-style-language/schema/raw/master/csl-citation.json"}</w:instrText>
      </w:r>
      <w:r>
        <w:rPr>
          <w:lang w:val="en-GB"/>
        </w:rPr>
        <w:fldChar w:fldCharType="separate"/>
      </w:r>
      <w:r w:rsidRPr="006762C6">
        <w:rPr>
          <w:noProof/>
          <w:lang w:val="en-GB"/>
        </w:rPr>
        <w:t xml:space="preserve">(Bolano </w:t>
      </w:r>
      <w:r w:rsidRPr="006762C6">
        <w:rPr>
          <w:i/>
          <w:noProof/>
          <w:lang w:val="en-GB"/>
        </w:rPr>
        <w:t>et al.</w:t>
      </w:r>
      <w:r w:rsidRPr="006762C6">
        <w:rPr>
          <w:noProof/>
          <w:lang w:val="en-GB"/>
        </w:rPr>
        <w:t>, 2020)</w:t>
      </w:r>
      <w:ins w:id="1225" w:author="alberto zafra navarro" w:date="2021-03-01T19:41:00Z">
        <w:r>
          <w:rPr>
            <w:lang w:val="en-GB"/>
          </w:rPr>
          <w:fldChar w:fldCharType="end"/>
        </w:r>
        <w:r>
          <w:rPr>
            <w:lang w:val="en-GB"/>
          </w:rPr>
          <w:t>.</w:t>
        </w:r>
      </w:ins>
    </w:p>
    <w:p w14:paraId="42B577E9" w14:textId="46C5EDF3" w:rsidR="006762C6" w:rsidRDefault="006762C6" w:rsidP="006762C6">
      <w:pPr>
        <w:jc w:val="both"/>
        <w:rPr>
          <w:ins w:id="1226" w:author="alberto zafra navarro" w:date="2021-03-01T19:41:00Z"/>
          <w:lang w:val="en-GB"/>
        </w:rPr>
      </w:pPr>
    </w:p>
    <w:p w14:paraId="324667FB" w14:textId="142AD53E" w:rsidR="006762C6" w:rsidRDefault="006762C6" w:rsidP="006762C6">
      <w:pPr>
        <w:jc w:val="both"/>
        <w:rPr>
          <w:ins w:id="1227" w:author="alberto zafra navarro" w:date="2021-03-01T19:42:00Z"/>
          <w:lang w:val="en-GB"/>
        </w:rPr>
      </w:pPr>
      <w:ins w:id="1228" w:author="alberto zafra navarro" w:date="2021-03-01T19:41:00Z">
        <w:r w:rsidRPr="006762C6">
          <w:rPr>
            <w:lang w:val="en-GB"/>
          </w:rPr>
          <w:t xml:space="preserve">The next article presents the possibility of using VR as a supporting tool by using the offline programming method for industrial robots. It is shown how the robot’s end effector is moved through the virtual workstation to the desired position by using the haptic hands controllers and the VR glasses. Once the gripper is in the desired position, the user can create a target and, when two targets are set, the </w:t>
        </w:r>
      </w:ins>
      <w:ins w:id="1229" w:author="alberto zafra navarro" w:date="2021-03-01T19:51:00Z">
        <w:r w:rsidR="00364035" w:rsidRPr="006762C6">
          <w:rPr>
            <w:lang w:val="en-GB"/>
          </w:rPr>
          <w:t>virtual robot</w:t>
        </w:r>
      </w:ins>
      <w:ins w:id="1230" w:author="alberto zafra navarro" w:date="2021-03-01T19:41:00Z">
        <w:r w:rsidRPr="006762C6">
          <w:rPr>
            <w:lang w:val="en-GB"/>
          </w:rPr>
          <w:t xml:space="preserve"> can follow the path between them. In addition, the VR simulation is directly connected to the Process Simulate environment, which is shown in a 2D screen. The paper also discusses the possibility of connecting the VR simulation and PS environment to the physical robot. Although it is a complete project, its main objective was to use the virtual robot in the virtual environment to just teach its individual position in the PS software programming environment. Without developing a code during the simulation for later exporting to the physical robot. Moreover, it does not have a collision detection system.</w:t>
        </w:r>
      </w:ins>
      <w:ins w:id="1231" w:author="alberto zafra navarro" w:date="2021-03-01T19:42:00Z">
        <w:r>
          <w:rPr>
            <w:lang w:val="en-GB"/>
          </w:rPr>
          <w:t xml:space="preserve"> </w:t>
        </w:r>
        <w:r w:rsidR="001F7E82">
          <w:rPr>
            <w:lang w:val="en-GB"/>
          </w:rPr>
          <w:fldChar w:fldCharType="begin" w:fldLock="1"/>
        </w:r>
      </w:ins>
      <w:r w:rsidR="001F7E82">
        <w:rPr>
          <w:lang w:val="en-GB"/>
        </w:rPr>
        <w:instrText>ADDIN CSL_CITATION {"citationItems":[{"id":"ITEM-1","itemData":{"DOI":"10.2478/rput-2018-0010","ISSN":"1338-0532","abstract":"The present article focuses on the possibilities of using Virtual Reality (VR) as a supporting tool by using the offline programming method for industrial robots. The philosophy of using such a process is hierarchically linked to the observance of methodological procedures for the proposal new workstations with using industrial robots. First, it is necessary to develop CAD models of the projected workplace, which can be imported into a suitable simulation environment for the creation of robotic simulations with support for visualization to the immersive VR environment. In our case, the CAD software Catia was used to develop a workstation, followed by integration of the CAD database into the simulation environment of Process Simulate (PS). Support for the visualization in the immersive environment of the Virtual Reality of Process Simulate was vested using the glasses headset HTC VIVE.","author":[{"dropping-particle":"","family":"Holubek","given":"Radovan","non-dropping-particle":"","parse-names":false,"suffix":""},{"dropping-particle":"","family":"Ružarovský","given":"Roman","non-dropping-particle":"","parse-names":false,"suffix":""},{"dropping-particle":"","family":"Delgado Sobrino","given":"Daynier Rolando","non-dropping-particle":"","parse-names":false,"suffix":""}],"container-title":"Research Papers Faculty of Materials Science and Technology Slovak University of Technology","id":"ITEM-1","issue":"42","issued":{"date-parts":[["2018","10","17"]]},"page":"85-91","publisher":"Walter de Gruyter GmbH","title":"Using Virtual Reality as a Support Tool for the Offline Robot Programming","type":"article-journal","volume":"26"},"uris":["http://www.mendeley.com/documents/?uuid=8dd5c444-e3f7-35e6-91f9-df949343d730"]}],"mendeley":{"formattedCitation":"(Holubek, Ružarovský and Delgado Sobrino, 2018)","plainTextFormattedCitation":"(Holubek, Ružarovský and Delgado Sobrino, 2018)","previouslyFormattedCitation":"(Holubek, Ružarovský and Delgado Sobrino, 2018)"},"properties":{"noteIndex":0},"schema":"https://github.com/citation-style-language/schema/raw/master/csl-citation.json"}</w:instrText>
      </w:r>
      <w:r w:rsidR="001F7E82">
        <w:rPr>
          <w:lang w:val="en-GB"/>
        </w:rPr>
        <w:fldChar w:fldCharType="separate"/>
      </w:r>
      <w:r w:rsidR="001F7E82" w:rsidRPr="001F7E82">
        <w:rPr>
          <w:noProof/>
          <w:lang w:val="en-GB"/>
        </w:rPr>
        <w:t>(Holubek, Ružarovský and Delgado Sobrino, 2018)</w:t>
      </w:r>
      <w:ins w:id="1232" w:author="alberto zafra navarro" w:date="2021-03-01T19:42:00Z">
        <w:r w:rsidR="001F7E82">
          <w:rPr>
            <w:lang w:val="en-GB"/>
          </w:rPr>
          <w:fldChar w:fldCharType="end"/>
        </w:r>
        <w:r w:rsidR="001F7E82">
          <w:rPr>
            <w:lang w:val="en-GB"/>
          </w:rPr>
          <w:t>.</w:t>
        </w:r>
      </w:ins>
    </w:p>
    <w:p w14:paraId="5B683D95" w14:textId="233F5076" w:rsidR="001F7E82" w:rsidRDefault="001F7E82" w:rsidP="006762C6">
      <w:pPr>
        <w:jc w:val="both"/>
        <w:rPr>
          <w:ins w:id="1233" w:author="alberto zafra navarro" w:date="2021-03-01T19:42:00Z"/>
          <w:lang w:val="en-GB"/>
        </w:rPr>
      </w:pPr>
    </w:p>
    <w:p w14:paraId="4EFE81ED" w14:textId="389A7620" w:rsidR="001F7E82" w:rsidRDefault="001F7E82" w:rsidP="006762C6">
      <w:pPr>
        <w:jc w:val="both"/>
        <w:rPr>
          <w:ins w:id="1234" w:author="alberto zafra navarro" w:date="2021-03-01T19:43:00Z"/>
          <w:lang w:val="en-GB"/>
        </w:rPr>
      </w:pPr>
      <w:ins w:id="1235" w:author="alberto zafra navarro" w:date="2021-03-01T19:43:00Z">
        <w:r w:rsidRPr="001F7E82">
          <w:rPr>
            <w:lang w:val="en-GB"/>
          </w:rPr>
          <w:t xml:space="preserve">In this study a robot program is generated within a VE (Virtual Environment) controlled by a Xbox 360 controller. It is discussed the benefits of programming within a virtual environment such as time saved or more intuitive development. The software that is presented, developed in Unity 3D, is really powered, it saves the targets keeping the 6 robot joints values thus obtaining not only the location of the point but also the orientation. When the targets are set the path is generated by interpolation, obtaining a quite accurate movement. While interacting with the virtual robot the code is generated in the V+ programming language and can then be exported to the real robot. Besides, it also features a collision detection system implemented in Unity 3D which changes the </w:t>
        </w:r>
      </w:ins>
      <w:ins w:id="1236" w:author="alberto zafra navarro" w:date="2021-03-01T19:51:00Z">
        <w:r w:rsidR="00364035" w:rsidRPr="001F7E82">
          <w:rPr>
            <w:lang w:val="en-GB"/>
          </w:rPr>
          <w:t>colour</w:t>
        </w:r>
      </w:ins>
      <w:ins w:id="1237" w:author="alberto zafra navarro" w:date="2021-03-01T19:43:00Z">
        <w:r w:rsidRPr="001F7E82">
          <w:rPr>
            <w:lang w:val="en-GB"/>
          </w:rPr>
          <w:t xml:space="preserve"> of the object in the case of the robot end effector is contacting with it. Despite all these assets, the main handicap of this project is the user interface. As mentioned above, the user has to interact with the program by an Xbox controller. To set a target the user has to move the end effector by pressing buttons and increasing or decreasing the X Y and Z values. The same happens to reorientate the end effector. Moreover, because of not using virtual glasses, the user has to take care of the angle of the camera using the controller buttons too. Due to these factors programming in this way can be less intuitive and time-saving than using VR technology.</w:t>
        </w:r>
        <w:r>
          <w:rPr>
            <w:lang w:val="en-GB"/>
          </w:rPr>
          <w:t xml:space="preserve"> </w:t>
        </w:r>
        <w:r>
          <w:rPr>
            <w:lang w:val="en-GB"/>
          </w:rPr>
          <w:fldChar w:fldCharType="begin" w:fldLock="1"/>
        </w:r>
      </w:ins>
      <w:r>
        <w:rPr>
          <w:lang w:val="en-GB"/>
        </w:rPr>
        <w:instrText>ADDIN CSL_CITATION {"citationItems":[{"id":"ITEM-1","itemData":{"DOI":"10.1504/ijmms.2017.10008468","ISSN":"1753-1039","abstract":"This paper presents the methodology and development tools employed to specify the path of an industrial robot in a virtual environment (VE) that is typically used for game development. Initially, the cell and the robot are designed and then imported into the VE, followed by the development of the kinematic chain of the robot. Forward and inverse kinematics analysis of the robot is accomplished, implemented in the C# programming language and embedded into the VE vie inbuilt functionality. The end-effector path consists of edges to be traced, such as in welding, deburring, water jet machining, etc. The path is planned in the VE using the teaching or lead-through paradigm, where instead of a teaching pendant the controller of a computer game console is used in connection with visual aids augmenting the VE to help the programmer. The robot path is, then, transcribed in the real robot, the pertinent code being derived automatically within the VE. The method was applied to a 6-axis industrial robot, the obtained V+ program was run on the real robotic cell and accuracy attained was documented proving that user friendly VR interfaces deriving from the gaming world can provide an efficient and effective robot programming paradigm.","author":[{"dropping-particle":"","family":"Michas","given":"S.","non-dropping-particle":"","parse-names":false,"suffix":""},{"dropping-particle":"","family":"Matsas","given":"E.","non-dropping-particle":"","parse-names":false,"suffix":""},{"dropping-particle":"","family":"Vosniakos","given":"G C.","non-dropping-particle":"","parse-names":false,"suffix":""}],"container-title":"International Journal of Mechatronics and Manufacturing Systems","id":"ITEM-1","issue":"3","issued":{"date-parts":[["2017"]]},"page":"237","title":"Interactive programming of industrial robots for edge tracing using a virtual reality gaming environment","type":"article-journal","volume":"10"},"uris":["http://www.mendeley.com/documents/?uuid=b6361d49-9d38-4ebc-b26c-7607ab899ece"]}],"mendeley":{"formattedCitation":"(Michas, Matsas and Vosniakos, 2017)","plainTextFormattedCitation":"(Michas, Matsas and Vosniakos, 2017)","previouslyFormattedCitation":"(Michas, Matsas and Vosniakos, 2017)"},"properties":{"noteIndex":0},"schema":"https://github.com/citation-style-language/schema/raw/master/csl-citation.json"}</w:instrText>
      </w:r>
      <w:r>
        <w:rPr>
          <w:lang w:val="en-GB"/>
        </w:rPr>
        <w:fldChar w:fldCharType="separate"/>
      </w:r>
      <w:r w:rsidRPr="001F7E82">
        <w:rPr>
          <w:noProof/>
          <w:lang w:val="en-GB"/>
        </w:rPr>
        <w:t>(Michas, Matsas and Vosniakos, 2017)</w:t>
      </w:r>
      <w:ins w:id="1238" w:author="alberto zafra navarro" w:date="2021-03-01T19:43:00Z">
        <w:r>
          <w:rPr>
            <w:lang w:val="en-GB"/>
          </w:rPr>
          <w:fldChar w:fldCharType="end"/>
        </w:r>
        <w:r>
          <w:rPr>
            <w:lang w:val="en-GB"/>
          </w:rPr>
          <w:t>.</w:t>
        </w:r>
      </w:ins>
    </w:p>
    <w:p w14:paraId="35DD4B59" w14:textId="05A06B6E" w:rsidR="001F7E82" w:rsidRDefault="001F7E82" w:rsidP="006762C6">
      <w:pPr>
        <w:jc w:val="both"/>
        <w:rPr>
          <w:ins w:id="1239" w:author="alberto zafra navarro" w:date="2021-03-01T19:43:00Z"/>
          <w:lang w:val="en-GB"/>
        </w:rPr>
      </w:pPr>
    </w:p>
    <w:p w14:paraId="7646031F" w14:textId="1E50D755" w:rsidR="001F7E82" w:rsidRDefault="001F7E82" w:rsidP="006762C6">
      <w:pPr>
        <w:jc w:val="both"/>
        <w:rPr>
          <w:ins w:id="1240" w:author="alberto zafra navarro" w:date="2021-03-01T19:44:00Z"/>
          <w:lang w:val="en-GB"/>
        </w:rPr>
      </w:pPr>
      <w:ins w:id="1241" w:author="alberto zafra navarro" w:date="2021-03-01T19:43:00Z">
        <w:r w:rsidRPr="001F7E82">
          <w:rPr>
            <w:lang w:val="en-GB"/>
          </w:rPr>
          <w:t xml:space="preserve">The next paper describes a software where the user leads the virtual robot to the chosen points with the instantaneous replication of the real robot's movement. The user is equipped with the HTC Vive virtual glasses and controllers, with the latter, the user can move and rotate the controller to reach the desired positions and orientations of the end-effector. This project uses two virtual robots, one is almost translucent and the other one is white. The user can interact with the translucent robot moving it to the desired target. The white virtual robot will follow the translucent robot </w:t>
        </w:r>
      </w:ins>
      <w:ins w:id="1242" w:author="alberto zafra navarro" w:date="2021-03-01T19:52:00Z">
        <w:r w:rsidR="00DF347B" w:rsidRPr="001F7E82">
          <w:rPr>
            <w:lang w:val="en-GB"/>
          </w:rPr>
          <w:t>movements,</w:t>
        </w:r>
      </w:ins>
      <w:ins w:id="1243" w:author="alberto zafra navarro" w:date="2021-03-01T19:43:00Z">
        <w:r w:rsidRPr="001F7E82">
          <w:rPr>
            <w:lang w:val="en-GB"/>
          </w:rPr>
          <w:t xml:space="preserve"> and, at the same time, the physical robot will replicate the white virtual robot movements. There is a very interesting section that deals with the fact that depending on the accuracy that the operator needs for each task, the movement of the robot will be adapted to this, making the movement more or less sensitive. This is calculated according to the distance from the end-effector to the target. The main weakness from this project is that is not possible to generate a programme from the movements as the programme focuses on the replication of the virtual movement on the real robot.</w:t>
        </w:r>
        <w:r>
          <w:rPr>
            <w:lang w:val="en-GB"/>
          </w:rPr>
          <w:t xml:space="preserve"> </w:t>
        </w:r>
        <w:r>
          <w:rPr>
            <w:lang w:val="en-GB"/>
          </w:rPr>
          <w:fldChar w:fldCharType="begin" w:fldLock="1"/>
        </w:r>
      </w:ins>
      <w:r>
        <w:rPr>
          <w:lang w:val="en-GB"/>
        </w:rPr>
        <w:instrText>ADDIN CSL_CITATION {"citationItems":[{"id":"ITEM-1","itemData":{"abstract":"Along with fast progress in their ability and flexibility, more robots are introduced for automation, and applied for more complicated tasks. Consequently, it demands more versatile and advanced manipulative devices for task manipulation and teaching. We thus propose a novel manipulation system based on virtual reality (VR). This system is intended for achieving 3D manipulation in a real-time manner. VR is recognized for capable of providing immersive feeling for the user. Meanwhile, it also faces the challenge in making the VR environment as close as the real one. To tackle this, we propose building a point cloud model of the real environment and integrating it with the virtual one. Meanwhile, to ease the load of the user during manipulation, we also develop a user-friendly interface, including a mechanism that can adjust the resolution of the command according to task complexity. Experiments are conducted to evaluate system's performance, and questionnaires administered for acquiring user's feedback.","author":[{"dropping-particle":"","family":"Su","given":"Yu Hsuan","non-dropping-particle":"","parse-names":false,"suffix":""},{"dropping-particle":"","family":"Young, Kuu Young, Cheng, S. L., Ko, C. H., Young","given":"K. Y.","non-dropping-particle":"","parse-names":false,"suffix":""}],"container-title":"2019 12TH ASIAN CONTROL CONFERENCE (ASCC)","id":"ITEM-1","issued":{"date-parts":[["2019"]]},"page":"890-894","title":"Development of an Effective 3D VR-Based Manipulation System for Industrial Robot Manipulators - IEEE Conference Publication","type":"article-journal"},"uris":["http://www.mendeley.com/documents/?uuid=c5001124-9523-353f-8bc7-7923d2590dea"]}],"mendeley":{"formattedCitation":"(Su and Young, Kuu Young, Cheng, S. L., Ko, C. H., Young, 2019)","plainTextFormattedCitation":"(Su and Young, Kuu Young, Cheng, S. L., Ko, C. H., Young, 2019)","previouslyFormattedCitation":"(Su and Young, Kuu Young, Cheng, S. L., Ko, C. H., Young, 2019)"},"properties":{"noteIndex":0},"schema":"https://github.com/citation-style-language/schema/raw/master/csl-citation.json"}</w:instrText>
      </w:r>
      <w:r>
        <w:rPr>
          <w:lang w:val="en-GB"/>
        </w:rPr>
        <w:fldChar w:fldCharType="separate"/>
      </w:r>
      <w:r w:rsidRPr="001F7E82">
        <w:rPr>
          <w:noProof/>
          <w:lang w:val="en-GB"/>
        </w:rPr>
        <w:t>(Su and Young, Kuu Young, Cheng, S. L., Ko, C. H., Young, 2019)</w:t>
      </w:r>
      <w:ins w:id="1244" w:author="alberto zafra navarro" w:date="2021-03-01T19:43:00Z">
        <w:r>
          <w:rPr>
            <w:lang w:val="en-GB"/>
          </w:rPr>
          <w:fldChar w:fldCharType="end"/>
        </w:r>
      </w:ins>
      <w:ins w:id="1245" w:author="alberto zafra navarro" w:date="2021-03-01T19:44:00Z">
        <w:r>
          <w:rPr>
            <w:lang w:val="en-GB"/>
          </w:rPr>
          <w:t>.</w:t>
        </w:r>
      </w:ins>
    </w:p>
    <w:p w14:paraId="5ECC5DF4" w14:textId="613D4875" w:rsidR="001F7E82" w:rsidRDefault="001F7E82" w:rsidP="006762C6">
      <w:pPr>
        <w:jc w:val="both"/>
        <w:rPr>
          <w:ins w:id="1246" w:author="alberto zafra navarro" w:date="2021-03-01T19:44:00Z"/>
          <w:lang w:val="en-GB"/>
        </w:rPr>
      </w:pPr>
    </w:p>
    <w:p w14:paraId="0711A326" w14:textId="69396466" w:rsidR="001F7E82" w:rsidRDefault="001F7E82" w:rsidP="006762C6">
      <w:pPr>
        <w:jc w:val="both"/>
        <w:rPr>
          <w:ins w:id="1247" w:author="alberto zafra navarro" w:date="2021-03-01T19:46:00Z"/>
          <w:lang w:val="en-GB"/>
        </w:rPr>
      </w:pPr>
      <w:ins w:id="1248" w:author="alberto zafra navarro" w:date="2021-03-01T19:44:00Z">
        <w:r w:rsidRPr="001F7E82">
          <w:rPr>
            <w:lang w:val="en-GB"/>
          </w:rPr>
          <w:t>Subsequently, in the following project the team managed to make a software for robot programming using virtual reality. This software uses the inverse kinematics of the manipulators, in this case the 4-DOF Barrett WAM, for generate a code, in ROS, by moving the end effector with the right hand, without the need of a controller, due to the integration of the Leap Motion Controller into the Oculus Rift Headset. Even so, the main problem of the program is that it is not possible to move the different joints of the robot directly, the user can only move the end effector. Furthermore, the application does not have collision detection.</w:t>
        </w:r>
        <w:r>
          <w:rPr>
            <w:lang w:val="en-GB"/>
          </w:rPr>
          <w:t xml:space="preserve"> </w:t>
        </w:r>
      </w:ins>
      <w:ins w:id="1249" w:author="alberto zafra navarro" w:date="2021-03-01T19:46:00Z">
        <w:r>
          <w:rPr>
            <w:lang w:val="en-GB"/>
          </w:rPr>
          <w:fldChar w:fldCharType="begin" w:fldLock="1"/>
        </w:r>
      </w:ins>
      <w:r>
        <w:rPr>
          <w:lang w:val="en-GB"/>
        </w:rPr>
        <w:instrText>ADDIN CSL_CITATION {"citationItems":[{"id":"ITEM-1","itemData":{"DOI":"10.1145/3056540.3056541","abstract":"This paper describes a novel teleoperation interface system to program industrial robotic arms. The system demonstrates the potential to create an interactive programmable interface that enables users with no prior knowledge of robotics to safely program mechanical manipulators with the use of Virtual Reality and the Leap Motion Controller. The system takes full advantage of the Leap Motion to navigate the virtual workspace of the robot that was created through the kinematic properties of the real robot. The implementation of the application was deemed possible by interfacing the Unity Engine with the Barrett WAM. Preliminary experimental results show the ability of the system to engage and train appropriately the user in robot programming.","author":[{"dropping-particle":"","family":"Theofanidis","given":"Michail","non-dropping-particle":"","parse-names":false,"suffix":""},{"dropping-particle":"","family":"Sayed","given":"Saif","non-dropping-particle":"","parse-names":false,"suffix":""},{"dropping-particle":"","family":"Lioulemes","given":"Alexandros","non-dropping-particle":"","parse-names":false,"suffix":""},{"dropping-particle":"","family":"Makedon","given":"Fillia","non-dropping-particle":"","parse-names":false,"suffix":""}],"id":"ITEM-1","issued":{"date-parts":[["2017","6","23"]]},"title":"VARM: Using Virtual Reality to Program Robotic Manipulators","type":"book"},"uris":["http://www.mendeley.com/documents/?uuid=3d690e74-fa4c-41c2-8c63-560857e22a44"]}],"mendeley":{"formattedCitation":"(Theofanidis &lt;i&gt;et al.&lt;/i&gt;, 2017)","plainTextFormattedCitation":"(Theofanidis et al., 2017)","previouslyFormattedCitation":"(Theofanidis &lt;i&gt;et al.&lt;/i&gt;, 2017)"},"properties":{"noteIndex":0},"schema":"https://github.com/citation-style-language/schema/raw/master/csl-citation.json"}</w:instrText>
      </w:r>
      <w:r>
        <w:rPr>
          <w:lang w:val="en-GB"/>
        </w:rPr>
        <w:fldChar w:fldCharType="separate"/>
      </w:r>
      <w:r w:rsidRPr="001F7E82">
        <w:rPr>
          <w:noProof/>
          <w:lang w:val="en-GB"/>
        </w:rPr>
        <w:t xml:space="preserve">(Theofanidis </w:t>
      </w:r>
      <w:r w:rsidRPr="001F7E82">
        <w:rPr>
          <w:i/>
          <w:noProof/>
          <w:lang w:val="en-GB"/>
        </w:rPr>
        <w:t>et al.</w:t>
      </w:r>
      <w:r w:rsidRPr="001F7E82">
        <w:rPr>
          <w:noProof/>
          <w:lang w:val="en-GB"/>
        </w:rPr>
        <w:t>, 2017)</w:t>
      </w:r>
      <w:ins w:id="1250" w:author="alberto zafra navarro" w:date="2021-03-01T19:46:00Z">
        <w:r>
          <w:rPr>
            <w:lang w:val="en-GB"/>
          </w:rPr>
          <w:fldChar w:fldCharType="end"/>
        </w:r>
        <w:r>
          <w:rPr>
            <w:lang w:val="en-GB"/>
          </w:rPr>
          <w:t>.</w:t>
        </w:r>
      </w:ins>
    </w:p>
    <w:p w14:paraId="13416924" w14:textId="4B5AF256" w:rsidR="001F7E82" w:rsidRDefault="001F7E82" w:rsidP="006762C6">
      <w:pPr>
        <w:jc w:val="both"/>
        <w:rPr>
          <w:ins w:id="1251" w:author="alberto zafra navarro" w:date="2021-03-01T20:13:00Z"/>
          <w:lang w:val="en-GB"/>
        </w:rPr>
      </w:pPr>
    </w:p>
    <w:p w14:paraId="7B0FA907" w14:textId="1B43E15C" w:rsidR="006D659F" w:rsidRDefault="006D659F" w:rsidP="006762C6">
      <w:pPr>
        <w:jc w:val="both"/>
        <w:rPr>
          <w:ins w:id="1252" w:author="alberto zafra navarro" w:date="2021-03-01T20:13:00Z"/>
          <w:lang w:val="en-GB"/>
        </w:rPr>
      </w:pPr>
      <w:ins w:id="1253" w:author="alberto zafra navarro" w:date="2021-03-01T20:13:00Z">
        <w:r>
          <w:rPr>
            <w:lang w:val="en-GB"/>
          </w:rPr>
          <w:t>T</w:t>
        </w:r>
        <w:r w:rsidRPr="006D659F">
          <w:rPr>
            <w:lang w:val="en-GB"/>
          </w:rPr>
          <w:t>he following studio also has a sensor to detect the user's hands (MYO Armband sensor). In this case it detects both hand movements and up to 4 possible gestures. This software allows the user (using VR glasses) to control a virtual robot, making paths, saving targets and determining orientations with hand gestures. It is also possible to generate a program from the simulation and then export it to the real robot to perform the task. However, although the gestures and sensor work for simple movements (like linear movements), the result of characterizing the MYO Armband sensor was not the expected. Moreover, this project has neither the possibility of moving separately the different robot joints nor a collision system detection.</w:t>
        </w:r>
        <w:r w:rsidR="00990EB8">
          <w:rPr>
            <w:lang w:val="en-GB"/>
          </w:rPr>
          <w:t xml:space="preserve"> </w:t>
        </w:r>
      </w:ins>
      <w:ins w:id="1254" w:author="alberto zafra navarro" w:date="2021-03-01T20:14:00Z">
        <w:r w:rsidR="00990EB8">
          <w:rPr>
            <w:lang w:val="en-GB"/>
          </w:rPr>
          <w:fldChar w:fldCharType="begin" w:fldLock="1"/>
        </w:r>
      </w:ins>
      <w:r w:rsidR="00990EB8">
        <w:rPr>
          <w:lang w:val="en-GB"/>
        </w:rPr>
        <w:instrText>ADDIN CSL_CITATION {"citationItems":[{"id":"ITEM-1","itemData":{"DOI":"10.1007/978-3-030-53021-1_33","ISBN":"9783030530204","ISSN":"18761119","abstract":"The creation of interfaces that contribute to the interaction between a programmer and an industrial robot are based on implementing adequate procedures that facilitate people without knowledge of robotics and programming of robotic manipulators to generate tasks or activities that the robotic arm executes. In this article, it describes the creation of a programming interface using virtual reality, as an immersion tool in the work environment of the yaskawa motoman HP20D robot. This virtual environment was developed from 3D models, later exported to the Unity 3D video game engine, in this interface the functions are programmed that allow the user to interact with the robot according to the movements and trajectories performed by the user in the work environment. A MYO Armband sensor is used to operate the position and orientation of the end effector of the robot within the environment and the Oculus Riff DK2 virtual reality glasses are used to visualize the entire space, with a first-person perspective. As a result, a computational tool is obtained that allows generating trajectories, recording them, simulating them and generating the script or programming code to be implement in the robotic manipulator controller.","author":[{"dropping-particle":"","family":"Rodríguez Hoyos","given":"Daniel Santiago","non-dropping-particle":"","parse-names":false,"suffix":""},{"dropping-particle":"","family":"Tumialán Borja","given":"José Antonio","non-dropping-particle":"","parse-names":false,"suffix":""},{"dropping-particle":"","family":"Velasco Peña","given":"Hugo Fernando","non-dropping-particle":"","parse-names":false,"suffix":""}],"container-title":"Lecture Notes in Electrical Engineering","id":"ITEM-1","issued":{"date-parts":[["2021","11","6"]]},"page":"328-335","publisher":"Springer","title":"Virtual reality interface for assist in programming of tasks of a robotic manipulator","type":"paper-conference","volume":"685 LNEE"},"uris":["http://www.mendeley.com/documents/?uuid=19a774ec-ed77-3770-ada1-4a15fd92ace4"]}],"mendeley":{"formattedCitation":"(Rodríguez Hoyos, Tumialán Borja and Velasco Peña, 2021)","plainTextFormattedCitation":"(Rodríguez Hoyos, Tumialán Borja and Velasco Peña, 2021)","previouslyFormattedCitation":"(Rodríguez Hoyos, Tumialán Borja and Velasco Peña, 2021)"},"properties":{"noteIndex":0},"schema":"https://github.com/citation-style-language/schema/raw/master/csl-citation.json"}</w:instrText>
      </w:r>
      <w:r w:rsidR="00990EB8">
        <w:rPr>
          <w:lang w:val="en-GB"/>
        </w:rPr>
        <w:fldChar w:fldCharType="separate"/>
      </w:r>
      <w:r w:rsidR="00990EB8" w:rsidRPr="00990EB8">
        <w:rPr>
          <w:noProof/>
          <w:lang w:val="en-GB"/>
        </w:rPr>
        <w:t>(Rodríguez Hoyos, Tumialán Borja and Velasco Peña, 2021)</w:t>
      </w:r>
      <w:ins w:id="1255" w:author="alberto zafra navarro" w:date="2021-03-01T20:14:00Z">
        <w:r w:rsidR="00990EB8">
          <w:rPr>
            <w:lang w:val="en-GB"/>
          </w:rPr>
          <w:fldChar w:fldCharType="end"/>
        </w:r>
        <w:r w:rsidR="00990EB8">
          <w:rPr>
            <w:lang w:val="en-GB"/>
          </w:rPr>
          <w:t>.</w:t>
        </w:r>
      </w:ins>
    </w:p>
    <w:p w14:paraId="484AFE85" w14:textId="77777777" w:rsidR="006D659F" w:rsidRDefault="006D659F" w:rsidP="006762C6">
      <w:pPr>
        <w:jc w:val="both"/>
        <w:rPr>
          <w:ins w:id="1256" w:author="alberto zafra navarro" w:date="2021-03-01T19:46:00Z"/>
          <w:lang w:val="en-GB"/>
        </w:rPr>
      </w:pPr>
    </w:p>
    <w:p w14:paraId="638F1AF1" w14:textId="3C62EBD8" w:rsidR="001F7E82" w:rsidRDefault="00364035" w:rsidP="006762C6">
      <w:pPr>
        <w:jc w:val="both"/>
        <w:rPr>
          <w:ins w:id="1257" w:author="alberto zafra navarro" w:date="2021-03-01T19:37:00Z"/>
          <w:lang w:val="en-GB"/>
        </w:rPr>
        <w:pPrChange w:id="1258" w:author="alberto zafra navarro" w:date="2021-03-01T19:37:00Z">
          <w:pPr/>
        </w:pPrChange>
      </w:pPr>
      <w:ins w:id="1259" w:author="alberto zafra navarro" w:date="2021-03-01T19:51:00Z">
        <w:r w:rsidRPr="001F7E82">
          <w:rPr>
            <w:lang w:val="en-GB"/>
          </w:rPr>
          <w:t>Afterwards, there</w:t>
        </w:r>
      </w:ins>
      <w:ins w:id="1260" w:author="alberto zafra navarro" w:date="2021-03-01T19:46:00Z">
        <w:r w:rsidR="001F7E82" w:rsidRPr="001F7E82">
          <w:rPr>
            <w:lang w:val="en-GB"/>
          </w:rPr>
          <w:t xml:space="preserve"> is a study of a project that implements an intuitive robot programming using the Microsoft </w:t>
        </w:r>
      </w:ins>
      <w:ins w:id="1261" w:author="alberto zafra navarro" w:date="2021-03-01T19:51:00Z">
        <w:r w:rsidRPr="001F7E82">
          <w:rPr>
            <w:lang w:val="en-GB"/>
          </w:rPr>
          <w:t>HoloLens</w:t>
        </w:r>
      </w:ins>
      <w:ins w:id="1262" w:author="alberto zafra navarro" w:date="2021-03-01T19:46:00Z">
        <w:r w:rsidR="001F7E82" w:rsidRPr="001F7E82">
          <w:rPr>
            <w:lang w:val="en-GB"/>
          </w:rPr>
          <w:t xml:space="preserve">. This application generates a virtualization of the robot using augmented reality, with the use of this technology it is possible to move the virtual robot to the desired positions in order to program a trajectory and, in addition, detect the possible collisions. The main problems of this software </w:t>
        </w:r>
      </w:ins>
      <w:ins w:id="1263" w:author="alberto zafra navarro" w:date="2021-03-01T19:52:00Z">
        <w:r w:rsidR="00DF347B" w:rsidRPr="001F7E82">
          <w:rPr>
            <w:lang w:val="en-GB"/>
          </w:rPr>
          <w:t>are</w:t>
        </w:r>
      </w:ins>
      <w:ins w:id="1264" w:author="alberto zafra navarro" w:date="2021-03-01T19:46:00Z">
        <w:r w:rsidR="001F7E82" w:rsidRPr="001F7E82">
          <w:rPr>
            <w:lang w:val="en-GB"/>
          </w:rPr>
          <w:t xml:space="preserve"> that the currently developed software using this tech is exported in KukaRobotLanguage. Furthermore, some of the future work of this project is that it should be necessary to implement more programming options and possibilities for describing flow logic and path planning. Because, with the current application, only a predefined pick-and-place sequence with a free adjustable offset is possible.</w:t>
        </w:r>
      </w:ins>
      <w:ins w:id="1265" w:author="alberto zafra navarro" w:date="2021-03-01T19:48:00Z">
        <w:r w:rsidR="001F7E82">
          <w:rPr>
            <w:lang w:val="en-GB"/>
          </w:rPr>
          <w:t xml:space="preserve"> </w:t>
        </w:r>
        <w:r w:rsidR="001F7E82">
          <w:rPr>
            <w:lang w:val="en-GB"/>
          </w:rPr>
          <w:fldChar w:fldCharType="begin" w:fldLock="1"/>
        </w:r>
      </w:ins>
      <w:r w:rsidR="00990EB8">
        <w:rPr>
          <w:lang w:val="en-GB"/>
        </w:rPr>
        <w:instrText>ADDIN CSL_CITATION {"citationItems":[{"id":"ITEM-1","itemData":{"DOI":"10.1016/j.procir.2018.02.028","ISSN":"22128271","abstract":"The demands on companies caused by the markets are becoming more and more fast-moving and complex. Reasons are the increasing number of variants of products as well as reduced product life cycle times. This is particularly relevant for assembly tasks, since a very high flexibility and adaptability to varying ambient condition must be ensured in this area. Therefore, a lot of steps are currently being carried out manually. However, if an automation is attempted in the field of assembly, companies are often facing a trade-off between a high degree of automation and flexibility of the production system. A concept to increase the automation rate in assembly tasks can be seen in the use of collaborative robots, so that the benefits of both, humans and robots, can be combined to accomplish the task. In doing so, one key issue is to simplify and thus to accelerate the programming process so that the necessary programming skills of employees can be reduced. Although some of today’s collaborative robots already offer good programming approaches like kinesthetic teaching, this article introduces a new and more intuitive programming method which is based on Augmented Reality. For this purpose, components of an assembly group are virtually linked with CAD models by using optical markers. The operator can then virtually assemble the components according to the assembly sequence. Results of first tests indicate, that once the assembly process is recorded, the robot can accomplish the assembly in reality. Finally, possibilities for future developments are presented.","author":[{"dropping-particle":"","family":"Blankemeyer","given":"Sebastian","non-dropping-particle":"","parse-names":false,"suffix":""},{"dropping-particle":"","family":"Wiemann","given":"Rolf","non-dropping-particle":"","parse-names":false,"suffix":""},{"dropping-particle":"","family":"Posniak","given":"Lukas","non-dropping-particle":"","parse-names":false,"suffix":""},{"dropping-particle":"","family":"Pregizer","given":"Christoph","non-dropping-particle":"","parse-names":false,"suffix":""},{"dropping-particle":"","family":"Raatz","given":"Annika","non-dropping-particle":"","parse-names":false,"suffix":""}],"container-title":"Procedia CIRP","id":"ITEM-1","issued":{"date-parts":[["2018","1","1"]]},"page":"155-160","publisher":"Elsevier B.V.","title":"Intuitive robot programming using augmented reality","type":"paper-conference","volume":"76"},"uris":["http://www.mendeley.com/documents/?uuid=d06e2bdd-d997-36aa-9ac8-384ba67bef17"]}],"mendeley":{"formattedCitation":"(Blankemeyer &lt;i&gt;et al.&lt;/i&gt;, 2018)","plainTextFormattedCitation":"(Blankemeyer et al., 2018)","previouslyFormattedCitation":"(Blankemeyer &lt;i&gt;et al.&lt;/i&gt;, 2018)"},"properties":{"noteIndex":0},"schema":"https://github.com/citation-style-language/schema/raw/master/csl-citation.json"}</w:instrText>
      </w:r>
      <w:r w:rsidR="001F7E82">
        <w:rPr>
          <w:lang w:val="en-GB"/>
        </w:rPr>
        <w:fldChar w:fldCharType="separate"/>
      </w:r>
      <w:r w:rsidR="001F7E82" w:rsidRPr="001F7E82">
        <w:rPr>
          <w:noProof/>
          <w:lang w:val="en-GB"/>
        </w:rPr>
        <w:t xml:space="preserve">(Blankemeyer </w:t>
      </w:r>
      <w:r w:rsidR="001F7E82" w:rsidRPr="001F7E82">
        <w:rPr>
          <w:i/>
          <w:noProof/>
          <w:lang w:val="en-GB"/>
        </w:rPr>
        <w:t>et al.</w:t>
      </w:r>
      <w:r w:rsidR="001F7E82" w:rsidRPr="001F7E82">
        <w:rPr>
          <w:noProof/>
          <w:lang w:val="en-GB"/>
        </w:rPr>
        <w:t>, 2018)</w:t>
      </w:r>
      <w:ins w:id="1266" w:author="alberto zafra navarro" w:date="2021-03-01T19:48:00Z">
        <w:r w:rsidR="001F7E82">
          <w:rPr>
            <w:lang w:val="en-GB"/>
          </w:rPr>
          <w:fldChar w:fldCharType="end"/>
        </w:r>
        <w:r w:rsidR="001F7E82">
          <w:rPr>
            <w:lang w:val="en-GB"/>
          </w:rPr>
          <w:t>.</w:t>
        </w:r>
      </w:ins>
    </w:p>
    <w:p w14:paraId="00538711" w14:textId="42216B73" w:rsidR="00D827BE" w:rsidRDefault="006762C6" w:rsidP="009E5920">
      <w:pPr>
        <w:rPr>
          <w:ins w:id="1267" w:author="alberto zafra navarro" w:date="2021-03-01T19:35:00Z"/>
          <w:lang w:val="en-GB"/>
        </w:rPr>
      </w:pPr>
      <w:ins w:id="1268" w:author="alberto zafra navarro" w:date="2021-03-01T19:42:00Z">
        <w:r>
          <w:rPr>
            <w:lang w:val="en-GB"/>
          </w:rPr>
          <w:t xml:space="preserve"> </w:t>
        </w:r>
      </w:ins>
    </w:p>
    <w:p w14:paraId="5EA33302" w14:textId="77777777" w:rsidR="00D827BE" w:rsidRPr="009E5920" w:rsidRDefault="00D827BE" w:rsidP="009E5920">
      <w:pPr>
        <w:rPr>
          <w:lang w:val="en-GB"/>
        </w:rPr>
      </w:pPr>
    </w:p>
    <w:p w14:paraId="45001F8E" w14:textId="1C591557" w:rsidR="00834CCB" w:rsidRPr="00E747AA" w:rsidRDefault="00995902" w:rsidP="00250C4A">
      <w:pPr>
        <w:pStyle w:val="Heading1"/>
      </w:pPr>
      <w:bookmarkStart w:id="1269" w:name="_Toc409533905"/>
      <w:bookmarkStart w:id="1270" w:name="_Toc65521114"/>
      <w:r>
        <w:t>4.</w:t>
      </w:r>
      <w:r w:rsidR="00E876F9" w:rsidRPr="00E747AA">
        <w:t xml:space="preserve"> </w:t>
      </w:r>
      <w:r w:rsidR="00834CCB" w:rsidRPr="00E747AA">
        <w:t>Method</w:t>
      </w:r>
      <w:r w:rsidR="006D4C40" w:rsidRPr="00E747AA">
        <w:t xml:space="preserve"> (</w:t>
      </w:r>
      <w:r w:rsidR="005B637A" w:rsidRPr="00E747AA">
        <w:t>and/</w:t>
      </w:r>
      <w:r w:rsidR="00E31FEA" w:rsidRPr="00E747AA">
        <w:t xml:space="preserve">or Approach or </w:t>
      </w:r>
      <w:r w:rsidR="004D31C8" w:rsidRPr="00E747AA">
        <w:t>Implementation)</w:t>
      </w:r>
      <w:bookmarkEnd w:id="1096"/>
      <w:bookmarkEnd w:id="1269"/>
      <w:bookmarkEnd w:id="1270"/>
      <w:r w:rsidR="00F65EBA" w:rsidRPr="00E747AA" w:rsidDel="004D31C8">
        <w:t xml:space="preserve"> </w:t>
      </w:r>
      <w:bookmarkEnd w:id="1097"/>
    </w:p>
    <w:p w14:paraId="30C75F42" w14:textId="6DBA3639" w:rsidR="00956D37" w:rsidRDefault="004D31C8" w:rsidP="00277A83">
      <w:pPr>
        <w:rPr>
          <w:ins w:id="1271" w:author="alberto zafra navarro" w:date="2021-03-01T21:45:00Z"/>
          <w:lang w:val="en-GB"/>
        </w:rPr>
      </w:pPr>
      <w:del w:id="1272" w:author="alberto zafra navarro" w:date="2021-03-01T21:42:00Z">
        <w:r w:rsidRPr="00E747AA" w:rsidDel="00E95BCB">
          <w:rPr>
            <w:lang w:val="en-GB"/>
          </w:rPr>
          <w:delText>The method</w:delText>
        </w:r>
        <w:r w:rsidR="009C43E8" w:rsidRPr="00E747AA" w:rsidDel="00E95BCB">
          <w:rPr>
            <w:lang w:val="en-GB"/>
          </w:rPr>
          <w:delText>,</w:delText>
        </w:r>
        <w:r w:rsidR="007F3A9E" w:rsidRPr="00E747AA" w:rsidDel="00E95BCB">
          <w:rPr>
            <w:lang w:val="en-GB"/>
          </w:rPr>
          <w:delText xml:space="preserve"> approach</w:delText>
        </w:r>
        <w:r w:rsidRPr="00E747AA" w:rsidDel="00E95BCB">
          <w:rPr>
            <w:lang w:val="en-GB"/>
          </w:rPr>
          <w:delText xml:space="preserve"> or implementation needed for design-oriented projects</w:delText>
        </w:r>
        <w:r w:rsidR="007F3A9E" w:rsidRPr="00E747AA" w:rsidDel="00E95BCB">
          <w:rPr>
            <w:lang w:val="en-GB"/>
          </w:rPr>
          <w:delText xml:space="preserve">, </w:delText>
        </w:r>
        <w:r w:rsidR="00E46CB1" w:rsidRPr="00E747AA" w:rsidDel="00E95BCB">
          <w:rPr>
            <w:lang w:val="en-GB"/>
          </w:rPr>
          <w:delText xml:space="preserve">experiment-based projects and </w:delText>
        </w:r>
        <w:r w:rsidR="007F3A9E" w:rsidRPr="00E747AA" w:rsidDel="00E95BCB">
          <w:rPr>
            <w:lang w:val="en-GB"/>
          </w:rPr>
          <w:delText>simulation-</w:delText>
        </w:r>
        <w:r w:rsidRPr="00E747AA" w:rsidDel="00E95BCB">
          <w:rPr>
            <w:lang w:val="en-GB"/>
          </w:rPr>
          <w:delText>based project</w:delText>
        </w:r>
        <w:r w:rsidR="00E46CB1" w:rsidRPr="00E747AA" w:rsidDel="00E95BCB">
          <w:rPr>
            <w:lang w:val="en-GB"/>
          </w:rPr>
          <w:delText>s</w:delText>
        </w:r>
        <w:r w:rsidRPr="00E747AA" w:rsidDel="00E95BCB">
          <w:rPr>
            <w:lang w:val="en-GB"/>
          </w:rPr>
          <w:delText xml:space="preserve"> can often be different. Nevertheless, </w:delText>
        </w:r>
        <w:r w:rsidR="006031CA" w:rsidRPr="00E747AA" w:rsidDel="00E95BCB">
          <w:rPr>
            <w:lang w:val="en-GB"/>
          </w:rPr>
          <w:delText xml:space="preserve">it is here the </w:delText>
        </w:r>
        <w:r w:rsidR="00E46CB1" w:rsidRPr="00E747AA" w:rsidDel="00E95BCB">
          <w:rPr>
            <w:lang w:val="en-GB"/>
          </w:rPr>
          <w:delText xml:space="preserve">reader </w:delText>
        </w:r>
        <w:r w:rsidR="00B6584B" w:rsidRPr="00E747AA" w:rsidDel="00E95BCB">
          <w:rPr>
            <w:lang w:val="en-GB"/>
          </w:rPr>
          <w:delText xml:space="preserve">is informed </w:delText>
        </w:r>
        <w:r w:rsidR="00E46CB1" w:rsidRPr="00E747AA" w:rsidDel="00E95BCB">
          <w:rPr>
            <w:lang w:val="en-GB"/>
          </w:rPr>
          <w:delText>about</w:delText>
        </w:r>
        <w:r w:rsidR="00BB2CE7" w:rsidRPr="00E747AA" w:rsidDel="00E95BCB">
          <w:rPr>
            <w:lang w:val="en-GB"/>
          </w:rPr>
          <w:delText xml:space="preserve"> </w:delText>
        </w:r>
        <w:r w:rsidR="00B6584B" w:rsidRPr="00E747AA" w:rsidDel="00E95BCB">
          <w:rPr>
            <w:lang w:val="en-GB"/>
          </w:rPr>
          <w:delText>how the work has been done</w:delText>
        </w:r>
        <w:r w:rsidR="00BB2CE7" w:rsidRPr="00E747AA" w:rsidDel="00E95BCB">
          <w:rPr>
            <w:lang w:val="en-GB"/>
          </w:rPr>
          <w:delText>.</w:delText>
        </w:r>
        <w:r w:rsidR="00D16616" w:rsidRPr="00E747AA" w:rsidDel="00E95BCB">
          <w:rPr>
            <w:lang w:val="en-GB"/>
          </w:rPr>
          <w:delText xml:space="preserve"> </w:delText>
        </w:r>
        <w:r w:rsidR="00C92719" w:rsidRPr="00E747AA" w:rsidDel="00E95BCB">
          <w:rPr>
            <w:lang w:val="en-GB"/>
          </w:rPr>
          <w:delText xml:space="preserve"> Use engineering judgement when selecting </w:delText>
        </w:r>
        <w:r w:rsidR="00901C5E" w:rsidRPr="00E747AA" w:rsidDel="00E95BCB">
          <w:rPr>
            <w:lang w:val="en-GB"/>
          </w:rPr>
          <w:delText xml:space="preserve">appropriate subsection headings; i.e., the terms general and specific below are not </w:delText>
        </w:r>
        <w:r w:rsidR="005B637A" w:rsidRPr="00E747AA" w:rsidDel="00E95BCB">
          <w:rPr>
            <w:lang w:val="en-GB"/>
          </w:rPr>
          <w:delText xml:space="preserve">necessarily </w:delText>
        </w:r>
        <w:r w:rsidR="00901C5E" w:rsidRPr="00E747AA" w:rsidDel="00E95BCB">
          <w:rPr>
            <w:lang w:val="en-GB"/>
          </w:rPr>
          <w:delText>sufficient.</w:delText>
        </w:r>
      </w:del>
    </w:p>
    <w:p w14:paraId="1BBF0805" w14:textId="3CCC620C" w:rsidR="00E95BCB" w:rsidRDefault="00E95BCB" w:rsidP="00E95BCB">
      <w:pPr>
        <w:pStyle w:val="Heading3"/>
        <w:rPr>
          <w:ins w:id="1273" w:author="alberto zafra navarro" w:date="2021-03-01T21:45:00Z"/>
          <w:lang w:val="en-GB"/>
        </w:rPr>
        <w:pPrChange w:id="1274" w:author="alberto zafra navarro" w:date="2021-03-01T21:45:00Z">
          <w:pPr/>
        </w:pPrChange>
      </w:pPr>
      <w:ins w:id="1275" w:author="alberto zafra navarro" w:date="2021-03-01T21:45:00Z">
        <w:r>
          <w:rPr>
            <w:lang w:val="en-GB"/>
          </w:rPr>
          <w:t xml:space="preserve">4.1. </w:t>
        </w:r>
      </w:ins>
      <w:ins w:id="1276" w:author="alberto zafra navarro" w:date="2021-03-01T21:46:00Z">
        <w:r>
          <w:rPr>
            <w:lang w:val="en-GB"/>
          </w:rPr>
          <w:t>Essential Functions</w:t>
        </w:r>
      </w:ins>
    </w:p>
    <w:p w14:paraId="38371AD1" w14:textId="77777777" w:rsidR="00E95BCB" w:rsidRPr="00E747AA" w:rsidRDefault="00E95BCB" w:rsidP="00277A83">
      <w:pPr>
        <w:rPr>
          <w:lang w:val="en-GB"/>
        </w:rPr>
      </w:pPr>
    </w:p>
    <w:p w14:paraId="6B9E2431" w14:textId="041485CF" w:rsidR="00956D37" w:rsidRPr="00E747AA" w:rsidRDefault="00995902" w:rsidP="00956D37">
      <w:pPr>
        <w:pStyle w:val="Heading3"/>
        <w:rPr>
          <w:rStyle w:val="Heading3Char"/>
          <w:rFonts w:eastAsia="Calibri"/>
          <w:b/>
          <w:lang w:val="en-GB"/>
        </w:rPr>
      </w:pPr>
      <w:bookmarkStart w:id="1277" w:name="_Toc409533906"/>
      <w:bookmarkStart w:id="1278" w:name="_Toc65521115"/>
      <w:r>
        <w:rPr>
          <w:rStyle w:val="Heading3Char"/>
          <w:rFonts w:eastAsia="Calibri"/>
          <w:b/>
          <w:lang w:val="en-GB"/>
        </w:rPr>
        <w:t>4</w:t>
      </w:r>
      <w:r w:rsidR="00956D37" w:rsidRPr="00E747AA">
        <w:rPr>
          <w:rStyle w:val="Heading3Char"/>
          <w:rFonts w:eastAsia="Calibri"/>
          <w:b/>
          <w:lang w:val="en-GB"/>
        </w:rPr>
        <w:t>.</w:t>
      </w:r>
      <w:ins w:id="1279" w:author="alberto zafra navarro" w:date="2021-03-01T21:46:00Z">
        <w:r w:rsidR="00E95BCB">
          <w:rPr>
            <w:rStyle w:val="Heading3Char"/>
            <w:rFonts w:eastAsia="Calibri"/>
            <w:b/>
            <w:lang w:val="en-GB"/>
          </w:rPr>
          <w:t>2</w:t>
        </w:r>
      </w:ins>
      <w:del w:id="1280" w:author="alberto zafra navarro" w:date="2021-03-01T21:46:00Z">
        <w:r w:rsidR="00956D37" w:rsidRPr="00E747AA" w:rsidDel="00E95BCB">
          <w:rPr>
            <w:rStyle w:val="Heading3Char"/>
            <w:rFonts w:eastAsia="Calibri"/>
            <w:b/>
            <w:lang w:val="en-GB"/>
          </w:rPr>
          <w:delText>1</w:delText>
        </w:r>
      </w:del>
      <w:ins w:id="1281" w:author="alberto zafra navarro" w:date="2021-03-01T21:42:00Z">
        <w:r w:rsidR="00E95BCB">
          <w:rPr>
            <w:rStyle w:val="Heading3Char"/>
            <w:rFonts w:eastAsia="Calibri"/>
            <w:b/>
            <w:lang w:val="en-GB"/>
          </w:rPr>
          <w:t>. User Interface</w:t>
        </w:r>
      </w:ins>
      <w:del w:id="1282" w:author="alberto zafra navarro" w:date="2021-03-01T21:42:00Z">
        <w:r w:rsidR="00956D37" w:rsidRPr="00E747AA" w:rsidDel="00E95BCB">
          <w:rPr>
            <w:rStyle w:val="Heading3Char"/>
            <w:rFonts w:eastAsia="Calibri"/>
            <w:b/>
            <w:lang w:val="en-GB"/>
          </w:rPr>
          <w:delText xml:space="preserve"> </w:delText>
        </w:r>
        <w:r w:rsidR="00D35582" w:rsidRPr="00E747AA" w:rsidDel="00E95BCB">
          <w:rPr>
            <w:rStyle w:val="Heading3Char"/>
            <w:rFonts w:eastAsia="Calibri"/>
            <w:b/>
            <w:lang w:val="en-GB"/>
          </w:rPr>
          <w:delText xml:space="preserve">A </w:delText>
        </w:r>
        <w:r w:rsidR="00956D37" w:rsidRPr="00E747AA" w:rsidDel="00E95BCB">
          <w:rPr>
            <w:rStyle w:val="Heading3Char"/>
            <w:rFonts w:eastAsia="Calibri"/>
            <w:b/>
            <w:lang w:val="en-GB"/>
          </w:rPr>
          <w:delText>General</w:delText>
        </w:r>
        <w:bookmarkEnd w:id="1277"/>
        <w:r w:rsidR="00D35582" w:rsidRPr="00E747AA" w:rsidDel="00E95BCB">
          <w:rPr>
            <w:rStyle w:val="Heading3Char"/>
            <w:rFonts w:eastAsia="Calibri"/>
            <w:b/>
            <w:lang w:val="en-GB"/>
          </w:rPr>
          <w:delText xml:space="preserve"> Section</w:delText>
        </w:r>
      </w:del>
      <w:bookmarkEnd w:id="1278"/>
    </w:p>
    <w:p w14:paraId="607FE1C4" w14:textId="029B9DAB" w:rsidR="00E95BCB" w:rsidRDefault="00E95BCB" w:rsidP="00277A83">
      <w:pPr>
        <w:rPr>
          <w:ins w:id="1283" w:author="alberto zafra navarro" w:date="2021-03-01T21:44:00Z"/>
          <w:lang w:val="en-GB"/>
        </w:rPr>
      </w:pPr>
    </w:p>
    <w:p w14:paraId="26FC5B2D" w14:textId="04561709" w:rsidR="00E95BCB" w:rsidRDefault="00E95BCB" w:rsidP="00277A83">
      <w:pPr>
        <w:rPr>
          <w:ins w:id="1284" w:author="alberto zafra navarro" w:date="2021-03-01T21:44:00Z"/>
          <w:lang w:val="en-GB"/>
        </w:rPr>
      </w:pPr>
    </w:p>
    <w:p w14:paraId="75BE7707" w14:textId="77777777" w:rsidR="00E95BCB" w:rsidRDefault="00E95BCB" w:rsidP="00277A83">
      <w:pPr>
        <w:rPr>
          <w:ins w:id="1285" w:author="alberto zafra navarro" w:date="2021-03-01T21:42:00Z"/>
          <w:lang w:val="en-GB"/>
        </w:rPr>
      </w:pPr>
    </w:p>
    <w:p w14:paraId="2CDF5500" w14:textId="3CE043F3" w:rsidR="00AA74B0" w:rsidRPr="00E747AA" w:rsidDel="00E95BCB" w:rsidRDefault="00845DA5" w:rsidP="00277A83">
      <w:pPr>
        <w:rPr>
          <w:del w:id="1286" w:author="alberto zafra navarro" w:date="2021-03-01T21:44:00Z"/>
          <w:lang w:val="en-GB"/>
        </w:rPr>
      </w:pPr>
      <w:del w:id="1287" w:author="alberto zafra navarro" w:date="2021-03-01T21:44:00Z">
        <w:r w:rsidRPr="00E747AA" w:rsidDel="00E95BCB">
          <w:rPr>
            <w:lang w:val="en-GB"/>
          </w:rPr>
          <w:delText>Start by descr</w:delText>
        </w:r>
        <w:r w:rsidR="00FA2F46" w:rsidRPr="00E747AA" w:rsidDel="00E95BCB">
          <w:rPr>
            <w:lang w:val="en-GB"/>
          </w:rPr>
          <w:delText>ibing</w:delText>
        </w:r>
        <w:r w:rsidR="00655130" w:rsidRPr="00E747AA" w:rsidDel="00E95BCB">
          <w:rPr>
            <w:lang w:val="en-GB"/>
          </w:rPr>
          <w:delText>, in general terms,</w:delText>
        </w:r>
        <w:r w:rsidR="00FA2F46" w:rsidRPr="00E747AA" w:rsidDel="00E95BCB">
          <w:rPr>
            <w:lang w:val="en-GB"/>
          </w:rPr>
          <w:delText xml:space="preserve"> the method</w:delText>
        </w:r>
        <w:r w:rsidR="008F5D77" w:rsidRPr="00E747AA" w:rsidDel="00E95BCB">
          <w:rPr>
            <w:lang w:val="en-GB"/>
          </w:rPr>
          <w:delText>s</w:delText>
        </w:r>
        <w:r w:rsidR="00061792" w:rsidRPr="00E747AA" w:rsidDel="00E95BCB">
          <w:rPr>
            <w:lang w:val="en-GB"/>
          </w:rPr>
          <w:delText xml:space="preserve"> </w:delText>
        </w:r>
        <w:r w:rsidR="004D31C8" w:rsidRPr="00E747AA" w:rsidDel="00E95BCB">
          <w:rPr>
            <w:lang w:val="en-GB"/>
          </w:rPr>
          <w:delText>that have been</w:delText>
        </w:r>
        <w:r w:rsidR="00061792" w:rsidRPr="00E747AA" w:rsidDel="00E95BCB">
          <w:rPr>
            <w:lang w:val="en-GB"/>
          </w:rPr>
          <w:delText xml:space="preserve"> used</w:delText>
        </w:r>
        <w:r w:rsidR="004E01C0" w:rsidRPr="00E747AA" w:rsidDel="00E95BCB">
          <w:rPr>
            <w:lang w:val="en-GB"/>
          </w:rPr>
          <w:delText>.</w:delText>
        </w:r>
        <w:r w:rsidR="00E46CB1" w:rsidRPr="00E747AA" w:rsidDel="00E95BCB">
          <w:rPr>
            <w:lang w:val="en-GB"/>
          </w:rPr>
          <w:delText xml:space="preserve"> In a design-based project some sort of optimization</w:delText>
        </w:r>
        <w:r w:rsidR="00B6584B" w:rsidRPr="00E747AA" w:rsidDel="00E95BCB">
          <w:rPr>
            <w:lang w:val="en-GB"/>
          </w:rPr>
          <w:delText xml:space="preserve"> or trial-and-error methods may have been used.</w:delText>
        </w:r>
        <w:r w:rsidR="00E46CB1" w:rsidRPr="00E747AA" w:rsidDel="00E95BCB">
          <w:rPr>
            <w:lang w:val="en-GB"/>
          </w:rPr>
          <w:delText xml:space="preserve"> </w:delText>
        </w:r>
        <w:r w:rsidR="00B6584B" w:rsidRPr="00E747AA" w:rsidDel="00E95BCB">
          <w:rPr>
            <w:lang w:val="en-GB"/>
          </w:rPr>
          <w:delText>An</w:delText>
        </w:r>
        <w:r w:rsidR="00E46CB1" w:rsidRPr="00E747AA" w:rsidDel="00E95BCB">
          <w:rPr>
            <w:lang w:val="en-GB"/>
          </w:rPr>
          <w:delText xml:space="preserve"> experiment-based project </w:delText>
        </w:r>
        <w:r w:rsidR="00B6584B" w:rsidRPr="00E747AA" w:rsidDel="00E95BCB">
          <w:rPr>
            <w:lang w:val="en-GB"/>
          </w:rPr>
          <w:delText>might include the development and testing of</w:delText>
        </w:r>
        <w:r w:rsidR="00E46CB1" w:rsidRPr="00E747AA" w:rsidDel="00E95BCB">
          <w:rPr>
            <w:lang w:val="en-GB"/>
          </w:rPr>
          <w:delText xml:space="preserve"> a </w:delText>
        </w:r>
        <w:r w:rsidR="00B6584B" w:rsidRPr="00E747AA" w:rsidDel="00E95BCB">
          <w:rPr>
            <w:lang w:val="en-GB"/>
          </w:rPr>
          <w:delText>new</w:delText>
        </w:r>
        <w:r w:rsidR="00E46CB1" w:rsidRPr="00E747AA" w:rsidDel="00E95BCB">
          <w:rPr>
            <w:lang w:val="en-GB"/>
          </w:rPr>
          <w:delText xml:space="preserve"> set-up. </w:delText>
        </w:r>
        <w:r w:rsidR="004D5B40" w:rsidRPr="00E747AA" w:rsidDel="00E95BCB">
          <w:rPr>
            <w:lang w:val="en-GB"/>
          </w:rPr>
          <w:delText xml:space="preserve">If so, include a properly labelled figure showing the set-up.  </w:delText>
        </w:r>
        <w:r w:rsidR="00E46CB1" w:rsidRPr="00E747AA" w:rsidDel="00E95BCB">
          <w:rPr>
            <w:lang w:val="en-GB"/>
          </w:rPr>
          <w:delText>In a simula</w:delText>
        </w:r>
        <w:r w:rsidR="00B6584B" w:rsidRPr="00E747AA" w:rsidDel="00E95BCB">
          <w:rPr>
            <w:lang w:val="en-GB"/>
          </w:rPr>
          <w:delText xml:space="preserve">tion-based project there may have been </w:delText>
        </w:r>
        <w:r w:rsidR="00E46CB1" w:rsidRPr="00E747AA" w:rsidDel="00E95BCB">
          <w:rPr>
            <w:lang w:val="en-GB"/>
          </w:rPr>
          <w:delText>multiple</w:delText>
        </w:r>
        <w:r w:rsidR="00E17F4F" w:rsidDel="00E95BCB">
          <w:rPr>
            <w:lang w:val="en-GB"/>
          </w:rPr>
          <w:delText xml:space="preserve"> simulation</w:delText>
        </w:r>
        <w:r w:rsidR="00A929CA" w:rsidRPr="00E747AA" w:rsidDel="00E95BCB">
          <w:rPr>
            <w:lang w:val="en-GB"/>
          </w:rPr>
          <w:delText xml:space="preserve"> </w:delText>
        </w:r>
        <w:r w:rsidR="00E46CB1" w:rsidRPr="00E747AA" w:rsidDel="00E95BCB">
          <w:rPr>
            <w:lang w:val="en-GB"/>
          </w:rPr>
          <w:delText>runs with different conditions.</w:delText>
        </w:r>
        <w:r w:rsidR="00456234" w:rsidRPr="00E747AA" w:rsidDel="00E95BCB">
          <w:rPr>
            <w:lang w:val="en-GB"/>
          </w:rPr>
          <w:delText xml:space="preserve"> Be sure to properly reference any </w:delText>
        </w:r>
        <w:r w:rsidR="00B6584B" w:rsidRPr="00E747AA" w:rsidDel="00E95BCB">
          <w:rPr>
            <w:lang w:val="en-GB"/>
          </w:rPr>
          <w:delText>commercial software that has been</w:delText>
        </w:r>
        <w:r w:rsidR="006031CA" w:rsidRPr="00E747AA" w:rsidDel="00E95BCB">
          <w:rPr>
            <w:lang w:val="en-GB"/>
          </w:rPr>
          <w:delText xml:space="preserve"> used</w:delText>
        </w:r>
        <w:r w:rsidR="00456234" w:rsidRPr="00E747AA" w:rsidDel="00E95BCB">
          <w:rPr>
            <w:lang w:val="en-GB"/>
          </w:rPr>
          <w:delText>.</w:delText>
        </w:r>
        <w:r w:rsidR="00B6584B" w:rsidRPr="00E747AA" w:rsidDel="00E95BCB">
          <w:rPr>
            <w:lang w:val="en-GB"/>
          </w:rPr>
          <w:delText xml:space="preserve"> When presenting the method</w:delText>
        </w:r>
        <w:r w:rsidR="009258C4" w:rsidRPr="00E747AA" w:rsidDel="00E95BCB">
          <w:rPr>
            <w:lang w:val="en-GB"/>
          </w:rPr>
          <w:delText xml:space="preserve"> </w:delText>
        </w:r>
        <w:r w:rsidR="009C43E8" w:rsidRPr="00E747AA" w:rsidDel="00E95BCB">
          <w:rPr>
            <w:lang w:val="en-GB"/>
          </w:rPr>
          <w:delText>use expression</w:delText>
        </w:r>
        <w:r w:rsidR="00956D37" w:rsidRPr="00E747AA" w:rsidDel="00E95BCB">
          <w:rPr>
            <w:lang w:val="en-GB"/>
          </w:rPr>
          <w:delText xml:space="preserve"> such as:  it was modelled</w:delText>
        </w:r>
        <w:r w:rsidR="006031CA" w:rsidRPr="00E747AA" w:rsidDel="00E95BCB">
          <w:rPr>
            <w:lang w:val="en-GB"/>
          </w:rPr>
          <w:delText>; and</w:delText>
        </w:r>
        <w:r w:rsidR="009C43E8" w:rsidRPr="00E747AA" w:rsidDel="00E95BCB">
          <w:rPr>
            <w:lang w:val="en-GB"/>
          </w:rPr>
          <w:delText xml:space="preserve"> it was tested.</w:delText>
        </w:r>
      </w:del>
    </w:p>
    <w:p w14:paraId="0ECCBBBE" w14:textId="225E0C60" w:rsidR="00956D37" w:rsidRDefault="00995902" w:rsidP="00956D37">
      <w:pPr>
        <w:pStyle w:val="Heading3"/>
        <w:rPr>
          <w:ins w:id="1288" w:author="alberto zafra navarro" w:date="2021-03-01T21:44:00Z"/>
          <w:rStyle w:val="Heading3Char"/>
          <w:b/>
          <w:lang w:val="en-GB"/>
        </w:rPr>
      </w:pPr>
      <w:bookmarkStart w:id="1289" w:name="_Toc409533907"/>
      <w:bookmarkStart w:id="1290" w:name="_Toc65521116"/>
      <w:r>
        <w:rPr>
          <w:rStyle w:val="Heading3Char"/>
          <w:b/>
          <w:lang w:val="en-GB"/>
        </w:rPr>
        <w:t>4</w:t>
      </w:r>
      <w:r w:rsidR="00956D37" w:rsidRPr="00E747AA">
        <w:rPr>
          <w:rStyle w:val="Heading3Char"/>
          <w:b/>
          <w:lang w:val="en-GB"/>
        </w:rPr>
        <w:t>.</w:t>
      </w:r>
      <w:ins w:id="1291" w:author="alberto zafra navarro" w:date="2021-03-01T21:46:00Z">
        <w:r w:rsidR="00E95BCB">
          <w:rPr>
            <w:rStyle w:val="Heading3Char"/>
            <w:b/>
            <w:lang w:val="en-GB"/>
          </w:rPr>
          <w:t>3</w:t>
        </w:r>
      </w:ins>
      <w:del w:id="1292" w:author="alberto zafra navarro" w:date="2021-03-01T21:46:00Z">
        <w:r w:rsidR="00956D37" w:rsidRPr="00E747AA" w:rsidDel="00E95BCB">
          <w:rPr>
            <w:rStyle w:val="Heading3Char"/>
            <w:b/>
            <w:lang w:val="en-GB"/>
          </w:rPr>
          <w:delText>2</w:delText>
        </w:r>
      </w:del>
      <w:ins w:id="1293" w:author="alberto zafra navarro" w:date="2021-03-01T21:44:00Z">
        <w:r w:rsidR="00E95BCB">
          <w:rPr>
            <w:rStyle w:val="Heading3Char"/>
            <w:b/>
            <w:lang w:val="en-GB"/>
          </w:rPr>
          <w:t>. Logic Flow</w:t>
        </w:r>
      </w:ins>
      <w:del w:id="1294" w:author="alberto zafra navarro" w:date="2021-03-01T21:44:00Z">
        <w:r w:rsidR="00956D37" w:rsidRPr="00E747AA" w:rsidDel="00E95BCB">
          <w:rPr>
            <w:rStyle w:val="Heading3Char"/>
            <w:b/>
            <w:lang w:val="en-GB"/>
          </w:rPr>
          <w:delText xml:space="preserve"> </w:delText>
        </w:r>
        <w:r w:rsidR="00D35582" w:rsidRPr="00E747AA" w:rsidDel="00E95BCB">
          <w:rPr>
            <w:rStyle w:val="Heading3Char"/>
            <w:b/>
            <w:lang w:val="en-GB"/>
          </w:rPr>
          <w:delText xml:space="preserve">A More </w:delText>
        </w:r>
        <w:r w:rsidR="00956D37" w:rsidRPr="00E747AA" w:rsidDel="00E95BCB">
          <w:rPr>
            <w:rStyle w:val="Heading3Char"/>
            <w:b/>
            <w:lang w:val="en-GB"/>
          </w:rPr>
          <w:delText>Specific</w:delText>
        </w:r>
        <w:bookmarkEnd w:id="1289"/>
        <w:r w:rsidR="00DC7180" w:rsidRPr="00E747AA" w:rsidDel="00E95BCB">
          <w:rPr>
            <w:rStyle w:val="Heading3Char"/>
            <w:b/>
            <w:lang w:val="en-GB"/>
          </w:rPr>
          <w:delText xml:space="preserve"> </w:delText>
        </w:r>
        <w:r w:rsidR="00D35582" w:rsidRPr="00E747AA" w:rsidDel="00E95BCB">
          <w:rPr>
            <w:rStyle w:val="Heading3Char"/>
            <w:b/>
            <w:lang w:val="en-GB"/>
          </w:rPr>
          <w:delText>Section</w:delText>
        </w:r>
        <w:r w:rsidR="00DC7180" w:rsidRPr="00E747AA" w:rsidDel="00E95BCB">
          <w:rPr>
            <w:rStyle w:val="Heading3Char"/>
            <w:b/>
            <w:lang w:val="en-GB"/>
          </w:rPr>
          <w:delText xml:space="preserve"> (a separate subsection may not be needed)</w:delText>
        </w:r>
      </w:del>
      <w:bookmarkEnd w:id="1290"/>
    </w:p>
    <w:p w14:paraId="52E9FDF9" w14:textId="26E941AE" w:rsidR="00E95BCB" w:rsidRDefault="00E95BCB" w:rsidP="00E95BCB">
      <w:pPr>
        <w:rPr>
          <w:ins w:id="1295" w:author="alberto zafra navarro" w:date="2021-03-01T21:45:00Z"/>
          <w:lang w:val="en-GB"/>
        </w:rPr>
      </w:pPr>
    </w:p>
    <w:p w14:paraId="5D8966AF" w14:textId="77777777" w:rsidR="00E95BCB" w:rsidRDefault="00E95BCB" w:rsidP="00E95BCB">
      <w:pPr>
        <w:rPr>
          <w:ins w:id="1296" w:author="alberto zafra navarro" w:date="2021-03-01T21:44:00Z"/>
          <w:lang w:val="en-GB"/>
        </w:rPr>
      </w:pPr>
    </w:p>
    <w:p w14:paraId="0B4A9092" w14:textId="59C8C2C5" w:rsidR="00E95BCB" w:rsidRDefault="00E95BCB" w:rsidP="00E95BCB">
      <w:pPr>
        <w:pStyle w:val="Heading3"/>
        <w:rPr>
          <w:ins w:id="1297" w:author="alberto zafra navarro" w:date="2021-03-01T21:44:00Z"/>
          <w:lang w:val="en-GB"/>
        </w:rPr>
        <w:pPrChange w:id="1298" w:author="alberto zafra navarro" w:date="2021-03-01T21:44:00Z">
          <w:pPr/>
        </w:pPrChange>
      </w:pPr>
      <w:ins w:id="1299" w:author="alberto zafra navarro" w:date="2021-03-01T21:44:00Z">
        <w:r>
          <w:rPr>
            <w:lang w:val="en-GB"/>
          </w:rPr>
          <w:t>4.</w:t>
        </w:r>
      </w:ins>
      <w:ins w:id="1300" w:author="alberto zafra navarro" w:date="2021-03-01T21:46:00Z">
        <w:r>
          <w:rPr>
            <w:lang w:val="en-GB"/>
          </w:rPr>
          <w:t>4</w:t>
        </w:r>
      </w:ins>
      <w:ins w:id="1301" w:author="alberto zafra navarro" w:date="2021-03-01T21:44:00Z">
        <w:r>
          <w:rPr>
            <w:lang w:val="en-GB"/>
          </w:rPr>
          <w:t>. Program Generator</w:t>
        </w:r>
      </w:ins>
    </w:p>
    <w:p w14:paraId="75634C84" w14:textId="7B35236F" w:rsidR="00E95BCB" w:rsidRDefault="00E95BCB" w:rsidP="00E95BCB">
      <w:pPr>
        <w:rPr>
          <w:ins w:id="1302" w:author="alberto zafra navarro" w:date="2021-03-01T21:45:00Z"/>
          <w:lang w:val="en-GB"/>
        </w:rPr>
      </w:pPr>
    </w:p>
    <w:p w14:paraId="409D4DB0" w14:textId="77777777" w:rsidR="00E95BCB" w:rsidRPr="00E95BCB" w:rsidRDefault="00E95BCB" w:rsidP="00E95BCB">
      <w:pPr>
        <w:rPr>
          <w:lang w:val="en-GB"/>
          <w:rPrChange w:id="1303" w:author="alberto zafra navarro" w:date="2021-03-01T21:44:00Z">
            <w:rPr>
              <w:rStyle w:val="Heading3Char"/>
              <w:rFonts w:eastAsia="Calibri"/>
              <w:b/>
              <w:lang w:val="en-GB"/>
            </w:rPr>
          </w:rPrChange>
        </w:rPr>
        <w:pPrChange w:id="1304" w:author="alberto zafra navarro" w:date="2021-03-01T21:44:00Z">
          <w:pPr>
            <w:pStyle w:val="Heading3"/>
          </w:pPr>
        </w:pPrChange>
      </w:pPr>
    </w:p>
    <w:p w14:paraId="5F4B1A39" w14:textId="3706FDFD" w:rsidR="0017331A" w:rsidRPr="00E747AA" w:rsidDel="00E95BCB" w:rsidRDefault="007C41D4" w:rsidP="00277A83">
      <w:pPr>
        <w:rPr>
          <w:del w:id="1305" w:author="alberto zafra navarro" w:date="2021-03-01T21:44:00Z"/>
          <w:lang w:val="en-GB"/>
        </w:rPr>
      </w:pPr>
      <w:del w:id="1306" w:author="alberto zafra navarro" w:date="2021-03-01T21:44:00Z">
        <w:r w:rsidRPr="00E747AA" w:rsidDel="00E95BCB">
          <w:rPr>
            <w:lang w:val="en-GB"/>
          </w:rPr>
          <w:delText xml:space="preserve">The second part describes how the method </w:delText>
        </w:r>
        <w:r w:rsidR="00B6584B" w:rsidRPr="00E747AA" w:rsidDel="00E95BCB">
          <w:rPr>
            <w:lang w:val="en-GB"/>
          </w:rPr>
          <w:delText xml:space="preserve">was used </w:delText>
        </w:r>
        <w:r w:rsidR="00901C5E" w:rsidRPr="00E747AA" w:rsidDel="00E95BCB">
          <w:rPr>
            <w:lang w:val="en-GB"/>
          </w:rPr>
          <w:delText>to solve the</w:delText>
        </w:r>
        <w:r w:rsidRPr="00E747AA" w:rsidDel="00E95BCB">
          <w:rPr>
            <w:lang w:val="en-GB"/>
          </w:rPr>
          <w:delText xml:space="preserve"> problem.</w:delText>
        </w:r>
        <w:r w:rsidR="00EF169F" w:rsidRPr="00E747AA" w:rsidDel="00E95BCB">
          <w:rPr>
            <w:lang w:val="en-GB"/>
          </w:rPr>
          <w:delText xml:space="preserve"> As a guideline for scientific writing, </w:delText>
        </w:r>
        <w:r w:rsidR="004C7214" w:rsidRPr="00E747AA" w:rsidDel="00E95BCB">
          <w:rPr>
            <w:lang w:val="en-GB"/>
          </w:rPr>
          <w:delText>there should be enough information for the reader to repeat the study.</w:delText>
        </w:r>
        <w:r w:rsidR="00E46CB1" w:rsidRPr="00E747AA" w:rsidDel="00E95BCB">
          <w:rPr>
            <w:lang w:val="en-GB"/>
          </w:rPr>
          <w:delText xml:space="preserve"> </w:delText>
        </w:r>
        <w:r w:rsidR="00210012" w:rsidDel="00E95BCB">
          <w:rPr>
            <w:lang w:val="en-GB"/>
          </w:rPr>
          <w:delText xml:space="preserve">Therefore, </w:delText>
        </w:r>
        <w:r w:rsidR="00456234" w:rsidRPr="00E747AA" w:rsidDel="00E95BCB">
          <w:rPr>
            <w:lang w:val="en-GB"/>
          </w:rPr>
          <w:delText>the boundary cond</w:delText>
        </w:r>
        <w:r w:rsidR="00210012" w:rsidDel="00E95BCB">
          <w:rPr>
            <w:lang w:val="en-GB"/>
          </w:rPr>
          <w:delText>itions</w:delText>
        </w:r>
        <w:r w:rsidR="00456234" w:rsidRPr="00E747AA" w:rsidDel="00E95BCB">
          <w:rPr>
            <w:lang w:val="en-GB"/>
          </w:rPr>
          <w:delText xml:space="preserve"> and </w:delText>
        </w:r>
        <w:r w:rsidR="0017331A" w:rsidRPr="00E747AA" w:rsidDel="00E95BCB">
          <w:rPr>
            <w:lang w:val="en-GB"/>
          </w:rPr>
          <w:delText>the material</w:delText>
        </w:r>
        <w:r w:rsidR="00305F6C" w:rsidRPr="00E747AA" w:rsidDel="00E95BCB">
          <w:rPr>
            <w:lang w:val="en-GB"/>
          </w:rPr>
          <w:delText xml:space="preserve"> data</w:delText>
        </w:r>
        <w:r w:rsidR="00F824DB" w:rsidDel="00E95BCB">
          <w:rPr>
            <w:lang w:val="en-GB"/>
          </w:rPr>
          <w:delText xml:space="preserve"> should be presented</w:delText>
        </w:r>
        <w:r w:rsidR="00456234" w:rsidRPr="00E747AA" w:rsidDel="00E95BCB">
          <w:rPr>
            <w:lang w:val="en-GB"/>
          </w:rPr>
          <w:delText xml:space="preserve">. </w:delText>
        </w:r>
      </w:del>
    </w:p>
    <w:p w14:paraId="5F39F15E" w14:textId="679955B5" w:rsidR="00EF169F" w:rsidRPr="00E747AA" w:rsidDel="00E95BCB" w:rsidRDefault="00456234" w:rsidP="00277A83">
      <w:pPr>
        <w:rPr>
          <w:del w:id="1307" w:author="alberto zafra navarro" w:date="2021-03-01T21:44:00Z"/>
          <w:lang w:val="en-GB"/>
        </w:rPr>
      </w:pPr>
      <w:del w:id="1308" w:author="alberto zafra navarro" w:date="2021-03-01T21:44:00Z">
        <w:r w:rsidRPr="00E747AA" w:rsidDel="00E95BCB">
          <w:rPr>
            <w:lang w:val="en-GB"/>
          </w:rPr>
          <w:delText>Any results and discussion should be saved for those sections</w:delText>
        </w:r>
        <w:r w:rsidR="00FC5234" w:rsidRPr="00E747AA" w:rsidDel="00E95BCB">
          <w:rPr>
            <w:lang w:val="en-GB"/>
          </w:rPr>
          <w:delText>.</w:delText>
        </w:r>
      </w:del>
    </w:p>
    <w:p w14:paraId="14F44914" w14:textId="7036D12B" w:rsidR="00F824DB" w:rsidRPr="009E5920" w:rsidDel="00E95BCB" w:rsidRDefault="00F824DB" w:rsidP="00F824DB">
      <w:pPr>
        <w:rPr>
          <w:del w:id="1309" w:author="alberto zafra navarro" w:date="2021-03-01T21:44:00Z"/>
          <w:lang w:val="en-GB"/>
        </w:rPr>
      </w:pPr>
      <w:bookmarkStart w:id="1310" w:name="_Toc408849886"/>
      <w:bookmarkStart w:id="1311" w:name="_Toc409217626"/>
      <w:bookmarkStart w:id="1312" w:name="_Toc409533908"/>
      <w:del w:id="1313" w:author="alberto zafra navarro" w:date="2021-03-01T21:44:00Z">
        <w:r w:rsidDel="00E95BCB">
          <w:rPr>
            <w:lang w:val="en-GB"/>
          </w:rPr>
          <w:delText>Parts of this</w:delText>
        </w:r>
        <w:r w:rsidRPr="00E747AA" w:rsidDel="00E95BCB">
          <w:rPr>
            <w:lang w:val="en-GB"/>
          </w:rPr>
          <w:delText xml:space="preserve"> section should be finished by</w:delText>
        </w:r>
        <w:r w:rsidDel="00E95BCB">
          <w:rPr>
            <w:lang w:val="en-GB"/>
          </w:rPr>
          <w:delText xml:space="preserve"> the mid-term meeting in</w:delText>
        </w:r>
        <w:r w:rsidRPr="00E747AA" w:rsidDel="00E95BCB">
          <w:rPr>
            <w:lang w:val="en-GB"/>
          </w:rPr>
          <w:delText xml:space="preserve"> March</w:delText>
        </w:r>
        <w:r w:rsidDel="00E95BCB">
          <w:rPr>
            <w:lang w:val="en-GB"/>
          </w:rPr>
          <w:delText>.</w:delText>
        </w:r>
      </w:del>
    </w:p>
    <w:p w14:paraId="528F71A7" w14:textId="1A74C364" w:rsidR="00FC5234" w:rsidRPr="00E747AA" w:rsidRDefault="00995902" w:rsidP="00250C4A">
      <w:pPr>
        <w:pStyle w:val="Heading1"/>
      </w:pPr>
      <w:bookmarkStart w:id="1314" w:name="_Toc65521117"/>
      <w:r>
        <w:t>5</w:t>
      </w:r>
      <w:r w:rsidR="00E876F9" w:rsidRPr="00250C4A">
        <w:t>.</w:t>
      </w:r>
      <w:r w:rsidR="00E876F9" w:rsidRPr="00E747AA">
        <w:t xml:space="preserve"> </w:t>
      </w:r>
      <w:r w:rsidR="00FC5234" w:rsidRPr="00E747AA">
        <w:t>Results</w:t>
      </w:r>
      <w:bookmarkEnd w:id="1310"/>
      <w:bookmarkEnd w:id="1311"/>
      <w:bookmarkEnd w:id="1312"/>
      <w:r w:rsidR="00D35582" w:rsidRPr="00E747AA">
        <w:t xml:space="preserve"> (and sometimes Discussion)</w:t>
      </w:r>
      <w:bookmarkEnd w:id="1314"/>
    </w:p>
    <w:p w14:paraId="6407F4EC" w14:textId="77777777" w:rsidR="00DC7180" w:rsidRPr="00E747AA" w:rsidRDefault="00B6584B" w:rsidP="00DC7180">
      <w:pPr>
        <w:rPr>
          <w:lang w:val="en-GB"/>
        </w:rPr>
      </w:pPr>
      <w:r w:rsidRPr="00E747AA">
        <w:rPr>
          <w:lang w:val="en-GB"/>
        </w:rPr>
        <w:t>Different types of projects will have different types of results and will need different approaches to the presentation.</w:t>
      </w:r>
      <w:r w:rsidR="00371A47" w:rsidRPr="00E747AA">
        <w:rPr>
          <w:lang w:val="en-GB"/>
        </w:rPr>
        <w:t xml:space="preserve"> </w:t>
      </w:r>
      <w:r w:rsidR="00DC7180" w:rsidRPr="00E747AA">
        <w:rPr>
          <w:lang w:val="en-GB"/>
        </w:rPr>
        <w:t>In some projects, it can help to include some discussion</w:t>
      </w:r>
      <w:r w:rsidR="00565448" w:rsidRPr="00E747AA">
        <w:rPr>
          <w:rStyle w:val="FootnoteReference"/>
          <w:lang w:val="en-GB"/>
        </w:rPr>
        <w:footnoteReference w:id="4"/>
      </w:r>
      <w:r w:rsidR="00DC7180" w:rsidRPr="00E747AA">
        <w:rPr>
          <w:lang w:val="en-GB"/>
        </w:rPr>
        <w:t xml:space="preserve"> in this section particularly if there are multiple decision points </w:t>
      </w:r>
      <w:r w:rsidR="00565448" w:rsidRPr="00E747AA">
        <w:rPr>
          <w:lang w:val="en-GB"/>
        </w:rPr>
        <w:t xml:space="preserve">in an experiment or </w:t>
      </w:r>
      <w:r w:rsidR="00DC7180" w:rsidRPr="00E747AA">
        <w:rPr>
          <w:lang w:val="en-GB"/>
        </w:rPr>
        <w:t>if the project is st</w:t>
      </w:r>
      <w:r w:rsidR="00565448" w:rsidRPr="00E747AA">
        <w:rPr>
          <w:lang w:val="en-GB"/>
        </w:rPr>
        <w:t>aged so that</w:t>
      </w:r>
      <w:r w:rsidR="00DC7180" w:rsidRPr="00E747AA">
        <w:rPr>
          <w:lang w:val="en-GB"/>
        </w:rPr>
        <w:t xml:space="preserve"> some</w:t>
      </w:r>
      <w:r w:rsidR="0033267C" w:rsidRPr="00E747AA">
        <w:rPr>
          <w:lang w:val="en-GB"/>
        </w:rPr>
        <w:t xml:space="preserve"> work </w:t>
      </w:r>
      <w:r w:rsidR="00DC7180" w:rsidRPr="00E747AA">
        <w:rPr>
          <w:lang w:val="en-GB"/>
        </w:rPr>
        <w:t>must be completed</w:t>
      </w:r>
      <w:r w:rsidR="0033267C" w:rsidRPr="00E747AA">
        <w:rPr>
          <w:lang w:val="en-GB"/>
        </w:rPr>
        <w:t xml:space="preserve"> and understood </w:t>
      </w:r>
      <w:r w:rsidR="00DC7180" w:rsidRPr="00E747AA">
        <w:rPr>
          <w:lang w:val="en-GB"/>
        </w:rPr>
        <w:t>before going on to some final critical steps</w:t>
      </w:r>
      <w:r w:rsidR="00565448" w:rsidRPr="00E747AA">
        <w:rPr>
          <w:lang w:val="en-GB"/>
        </w:rPr>
        <w:t xml:space="preserve">. </w:t>
      </w:r>
    </w:p>
    <w:p w14:paraId="204BF919" w14:textId="77777777" w:rsidR="00DC7180" w:rsidRPr="00E747AA" w:rsidRDefault="00371A47" w:rsidP="00FC5234">
      <w:pPr>
        <w:rPr>
          <w:lang w:val="en-GB"/>
        </w:rPr>
      </w:pPr>
      <w:r w:rsidRPr="00E747AA">
        <w:rPr>
          <w:lang w:val="en-GB"/>
        </w:rPr>
        <w:t>Use</w:t>
      </w:r>
      <w:r w:rsidR="00B6067C" w:rsidRPr="00E747AA">
        <w:rPr>
          <w:lang w:val="en-GB"/>
        </w:rPr>
        <w:t xml:space="preserve"> sufficient detail to allow</w:t>
      </w:r>
      <w:r w:rsidR="00A9200F" w:rsidRPr="00E747AA">
        <w:rPr>
          <w:lang w:val="en-GB"/>
        </w:rPr>
        <w:t xml:space="preserve"> the reader to form an opinion on</w:t>
      </w:r>
      <w:r w:rsidR="00B6584B" w:rsidRPr="00E747AA">
        <w:rPr>
          <w:lang w:val="en-GB"/>
        </w:rPr>
        <w:t xml:space="preserve"> what has been</w:t>
      </w:r>
      <w:r w:rsidR="00B6067C" w:rsidRPr="00E747AA">
        <w:rPr>
          <w:lang w:val="en-GB"/>
        </w:rPr>
        <w:t xml:space="preserve"> done. </w:t>
      </w:r>
      <w:r w:rsidR="004D5B40" w:rsidRPr="00E747AA">
        <w:rPr>
          <w:lang w:val="en-GB"/>
        </w:rPr>
        <w:t xml:space="preserve"> </w:t>
      </w:r>
      <w:r w:rsidRPr="00E747AA">
        <w:rPr>
          <w:lang w:val="en-GB"/>
        </w:rPr>
        <w:t xml:space="preserve">Figures, such as </w:t>
      </w:r>
      <w:r w:rsidR="00B6067C" w:rsidRPr="00E747AA">
        <w:rPr>
          <w:lang w:val="en-GB"/>
        </w:rPr>
        <w:t xml:space="preserve">graphs and charts, </w:t>
      </w:r>
      <w:r w:rsidRPr="00E747AA">
        <w:rPr>
          <w:lang w:val="en-GB"/>
        </w:rPr>
        <w:t xml:space="preserve">and tables should be used to </w:t>
      </w:r>
      <w:r w:rsidR="00B6067C" w:rsidRPr="00E747AA">
        <w:rPr>
          <w:lang w:val="en-GB"/>
        </w:rPr>
        <w:t xml:space="preserve">show both good </w:t>
      </w:r>
      <w:r w:rsidR="00A9200F" w:rsidRPr="00E747AA">
        <w:rPr>
          <w:lang w:val="en-GB"/>
        </w:rPr>
        <w:t xml:space="preserve">and bad results. </w:t>
      </w:r>
      <w:r w:rsidRPr="00E747AA">
        <w:rPr>
          <w:lang w:val="en-GB"/>
        </w:rPr>
        <w:t xml:space="preserve">Surprisingly, bad results are often the most interesting. </w:t>
      </w:r>
      <w:r w:rsidR="003E53E7" w:rsidRPr="00E747AA">
        <w:rPr>
          <w:lang w:val="en-GB"/>
        </w:rPr>
        <w:t xml:space="preserve">When possible, for the purposes of comparison, include data from the literature or other sources. </w:t>
      </w:r>
      <w:r w:rsidRPr="00E747AA">
        <w:rPr>
          <w:lang w:val="en-GB"/>
        </w:rPr>
        <w:t>Where possible,</w:t>
      </w:r>
      <w:r w:rsidR="00A9200F" w:rsidRPr="00E747AA">
        <w:rPr>
          <w:lang w:val="en-GB"/>
        </w:rPr>
        <w:t xml:space="preserve"> incl</w:t>
      </w:r>
      <w:r w:rsidRPr="00E747AA">
        <w:rPr>
          <w:lang w:val="en-GB"/>
        </w:rPr>
        <w:t>ude error bars.</w:t>
      </w:r>
      <w:r w:rsidR="00956D37" w:rsidRPr="00E747AA">
        <w:rPr>
          <w:lang w:val="en-GB"/>
        </w:rPr>
        <w:t xml:space="preserve"> A number of subsections should be used</w:t>
      </w:r>
      <w:r w:rsidR="00704EB5" w:rsidRPr="00E747AA">
        <w:rPr>
          <w:lang w:val="en-GB"/>
        </w:rPr>
        <w:t xml:space="preserve"> to improve the flow of the text.</w:t>
      </w:r>
    </w:p>
    <w:p w14:paraId="1D9FF51F" w14:textId="77777777" w:rsidR="002A5372" w:rsidRPr="00E747AA" w:rsidRDefault="006031CA" w:rsidP="00FC5234">
      <w:pPr>
        <w:rPr>
          <w:lang w:val="en-GB"/>
        </w:rPr>
      </w:pPr>
      <w:r w:rsidRPr="00E747AA">
        <w:rPr>
          <w:lang w:val="en-GB"/>
        </w:rPr>
        <w:t>Often the writer, who is very familiar with the project,</w:t>
      </w:r>
      <w:r w:rsidR="00A9200F" w:rsidRPr="00E747AA">
        <w:rPr>
          <w:lang w:val="en-GB"/>
        </w:rPr>
        <w:t xml:space="preserve"> finds the results </w:t>
      </w:r>
      <w:r w:rsidRPr="00E747AA">
        <w:rPr>
          <w:lang w:val="en-GB"/>
        </w:rPr>
        <w:t>self-explanatory</w:t>
      </w:r>
      <w:r w:rsidR="003C4455" w:rsidRPr="00E747AA">
        <w:rPr>
          <w:lang w:val="en-GB"/>
        </w:rPr>
        <w:t>. This is usually not the case for the reader.</w:t>
      </w:r>
      <w:r w:rsidR="00A9200F" w:rsidRPr="00E747AA">
        <w:rPr>
          <w:lang w:val="en-GB"/>
        </w:rPr>
        <w:t xml:space="preserve"> </w:t>
      </w:r>
      <w:r w:rsidR="003E53E7" w:rsidRPr="00E747AA">
        <w:rPr>
          <w:lang w:val="en-GB"/>
        </w:rPr>
        <w:t xml:space="preserve"> For this reason </w:t>
      </w:r>
      <w:r w:rsidR="00A9200F" w:rsidRPr="00E747AA">
        <w:rPr>
          <w:lang w:val="en-GB"/>
        </w:rPr>
        <w:t>e</w:t>
      </w:r>
      <w:r w:rsidR="00B6067C" w:rsidRPr="00E747AA">
        <w:rPr>
          <w:lang w:val="en-GB"/>
        </w:rPr>
        <w:t>ach f</w:t>
      </w:r>
      <w:r w:rsidR="00A9200F" w:rsidRPr="00E747AA">
        <w:rPr>
          <w:lang w:val="en-GB"/>
        </w:rPr>
        <w:t>igure, chart, graph and table</w:t>
      </w:r>
      <w:r w:rsidR="003E53E7" w:rsidRPr="00E747AA">
        <w:rPr>
          <w:lang w:val="en-GB"/>
        </w:rPr>
        <w:t xml:space="preserve"> should have some accompanying explanatory text</w:t>
      </w:r>
      <w:r w:rsidR="000F090F" w:rsidRPr="00E747AA">
        <w:rPr>
          <w:lang w:val="en-GB"/>
        </w:rPr>
        <w:t xml:space="preserve"> such as:</w:t>
      </w:r>
      <w:r w:rsidR="00B6067C" w:rsidRPr="00E747AA">
        <w:rPr>
          <w:lang w:val="en-GB"/>
        </w:rPr>
        <w:t xml:space="preserve"> </w:t>
      </w:r>
      <w:r w:rsidR="00411D00" w:rsidRPr="00986605">
        <w:rPr>
          <w:i/>
          <w:lang w:val="en-GB"/>
        </w:rPr>
        <w:t>Figure 4 show</w:t>
      </w:r>
      <w:r w:rsidR="00B6067C" w:rsidRPr="00986605">
        <w:rPr>
          <w:i/>
          <w:lang w:val="en-GB"/>
        </w:rPr>
        <w:t>s the</w:t>
      </w:r>
      <w:r w:rsidR="000F090F" w:rsidRPr="00986605">
        <w:rPr>
          <w:i/>
          <w:lang w:val="en-GB"/>
        </w:rPr>
        <w:t xml:space="preserve"> relationship between crack growth and applied load</w:t>
      </w:r>
      <w:r w:rsidR="000F090F" w:rsidRPr="00E747AA">
        <w:rPr>
          <w:lang w:val="en-GB"/>
        </w:rPr>
        <w:t>.</w:t>
      </w:r>
      <w:r w:rsidR="00513E71" w:rsidRPr="00E747AA">
        <w:rPr>
          <w:lang w:val="en-GB"/>
        </w:rPr>
        <w:t xml:space="preserve"> </w:t>
      </w:r>
      <w:r w:rsidR="009258C4" w:rsidRPr="00E747AA">
        <w:rPr>
          <w:lang w:val="en-GB"/>
        </w:rPr>
        <w:t xml:space="preserve"> </w:t>
      </w:r>
      <w:r w:rsidR="00A9200F" w:rsidRPr="00E747AA">
        <w:rPr>
          <w:lang w:val="en-GB"/>
        </w:rPr>
        <w:t xml:space="preserve">Try to put the text which refers to the figure or table before the figure </w:t>
      </w:r>
      <w:r w:rsidR="003E53E7" w:rsidRPr="00E747AA">
        <w:rPr>
          <w:lang w:val="en-GB"/>
        </w:rPr>
        <w:t xml:space="preserve">or table </w:t>
      </w:r>
      <w:r w:rsidR="00A9200F" w:rsidRPr="00E747AA">
        <w:rPr>
          <w:lang w:val="en-GB"/>
        </w:rPr>
        <w:t xml:space="preserve">itself. </w:t>
      </w:r>
      <w:r w:rsidR="002A5372" w:rsidRPr="00E747AA">
        <w:rPr>
          <w:lang w:val="en-GB"/>
        </w:rPr>
        <w:t>Only the most relevant material shou</w:t>
      </w:r>
      <w:r w:rsidR="00B6067C" w:rsidRPr="00E747AA">
        <w:rPr>
          <w:lang w:val="en-GB"/>
        </w:rPr>
        <w:t>ld be presented.</w:t>
      </w:r>
      <w:r w:rsidR="002A5372" w:rsidRPr="00E747AA">
        <w:rPr>
          <w:lang w:val="en-GB"/>
        </w:rPr>
        <w:t xml:space="preserve"> R</w:t>
      </w:r>
      <w:r w:rsidRPr="00E747AA">
        <w:rPr>
          <w:lang w:val="en-GB"/>
        </w:rPr>
        <w:t>elated</w:t>
      </w:r>
      <w:r w:rsidR="009258C4" w:rsidRPr="00E747AA">
        <w:rPr>
          <w:lang w:val="en-GB"/>
        </w:rPr>
        <w:t xml:space="preserve"> b</w:t>
      </w:r>
      <w:r w:rsidR="007C640F" w:rsidRPr="00E747AA">
        <w:rPr>
          <w:lang w:val="en-GB"/>
        </w:rPr>
        <w:t>u</w:t>
      </w:r>
      <w:r w:rsidRPr="00E747AA">
        <w:rPr>
          <w:lang w:val="en-GB"/>
        </w:rPr>
        <w:t>t less</w:t>
      </w:r>
      <w:r w:rsidR="002A5372" w:rsidRPr="00E747AA">
        <w:rPr>
          <w:lang w:val="en-GB"/>
        </w:rPr>
        <w:t xml:space="preserve"> relevant material can be placed in the appendices. </w:t>
      </w:r>
    </w:p>
    <w:p w14:paraId="1C8B7337" w14:textId="0FE491D3" w:rsidR="00A9200F" w:rsidRPr="00E747AA" w:rsidRDefault="00986605" w:rsidP="00A9200F">
      <w:pPr>
        <w:rPr>
          <w:lang w:val="en-GB"/>
        </w:rPr>
      </w:pPr>
      <w:r>
        <w:rPr>
          <w:lang w:val="en-GB"/>
        </w:rPr>
        <w:t>Figures and tables can be</w:t>
      </w:r>
      <w:r w:rsidR="002A5372" w:rsidRPr="00E747AA">
        <w:rPr>
          <w:lang w:val="en-GB"/>
        </w:rPr>
        <w:t xml:space="preserve"> numbered in order of appearance</w:t>
      </w:r>
      <w:r>
        <w:rPr>
          <w:lang w:val="en-GB"/>
        </w:rPr>
        <w:t xml:space="preserve"> in the report, or </w:t>
      </w:r>
      <w:r w:rsidRPr="00E747AA">
        <w:rPr>
          <w:lang w:val="en-GB"/>
        </w:rPr>
        <w:t xml:space="preserve">in </w:t>
      </w:r>
      <w:r>
        <w:rPr>
          <w:lang w:val="en-GB"/>
        </w:rPr>
        <w:t xml:space="preserve">the </w:t>
      </w:r>
      <w:r w:rsidRPr="00E747AA">
        <w:rPr>
          <w:lang w:val="en-GB"/>
        </w:rPr>
        <w:t>order of appearance</w:t>
      </w:r>
      <w:r w:rsidR="002A5372" w:rsidRPr="00E747AA">
        <w:rPr>
          <w:lang w:val="en-GB"/>
        </w:rPr>
        <w:t xml:space="preserve"> the section; e.g., Figure 3.1 and Table 3.1. </w:t>
      </w:r>
      <w:r w:rsidR="0033468D" w:rsidRPr="00E747AA">
        <w:rPr>
          <w:lang w:val="en-GB"/>
        </w:rPr>
        <w:t xml:space="preserve"> As indicated previously, t</w:t>
      </w:r>
      <w:r w:rsidR="002A5372" w:rsidRPr="00E747AA">
        <w:rPr>
          <w:lang w:val="en-GB"/>
        </w:rPr>
        <w:t xml:space="preserve">he figure number and caption should appear </w:t>
      </w:r>
      <w:r w:rsidR="002A5372" w:rsidRPr="00E747AA">
        <w:rPr>
          <w:i/>
          <w:lang w:val="en-GB"/>
        </w:rPr>
        <w:t>below</w:t>
      </w:r>
      <w:r w:rsidR="002A5372" w:rsidRPr="00E747AA">
        <w:rPr>
          <w:lang w:val="en-GB"/>
        </w:rPr>
        <w:t xml:space="preserve"> the figure.  </w:t>
      </w:r>
      <w:r w:rsidR="00A9200F" w:rsidRPr="00E747AA">
        <w:rPr>
          <w:lang w:val="en-GB"/>
        </w:rPr>
        <w:t xml:space="preserve">Table numbers and captions are placed </w:t>
      </w:r>
      <w:r w:rsidR="00A9200F" w:rsidRPr="00E747AA">
        <w:rPr>
          <w:i/>
          <w:lang w:val="en-GB"/>
        </w:rPr>
        <w:t>above</w:t>
      </w:r>
      <w:r w:rsidR="00A9200F" w:rsidRPr="00E747AA">
        <w:rPr>
          <w:lang w:val="en-GB"/>
        </w:rPr>
        <w:t xml:space="preserve"> the table.  </w:t>
      </w:r>
    </w:p>
    <w:p w14:paraId="3B062E18" w14:textId="0B44EB8F" w:rsidR="009B2F8E" w:rsidRPr="00E747AA" w:rsidRDefault="00995902" w:rsidP="00250C4A">
      <w:pPr>
        <w:pStyle w:val="Heading1"/>
      </w:pPr>
      <w:bookmarkStart w:id="1315" w:name="_Toc408849887"/>
      <w:bookmarkStart w:id="1316" w:name="_Toc409217627"/>
      <w:bookmarkStart w:id="1317" w:name="_Toc409533909"/>
      <w:bookmarkStart w:id="1318" w:name="_Toc65521118"/>
      <w:r>
        <w:t>6</w:t>
      </w:r>
      <w:r w:rsidR="00E876F9" w:rsidRPr="00E747AA">
        <w:t xml:space="preserve">. </w:t>
      </w:r>
      <w:r w:rsidR="009B2F8E" w:rsidRPr="00E747AA">
        <w:t>Discussion</w:t>
      </w:r>
      <w:bookmarkEnd w:id="1315"/>
      <w:r w:rsidR="00001859" w:rsidRPr="00E747AA">
        <w:t xml:space="preserve"> (and </w:t>
      </w:r>
      <w:r w:rsidR="00565448" w:rsidRPr="00E747AA">
        <w:t xml:space="preserve">sometimes </w:t>
      </w:r>
      <w:r w:rsidR="003F0C03" w:rsidRPr="00E747AA">
        <w:t>Recommendations</w:t>
      </w:r>
      <w:r w:rsidR="00001859" w:rsidRPr="00E747AA">
        <w:t>)</w:t>
      </w:r>
      <w:bookmarkEnd w:id="1316"/>
      <w:bookmarkEnd w:id="1317"/>
      <w:bookmarkEnd w:id="1318"/>
    </w:p>
    <w:p w14:paraId="7723293B" w14:textId="77777777" w:rsidR="00C35761" w:rsidRPr="00E747AA" w:rsidRDefault="00470B27" w:rsidP="002508D2">
      <w:pPr>
        <w:rPr>
          <w:lang w:val="en-GB"/>
        </w:rPr>
      </w:pPr>
      <w:r w:rsidRPr="00E747AA">
        <w:rPr>
          <w:lang w:val="en-GB"/>
        </w:rPr>
        <w:t xml:space="preserve">In the </w:t>
      </w:r>
      <w:r w:rsidR="00621D60" w:rsidRPr="00E747AA">
        <w:rPr>
          <w:lang w:val="en-GB"/>
        </w:rPr>
        <w:t>discussion</w:t>
      </w:r>
      <w:r w:rsidRPr="00E747AA">
        <w:rPr>
          <w:lang w:val="en-GB"/>
        </w:rPr>
        <w:t>, the writer presents a thorough interpretation</w:t>
      </w:r>
      <w:r w:rsidR="002508D2" w:rsidRPr="00E747AA">
        <w:rPr>
          <w:lang w:val="en-GB"/>
        </w:rPr>
        <w:t xml:space="preserve"> of </w:t>
      </w:r>
      <w:r w:rsidR="00B00489" w:rsidRPr="00E747AA">
        <w:rPr>
          <w:lang w:val="en-GB"/>
        </w:rPr>
        <w:t>the work by</w:t>
      </w:r>
      <w:r w:rsidR="002508D2" w:rsidRPr="00E747AA">
        <w:rPr>
          <w:lang w:val="en-GB"/>
        </w:rPr>
        <w:t xml:space="preserve"> evaluating </w:t>
      </w:r>
      <w:r w:rsidR="00B00489" w:rsidRPr="00E747AA">
        <w:rPr>
          <w:lang w:val="en-GB"/>
        </w:rPr>
        <w:t xml:space="preserve">the </w:t>
      </w:r>
      <w:r w:rsidR="00B0112C" w:rsidRPr="00E747AA">
        <w:rPr>
          <w:lang w:val="en-GB"/>
        </w:rPr>
        <w:t xml:space="preserve">assumptions, </w:t>
      </w:r>
      <w:r w:rsidR="002508D2" w:rsidRPr="00E747AA">
        <w:rPr>
          <w:lang w:val="en-GB"/>
        </w:rPr>
        <w:t>the results and potential sources of</w:t>
      </w:r>
      <w:r w:rsidR="00C35761" w:rsidRPr="00E747AA">
        <w:rPr>
          <w:lang w:val="en-GB"/>
        </w:rPr>
        <w:t xml:space="preserve"> error. </w:t>
      </w:r>
      <w:r w:rsidR="009C2B30" w:rsidRPr="00E747AA">
        <w:rPr>
          <w:lang w:val="en-GB"/>
        </w:rPr>
        <w:t xml:space="preserve"> </w:t>
      </w:r>
      <w:r w:rsidR="006031CA" w:rsidRPr="00E747AA">
        <w:rPr>
          <w:lang w:val="en-GB"/>
        </w:rPr>
        <w:t xml:space="preserve">Proper use of engineering judgement in the interpretation of the results is </w:t>
      </w:r>
      <w:r w:rsidR="00901C5E" w:rsidRPr="00E747AA">
        <w:rPr>
          <w:lang w:val="en-GB"/>
        </w:rPr>
        <w:t>critical</w:t>
      </w:r>
      <w:r w:rsidR="006031CA" w:rsidRPr="00E747AA">
        <w:rPr>
          <w:lang w:val="en-GB"/>
        </w:rPr>
        <w:t>.</w:t>
      </w:r>
      <w:r w:rsidR="000A39B3" w:rsidRPr="00E747AA">
        <w:rPr>
          <w:lang w:val="en-GB"/>
        </w:rPr>
        <w:t xml:space="preserve"> </w:t>
      </w:r>
      <w:r w:rsidR="009C2B30" w:rsidRPr="00E747AA">
        <w:rPr>
          <w:lang w:val="en-GB"/>
        </w:rPr>
        <w:t xml:space="preserve">The nature of the discussion will depend to a large extent on the type of project; e.g., design, experiment or simulation, that </w:t>
      </w:r>
      <w:r w:rsidR="0088263E" w:rsidRPr="00E747AA">
        <w:rPr>
          <w:lang w:val="en-GB"/>
        </w:rPr>
        <w:t xml:space="preserve">has </w:t>
      </w:r>
      <w:r w:rsidR="009C2B30" w:rsidRPr="00E747AA">
        <w:rPr>
          <w:lang w:val="en-GB"/>
        </w:rPr>
        <w:t>been undertaken</w:t>
      </w:r>
      <w:r w:rsidR="00B00489" w:rsidRPr="00E747AA">
        <w:rPr>
          <w:lang w:val="en-GB"/>
        </w:rPr>
        <w:t>. The specific outcomes and any related recommendations</w:t>
      </w:r>
      <w:r w:rsidR="003F0C03" w:rsidRPr="00E747AA">
        <w:rPr>
          <w:lang w:val="en-GB"/>
        </w:rPr>
        <w:t xml:space="preserve"> </w:t>
      </w:r>
      <w:r w:rsidR="00B00489" w:rsidRPr="00E747AA">
        <w:rPr>
          <w:lang w:val="en-GB"/>
        </w:rPr>
        <w:t xml:space="preserve">should </w:t>
      </w:r>
      <w:r w:rsidR="00257185" w:rsidRPr="00E747AA">
        <w:rPr>
          <w:lang w:val="en-GB"/>
        </w:rPr>
        <w:t xml:space="preserve">also </w:t>
      </w:r>
      <w:r w:rsidR="00B00489" w:rsidRPr="00E747AA">
        <w:rPr>
          <w:lang w:val="en-GB"/>
        </w:rPr>
        <w:t xml:space="preserve">be discussed within the broader context of </w:t>
      </w:r>
      <w:r w:rsidR="00A929CA" w:rsidRPr="00E747AA">
        <w:rPr>
          <w:lang w:val="en-GB"/>
        </w:rPr>
        <w:t>TSE</w:t>
      </w:r>
      <w:r w:rsidR="00B00489" w:rsidRPr="00E747AA">
        <w:rPr>
          <w:lang w:val="en-GB"/>
        </w:rPr>
        <w:t>.</w:t>
      </w:r>
      <w:r w:rsidR="00704EB5" w:rsidRPr="00E747AA">
        <w:rPr>
          <w:lang w:val="en-GB"/>
        </w:rPr>
        <w:t xml:space="preserve"> Use subsections as needed to improve the flow of the text.</w:t>
      </w:r>
      <w:r w:rsidR="00B00489" w:rsidRPr="00E747AA">
        <w:rPr>
          <w:lang w:val="en-GB"/>
        </w:rPr>
        <w:t xml:space="preserve"> </w:t>
      </w:r>
    </w:p>
    <w:p w14:paraId="1AF1A676" w14:textId="77777777" w:rsidR="00FA0CCC" w:rsidRPr="00E747AA" w:rsidRDefault="00C35761" w:rsidP="00C35761">
      <w:pPr>
        <w:rPr>
          <w:lang w:val="en-GB"/>
        </w:rPr>
      </w:pPr>
      <w:r w:rsidRPr="00E747AA">
        <w:rPr>
          <w:lang w:val="en-GB"/>
        </w:rPr>
        <w:t>One approach is to turn to the</w:t>
      </w:r>
      <w:r w:rsidR="00B0112C" w:rsidRPr="00E747AA">
        <w:rPr>
          <w:lang w:val="en-GB"/>
        </w:rPr>
        <w:t xml:space="preserve"> introduction </w:t>
      </w:r>
      <w:r w:rsidR="000A39B3" w:rsidRPr="00E747AA">
        <w:rPr>
          <w:lang w:val="en-GB"/>
        </w:rPr>
        <w:t>for guidance</w:t>
      </w:r>
      <w:r w:rsidR="009C2B30" w:rsidRPr="00E747AA">
        <w:rPr>
          <w:lang w:val="en-GB"/>
        </w:rPr>
        <w:t xml:space="preserve">. Consider the problem statement or research question and </w:t>
      </w:r>
      <w:r w:rsidR="00B0112C" w:rsidRPr="00E747AA">
        <w:rPr>
          <w:lang w:val="en-GB"/>
        </w:rPr>
        <w:t>the</w:t>
      </w:r>
      <w:r w:rsidRPr="00E747AA">
        <w:rPr>
          <w:lang w:val="en-GB"/>
        </w:rPr>
        <w:t xml:space="preserve"> justification for studying the problem</w:t>
      </w:r>
      <w:r w:rsidR="009C2B30" w:rsidRPr="00E747AA">
        <w:rPr>
          <w:lang w:val="en-GB"/>
        </w:rPr>
        <w:t xml:space="preserve">. </w:t>
      </w:r>
      <w:r w:rsidR="00B00489" w:rsidRPr="00E747AA">
        <w:rPr>
          <w:lang w:val="en-GB"/>
        </w:rPr>
        <w:t xml:space="preserve"> Were there specific goals? Were they accomplished? If not, why not?  Should some things have been done differently? If so, suggest how.</w:t>
      </w:r>
    </w:p>
    <w:p w14:paraId="438BB13E" w14:textId="15163D84" w:rsidR="00565448" w:rsidRPr="00E747AA" w:rsidRDefault="00995902" w:rsidP="00565448">
      <w:pPr>
        <w:pStyle w:val="Heading3"/>
        <w:rPr>
          <w:lang w:val="en-GB"/>
        </w:rPr>
      </w:pPr>
      <w:bookmarkStart w:id="1319" w:name="_Toc65521119"/>
      <w:r>
        <w:rPr>
          <w:lang w:val="en-GB"/>
        </w:rPr>
        <w:t>6</w:t>
      </w:r>
      <w:r w:rsidR="00565448" w:rsidRPr="00E747AA">
        <w:rPr>
          <w:lang w:val="en-GB"/>
        </w:rPr>
        <w:t>.1 Technology, Society and the Environment</w:t>
      </w:r>
      <w:bookmarkEnd w:id="1319"/>
    </w:p>
    <w:p w14:paraId="611B7016" w14:textId="77777777" w:rsidR="00B0112C" w:rsidRPr="00E747AA" w:rsidRDefault="00565448" w:rsidP="00C35761">
      <w:pPr>
        <w:rPr>
          <w:lang w:val="en-GB"/>
        </w:rPr>
      </w:pPr>
      <w:r w:rsidRPr="00E747AA">
        <w:rPr>
          <w:lang w:val="en-GB"/>
        </w:rPr>
        <w:t xml:space="preserve">The </w:t>
      </w:r>
      <w:r w:rsidR="006031CA" w:rsidRPr="00E747AA">
        <w:rPr>
          <w:lang w:val="en-GB"/>
        </w:rPr>
        <w:t>results</w:t>
      </w:r>
      <w:r w:rsidRPr="00E747AA">
        <w:rPr>
          <w:lang w:val="en-GB"/>
        </w:rPr>
        <w:t xml:space="preserve"> should </w:t>
      </w:r>
      <w:r w:rsidR="00532EF7" w:rsidRPr="00E747AA">
        <w:rPr>
          <w:lang w:val="en-GB"/>
        </w:rPr>
        <w:t xml:space="preserve">also </w:t>
      </w:r>
      <w:r w:rsidRPr="00E747AA">
        <w:rPr>
          <w:lang w:val="en-GB"/>
        </w:rPr>
        <w:t>be discussed</w:t>
      </w:r>
      <w:r w:rsidR="00B0112C" w:rsidRPr="00E747AA">
        <w:rPr>
          <w:lang w:val="en-GB"/>
        </w:rPr>
        <w:t xml:space="preserve"> in relation to the relevant disciplinary, social and ethical </w:t>
      </w:r>
      <w:r w:rsidR="006031CA" w:rsidRPr="00E747AA">
        <w:rPr>
          <w:lang w:val="en-GB"/>
        </w:rPr>
        <w:t xml:space="preserve">aspects and </w:t>
      </w:r>
      <w:r w:rsidR="00B0112C" w:rsidRPr="00E747AA">
        <w:rPr>
          <w:lang w:val="en-GB"/>
        </w:rPr>
        <w:t>issues identified in the introduction. Within the discussion</w:t>
      </w:r>
      <w:r w:rsidRPr="00E747AA">
        <w:rPr>
          <w:lang w:val="en-GB"/>
        </w:rPr>
        <w:t xml:space="preserve"> or in </w:t>
      </w:r>
      <w:r w:rsidRPr="00E747AA">
        <w:rPr>
          <w:i/>
          <w:lang w:val="en-GB"/>
        </w:rPr>
        <w:t>a separate TSE section</w:t>
      </w:r>
      <w:r w:rsidR="00B00489" w:rsidRPr="00E747AA">
        <w:rPr>
          <w:lang w:val="en-GB"/>
        </w:rPr>
        <w:t xml:space="preserve"> address</w:t>
      </w:r>
      <w:r w:rsidR="00B0112C" w:rsidRPr="00E747AA">
        <w:rPr>
          <w:lang w:val="en-GB"/>
        </w:rPr>
        <w:t xml:space="preserve"> the following questions</w:t>
      </w:r>
      <w:r w:rsidR="00B0112C" w:rsidRPr="00E747AA">
        <w:rPr>
          <w:rStyle w:val="FootnoteReference"/>
          <w:lang w:val="en-GB"/>
        </w:rPr>
        <w:footnoteReference w:id="5"/>
      </w:r>
      <w:r w:rsidR="00B0112C" w:rsidRPr="00E747AA">
        <w:rPr>
          <w:lang w:val="en-GB"/>
        </w:rPr>
        <w:t>:</w:t>
      </w:r>
    </w:p>
    <w:p w14:paraId="74A7F0A7" w14:textId="77777777" w:rsidR="00B0112C" w:rsidRPr="00E747AA" w:rsidRDefault="00C35761" w:rsidP="00181192">
      <w:pPr>
        <w:pStyle w:val="ListParagraph"/>
        <w:numPr>
          <w:ilvl w:val="0"/>
          <w:numId w:val="8"/>
        </w:numPr>
        <w:rPr>
          <w:lang w:val="en-GB"/>
        </w:rPr>
      </w:pPr>
      <w:r w:rsidRPr="00E747AA">
        <w:rPr>
          <w:lang w:val="en-GB"/>
        </w:rPr>
        <w:t xml:space="preserve">How have </w:t>
      </w:r>
      <w:r w:rsidR="0088263E" w:rsidRPr="00E747AA">
        <w:rPr>
          <w:lang w:val="en-GB"/>
        </w:rPr>
        <w:t xml:space="preserve">the </w:t>
      </w:r>
      <w:r w:rsidRPr="00E747AA">
        <w:rPr>
          <w:lang w:val="en-GB"/>
        </w:rPr>
        <w:t xml:space="preserve">circumstances and needs of individuals that are affected </w:t>
      </w:r>
      <w:r w:rsidR="00901C5E" w:rsidRPr="00E747AA">
        <w:rPr>
          <w:lang w:val="en-GB"/>
        </w:rPr>
        <w:t>by the outcome of the</w:t>
      </w:r>
      <w:r w:rsidR="0088263E" w:rsidRPr="00E747AA">
        <w:rPr>
          <w:lang w:val="en-GB"/>
        </w:rPr>
        <w:t xml:space="preserve"> project been taken into consideration?</w:t>
      </w:r>
    </w:p>
    <w:p w14:paraId="69C82FC0" w14:textId="77777777" w:rsidR="005063D1" w:rsidRPr="00E747AA" w:rsidRDefault="00092229" w:rsidP="000A39B3">
      <w:pPr>
        <w:pStyle w:val="ListParagraph"/>
        <w:numPr>
          <w:ilvl w:val="0"/>
          <w:numId w:val="8"/>
        </w:numPr>
        <w:rPr>
          <w:lang w:val="en-GB"/>
        </w:rPr>
      </w:pPr>
      <w:r w:rsidRPr="00E747AA">
        <w:rPr>
          <w:lang w:val="en-GB"/>
        </w:rPr>
        <w:t xml:space="preserve">How </w:t>
      </w:r>
      <w:r w:rsidR="0088263E" w:rsidRPr="00E747AA">
        <w:rPr>
          <w:lang w:val="en-GB"/>
        </w:rPr>
        <w:t xml:space="preserve">have </w:t>
      </w:r>
      <w:r w:rsidRPr="00E747AA">
        <w:rPr>
          <w:lang w:val="en-GB"/>
        </w:rPr>
        <w:t>the relevant targets of the community for economically, socially and ecological</w:t>
      </w:r>
      <w:r w:rsidR="00145BFE" w:rsidRPr="00E747AA">
        <w:rPr>
          <w:lang w:val="en-GB"/>
        </w:rPr>
        <w:t>ly</w:t>
      </w:r>
      <w:r w:rsidRPr="00E747AA">
        <w:rPr>
          <w:lang w:val="en-GB"/>
        </w:rPr>
        <w:t xml:space="preserve"> sustainable development</w:t>
      </w:r>
      <w:r w:rsidR="005063D1" w:rsidRPr="00E747AA">
        <w:rPr>
          <w:lang w:val="en-GB"/>
        </w:rPr>
        <w:t xml:space="preserve"> been taken into account</w:t>
      </w:r>
      <w:r w:rsidR="0088263E" w:rsidRPr="00E747AA">
        <w:rPr>
          <w:lang w:val="en-GB"/>
        </w:rPr>
        <w:t>?</w:t>
      </w:r>
    </w:p>
    <w:p w14:paraId="3FDCC6F8" w14:textId="77777777" w:rsidR="005063D1" w:rsidRPr="00E747AA" w:rsidRDefault="005063D1" w:rsidP="000A39B3">
      <w:pPr>
        <w:pStyle w:val="ListParagraph"/>
        <w:numPr>
          <w:ilvl w:val="0"/>
          <w:numId w:val="8"/>
        </w:numPr>
        <w:rPr>
          <w:lang w:val="en-GB"/>
        </w:rPr>
      </w:pPr>
      <w:r w:rsidRPr="00E747AA">
        <w:rPr>
          <w:lang w:val="en-GB"/>
        </w:rPr>
        <w:t>How has the solution been assessed in relation to the relevant disciplin</w:t>
      </w:r>
      <w:r w:rsidR="00A929CA" w:rsidRPr="00E747AA">
        <w:rPr>
          <w:lang w:val="en-GB"/>
        </w:rPr>
        <w:t xml:space="preserve">ary, social and ethical aspects and </w:t>
      </w:r>
      <w:r w:rsidRPr="00E747AA">
        <w:rPr>
          <w:lang w:val="en-GB"/>
        </w:rPr>
        <w:t>issues identified in the introduction</w:t>
      </w:r>
      <w:r w:rsidR="00A15AE9" w:rsidRPr="00E747AA">
        <w:rPr>
          <w:lang w:val="en-GB"/>
        </w:rPr>
        <w:t>?</w:t>
      </w:r>
      <w:r w:rsidRPr="00E747AA">
        <w:rPr>
          <w:lang w:val="en-GB"/>
        </w:rPr>
        <w:t xml:space="preserve"> </w:t>
      </w:r>
    </w:p>
    <w:p w14:paraId="13C9F95B" w14:textId="77777777" w:rsidR="009C2B30" w:rsidRPr="00E747AA" w:rsidRDefault="00565448" w:rsidP="00704EB5">
      <w:pPr>
        <w:rPr>
          <w:lang w:val="en-GB"/>
        </w:rPr>
      </w:pPr>
      <w:r w:rsidRPr="00E747AA">
        <w:rPr>
          <w:lang w:val="en-GB"/>
        </w:rPr>
        <w:t>W</w:t>
      </w:r>
      <w:r w:rsidR="00FA0CCC" w:rsidRPr="00E747AA">
        <w:rPr>
          <w:lang w:val="en-GB"/>
        </w:rPr>
        <w:t>ithin</w:t>
      </w:r>
      <w:r w:rsidR="009C2B30" w:rsidRPr="00E747AA">
        <w:rPr>
          <w:lang w:val="en-GB"/>
        </w:rPr>
        <w:t xml:space="preserve"> the context of the project, provide</w:t>
      </w:r>
      <w:r w:rsidR="000A39B3" w:rsidRPr="00E747AA">
        <w:rPr>
          <w:lang w:val="en-GB"/>
        </w:rPr>
        <w:t xml:space="preserve"> insight into the role of knowledge and the possibilities and limitations of technology</w:t>
      </w:r>
      <w:r w:rsidR="00D35087" w:rsidRPr="00E747AA">
        <w:rPr>
          <w:lang w:val="en-GB"/>
        </w:rPr>
        <w:t xml:space="preserve">, </w:t>
      </w:r>
      <w:r w:rsidR="000A39B3" w:rsidRPr="00E747AA">
        <w:rPr>
          <w:lang w:val="en-GB"/>
        </w:rPr>
        <w:t>its role in society and the responsibility of the individual for how it is used</w:t>
      </w:r>
      <w:r w:rsidR="000F090F" w:rsidRPr="00E747AA">
        <w:rPr>
          <w:lang w:val="en-GB"/>
        </w:rPr>
        <w:t>. I</w:t>
      </w:r>
      <w:r w:rsidR="000A39B3" w:rsidRPr="00E747AA">
        <w:rPr>
          <w:lang w:val="en-GB"/>
        </w:rPr>
        <w:t>nclud</w:t>
      </w:r>
      <w:r w:rsidR="0088263E" w:rsidRPr="00E747AA">
        <w:rPr>
          <w:lang w:val="en-GB"/>
        </w:rPr>
        <w:t>e the</w:t>
      </w:r>
      <w:r w:rsidR="000A39B3" w:rsidRPr="00E747AA">
        <w:rPr>
          <w:lang w:val="en-GB"/>
        </w:rPr>
        <w:t xml:space="preserve"> social and economic aspects as well as environmental</w:t>
      </w:r>
      <w:r w:rsidR="005063D1" w:rsidRPr="00E747AA">
        <w:rPr>
          <w:lang w:val="en-GB"/>
        </w:rPr>
        <w:t xml:space="preserve"> aspects</w:t>
      </w:r>
      <w:r w:rsidR="000A39B3" w:rsidRPr="00E747AA">
        <w:rPr>
          <w:lang w:val="en-GB"/>
        </w:rPr>
        <w:t xml:space="preserve"> and occupational health and safety aspects. </w:t>
      </w:r>
    </w:p>
    <w:p w14:paraId="466FC2B1" w14:textId="475CC298" w:rsidR="00532EF7" w:rsidRPr="00E747AA" w:rsidRDefault="00995902" w:rsidP="00532EF7">
      <w:pPr>
        <w:pStyle w:val="Heading3"/>
        <w:rPr>
          <w:lang w:val="en-GB"/>
        </w:rPr>
      </w:pPr>
      <w:bookmarkStart w:id="1320" w:name="_Toc65521120"/>
      <w:r>
        <w:rPr>
          <w:lang w:val="en-GB"/>
        </w:rPr>
        <w:t>6</w:t>
      </w:r>
      <w:r w:rsidR="00532EF7" w:rsidRPr="00E747AA">
        <w:rPr>
          <w:lang w:val="en-GB"/>
        </w:rPr>
        <w:t>.2 Other</w:t>
      </w:r>
      <w:bookmarkEnd w:id="1320"/>
    </w:p>
    <w:p w14:paraId="488CE7B4" w14:textId="221A80D0" w:rsidR="0078154B" w:rsidRPr="00E747AA" w:rsidRDefault="00532EF7" w:rsidP="0078154B">
      <w:pPr>
        <w:rPr>
          <w:lang w:val="en-GB"/>
        </w:rPr>
      </w:pPr>
      <w:r w:rsidRPr="00E747AA">
        <w:rPr>
          <w:lang w:val="en-GB"/>
        </w:rPr>
        <w:t xml:space="preserve">The discussion </w:t>
      </w:r>
      <w:r w:rsidR="00EE6DC0" w:rsidRPr="00E747AA">
        <w:rPr>
          <w:lang w:val="en-GB"/>
        </w:rPr>
        <w:t>section can also</w:t>
      </w:r>
      <w:r w:rsidR="00C73FFE" w:rsidRPr="00E747AA">
        <w:rPr>
          <w:lang w:val="en-GB"/>
        </w:rPr>
        <w:t xml:space="preserve"> identif</w:t>
      </w:r>
      <w:r w:rsidR="00EE6DC0" w:rsidRPr="00E747AA">
        <w:rPr>
          <w:lang w:val="en-GB"/>
        </w:rPr>
        <w:t>y</w:t>
      </w:r>
      <w:r w:rsidR="0067756C" w:rsidRPr="00E747AA">
        <w:rPr>
          <w:lang w:val="en-GB"/>
        </w:rPr>
        <w:t xml:space="preserve"> </w:t>
      </w:r>
      <w:r w:rsidR="00FA0CCC" w:rsidRPr="00E747AA">
        <w:rPr>
          <w:lang w:val="en-GB"/>
        </w:rPr>
        <w:t>any</w:t>
      </w:r>
      <w:r w:rsidR="006031CA" w:rsidRPr="00E747AA">
        <w:rPr>
          <w:lang w:val="en-GB"/>
        </w:rPr>
        <w:t xml:space="preserve"> need for future</w:t>
      </w:r>
      <w:r w:rsidR="009C2B30" w:rsidRPr="00E747AA">
        <w:rPr>
          <w:lang w:val="en-GB"/>
        </w:rPr>
        <w:t xml:space="preserve"> work. </w:t>
      </w:r>
      <w:r w:rsidR="00EE6DC0" w:rsidRPr="00E747AA">
        <w:rPr>
          <w:lang w:val="en-GB"/>
        </w:rPr>
        <w:t>Alternatively a</w:t>
      </w:r>
      <w:r w:rsidR="006031CA" w:rsidRPr="00E747AA">
        <w:rPr>
          <w:lang w:val="en-GB"/>
        </w:rPr>
        <w:t xml:space="preserve"> separate section</w:t>
      </w:r>
      <w:r w:rsidR="002F0710" w:rsidRPr="00E747AA">
        <w:rPr>
          <w:lang w:val="en-GB"/>
        </w:rPr>
        <w:t xml:space="preserve"> </w:t>
      </w:r>
      <w:r w:rsidR="00113D61" w:rsidRPr="00E747AA">
        <w:rPr>
          <w:lang w:val="en-GB"/>
        </w:rPr>
        <w:t xml:space="preserve">can be placed </w:t>
      </w:r>
      <w:r w:rsidR="002F0710" w:rsidRPr="00E747AA">
        <w:rPr>
          <w:lang w:val="en-GB"/>
        </w:rPr>
        <w:t>after the conclusions</w:t>
      </w:r>
      <w:r w:rsidR="00D16FFE">
        <w:rPr>
          <w:lang w:val="en-GB"/>
        </w:rPr>
        <w:t>, as below,</w:t>
      </w:r>
      <w:r w:rsidR="002F0710" w:rsidRPr="00E747AA">
        <w:rPr>
          <w:lang w:val="en-GB"/>
        </w:rPr>
        <w:t xml:space="preserve"> </w:t>
      </w:r>
      <w:r w:rsidR="003C4455" w:rsidRPr="00E747AA">
        <w:rPr>
          <w:lang w:val="en-GB"/>
        </w:rPr>
        <w:t xml:space="preserve">if there is </w:t>
      </w:r>
      <w:r w:rsidR="00113D61" w:rsidRPr="00E747AA">
        <w:rPr>
          <w:lang w:val="en-GB"/>
        </w:rPr>
        <w:t xml:space="preserve">sufficient </w:t>
      </w:r>
      <w:r w:rsidR="009C2B30" w:rsidRPr="00E747AA">
        <w:rPr>
          <w:lang w:val="en-GB"/>
        </w:rPr>
        <w:t>materi</w:t>
      </w:r>
      <w:r w:rsidR="00D072EC" w:rsidRPr="00E747AA">
        <w:rPr>
          <w:lang w:val="en-GB"/>
        </w:rPr>
        <w:t>al</w:t>
      </w:r>
      <w:r w:rsidR="009C2B30" w:rsidRPr="00E747AA">
        <w:rPr>
          <w:lang w:val="en-GB"/>
        </w:rPr>
        <w:t>.</w:t>
      </w:r>
      <w:bookmarkStart w:id="1321" w:name="_Toc408849888"/>
      <w:bookmarkStart w:id="1322" w:name="_Toc409217628"/>
    </w:p>
    <w:p w14:paraId="60A1B157" w14:textId="0325926B" w:rsidR="009D362B" w:rsidRPr="00E747AA" w:rsidRDefault="00995902" w:rsidP="00250C4A">
      <w:pPr>
        <w:pStyle w:val="Heading1"/>
      </w:pPr>
      <w:bookmarkStart w:id="1323" w:name="_Toc409533910"/>
      <w:bookmarkStart w:id="1324" w:name="_Toc65521121"/>
      <w:r>
        <w:t>7</w:t>
      </w:r>
      <w:r w:rsidR="00E876F9" w:rsidRPr="00E747AA">
        <w:t xml:space="preserve">. </w:t>
      </w:r>
      <w:r w:rsidR="0055360F" w:rsidRPr="00E747AA">
        <w:t>Conclusions</w:t>
      </w:r>
      <w:bookmarkEnd w:id="1321"/>
      <w:r w:rsidR="00001859" w:rsidRPr="00E747AA">
        <w:t xml:space="preserve"> (</w:t>
      </w:r>
      <w:r w:rsidR="00EF13B1" w:rsidRPr="00E747AA">
        <w:t>and</w:t>
      </w:r>
      <w:r w:rsidR="003F0C03" w:rsidRPr="00E747AA">
        <w:t xml:space="preserve"> </w:t>
      </w:r>
      <w:r w:rsidR="00EE6DC0" w:rsidRPr="00E747AA">
        <w:t xml:space="preserve">sometimes Recommendations or </w:t>
      </w:r>
      <w:r w:rsidR="003F0C03" w:rsidRPr="00E747AA">
        <w:t>Contributions</w:t>
      </w:r>
      <w:r w:rsidR="00001859" w:rsidRPr="00E747AA">
        <w:t>)</w:t>
      </w:r>
      <w:bookmarkEnd w:id="1322"/>
      <w:bookmarkEnd w:id="1323"/>
      <w:bookmarkEnd w:id="1324"/>
    </w:p>
    <w:p w14:paraId="361D455A" w14:textId="77777777" w:rsidR="009E550E" w:rsidRPr="00E747AA" w:rsidRDefault="003E53E7" w:rsidP="009E550E">
      <w:pPr>
        <w:rPr>
          <w:lang w:val="en-GB"/>
        </w:rPr>
      </w:pPr>
      <w:r w:rsidRPr="00E747AA">
        <w:rPr>
          <w:lang w:val="en-GB"/>
        </w:rPr>
        <w:t>The conclusions</w:t>
      </w:r>
      <w:r w:rsidR="0088263E" w:rsidRPr="00E747AA">
        <w:rPr>
          <w:lang w:val="en-GB"/>
        </w:rPr>
        <w:t xml:space="preserve"> and</w:t>
      </w:r>
      <w:r w:rsidR="00DD69EE" w:rsidRPr="00E747AA">
        <w:rPr>
          <w:lang w:val="en-GB"/>
        </w:rPr>
        <w:t xml:space="preserve"> in some cases </w:t>
      </w:r>
      <w:r w:rsidR="00001859" w:rsidRPr="00E747AA">
        <w:rPr>
          <w:lang w:val="en-GB"/>
        </w:rPr>
        <w:t xml:space="preserve">the </w:t>
      </w:r>
      <w:r w:rsidR="00EE6DC0" w:rsidRPr="00E747AA">
        <w:rPr>
          <w:lang w:val="en-GB"/>
        </w:rPr>
        <w:t xml:space="preserve">recommendations or </w:t>
      </w:r>
      <w:r w:rsidR="003F0C03" w:rsidRPr="00E747AA">
        <w:rPr>
          <w:lang w:val="en-GB"/>
        </w:rPr>
        <w:t>contributions</w:t>
      </w:r>
      <w:r w:rsidR="00947AD2" w:rsidRPr="00E747AA">
        <w:rPr>
          <w:lang w:val="en-GB"/>
        </w:rPr>
        <w:t xml:space="preserve"> of the project are</w:t>
      </w:r>
      <w:r w:rsidR="00D072EC" w:rsidRPr="00E747AA">
        <w:rPr>
          <w:lang w:val="en-GB"/>
        </w:rPr>
        <w:t xml:space="preserve"> often</w:t>
      </w:r>
      <w:r w:rsidRPr="00E747AA">
        <w:rPr>
          <w:lang w:val="en-GB"/>
        </w:rPr>
        <w:t xml:space="preserve"> presented in a number</w:t>
      </w:r>
      <w:r w:rsidR="002F0710" w:rsidRPr="00E747AA">
        <w:rPr>
          <w:lang w:val="en-GB"/>
        </w:rPr>
        <w:t>ed</w:t>
      </w:r>
      <w:r w:rsidR="00001859" w:rsidRPr="00E747AA">
        <w:rPr>
          <w:lang w:val="en-GB"/>
        </w:rPr>
        <w:t xml:space="preserve"> or bulleted</w:t>
      </w:r>
      <w:r w:rsidR="002F0710" w:rsidRPr="00E747AA">
        <w:rPr>
          <w:lang w:val="en-GB"/>
        </w:rPr>
        <w:t xml:space="preserve"> list. Each</w:t>
      </w:r>
      <w:r w:rsidR="00621D60" w:rsidRPr="00E747AA">
        <w:rPr>
          <w:lang w:val="en-GB"/>
        </w:rPr>
        <w:t xml:space="preserve"> item, perhaps a few sentences long, </w:t>
      </w:r>
      <w:r w:rsidR="002F0710" w:rsidRPr="00E747AA">
        <w:rPr>
          <w:lang w:val="en-GB"/>
        </w:rPr>
        <w:t>presents some key</w:t>
      </w:r>
      <w:r w:rsidRPr="00E747AA">
        <w:rPr>
          <w:lang w:val="en-GB"/>
        </w:rPr>
        <w:t xml:space="preserve"> </w:t>
      </w:r>
      <w:r w:rsidR="003F0C03" w:rsidRPr="00E747AA">
        <w:rPr>
          <w:lang w:val="en-GB"/>
        </w:rPr>
        <w:t>result</w:t>
      </w:r>
      <w:r w:rsidR="00EE6DC0" w:rsidRPr="00E747AA">
        <w:rPr>
          <w:lang w:val="en-GB"/>
        </w:rPr>
        <w:t>, recommendation</w:t>
      </w:r>
      <w:r w:rsidR="003F0C03" w:rsidRPr="00E747AA">
        <w:rPr>
          <w:lang w:val="en-GB"/>
        </w:rPr>
        <w:t xml:space="preserve"> </w:t>
      </w:r>
      <w:r w:rsidR="002F0710" w:rsidRPr="00E747AA">
        <w:rPr>
          <w:lang w:val="en-GB"/>
        </w:rPr>
        <w:t>or</w:t>
      </w:r>
      <w:r w:rsidRPr="00E747AA">
        <w:rPr>
          <w:lang w:val="en-GB"/>
        </w:rPr>
        <w:t xml:space="preserve"> </w:t>
      </w:r>
      <w:r w:rsidR="003F0C03" w:rsidRPr="00E747AA">
        <w:rPr>
          <w:lang w:val="en-GB"/>
        </w:rPr>
        <w:t>contribution</w:t>
      </w:r>
      <w:r w:rsidRPr="00E747AA">
        <w:rPr>
          <w:lang w:val="en-GB"/>
        </w:rPr>
        <w:t xml:space="preserve">. </w:t>
      </w:r>
      <w:r w:rsidR="00947AD2" w:rsidRPr="00E747AA">
        <w:rPr>
          <w:lang w:val="en-GB"/>
        </w:rPr>
        <w:t>Indicate</w:t>
      </w:r>
      <w:r w:rsidR="00F90AA0" w:rsidRPr="00E747AA">
        <w:rPr>
          <w:lang w:val="en-GB"/>
        </w:rPr>
        <w:t xml:space="preserve"> what parts of the project </w:t>
      </w:r>
      <w:r w:rsidR="00001859" w:rsidRPr="00E747AA">
        <w:rPr>
          <w:lang w:val="en-GB"/>
        </w:rPr>
        <w:t>were</w:t>
      </w:r>
      <w:r w:rsidR="00F90AA0" w:rsidRPr="00E747AA">
        <w:rPr>
          <w:lang w:val="en-GB"/>
        </w:rPr>
        <w:t xml:space="preserve"> succe</w:t>
      </w:r>
      <w:r w:rsidR="00001859" w:rsidRPr="00E747AA">
        <w:rPr>
          <w:lang w:val="en-GB"/>
        </w:rPr>
        <w:t>ssful</w:t>
      </w:r>
      <w:r w:rsidR="00F90AA0" w:rsidRPr="00E747AA">
        <w:rPr>
          <w:lang w:val="en-GB"/>
        </w:rPr>
        <w:t xml:space="preserve"> and what parts </w:t>
      </w:r>
      <w:r w:rsidR="00D072EC" w:rsidRPr="00E747AA">
        <w:rPr>
          <w:lang w:val="en-GB"/>
        </w:rPr>
        <w:t>should</w:t>
      </w:r>
      <w:r w:rsidR="00F90AA0" w:rsidRPr="00E747AA">
        <w:rPr>
          <w:lang w:val="en-GB"/>
        </w:rPr>
        <w:t xml:space="preserve"> be improved.</w:t>
      </w:r>
      <w:r w:rsidR="003F0C03" w:rsidRPr="00E747AA">
        <w:rPr>
          <w:lang w:val="en-GB"/>
        </w:rPr>
        <w:t xml:space="preserve"> </w:t>
      </w:r>
      <w:r w:rsidR="00001859" w:rsidRPr="00E747AA">
        <w:rPr>
          <w:lang w:val="en-GB"/>
        </w:rPr>
        <w:t>The conclusion section will naturally parallel the abstract and</w:t>
      </w:r>
      <w:r w:rsidR="008F388E" w:rsidRPr="00E747AA">
        <w:rPr>
          <w:lang w:val="en-GB"/>
        </w:rPr>
        <w:t xml:space="preserve"> often</w:t>
      </w:r>
      <w:r w:rsidR="00001859" w:rsidRPr="00E747AA">
        <w:rPr>
          <w:lang w:val="en-GB"/>
        </w:rPr>
        <w:t xml:space="preserve"> uses expressions such as: has been proposed; </w:t>
      </w:r>
      <w:r w:rsidR="002F0710" w:rsidRPr="00E747AA">
        <w:rPr>
          <w:lang w:val="en-GB"/>
        </w:rPr>
        <w:t>has been shown</w:t>
      </w:r>
      <w:r w:rsidR="00001859" w:rsidRPr="00E747AA">
        <w:rPr>
          <w:lang w:val="en-GB"/>
        </w:rPr>
        <w:t xml:space="preserve">; </w:t>
      </w:r>
      <w:r w:rsidR="008F388E" w:rsidRPr="00E747AA">
        <w:rPr>
          <w:lang w:val="en-GB"/>
        </w:rPr>
        <w:t xml:space="preserve">has been found: </w:t>
      </w:r>
      <w:r w:rsidR="00001859" w:rsidRPr="00E747AA">
        <w:rPr>
          <w:lang w:val="en-GB"/>
        </w:rPr>
        <w:t>and</w:t>
      </w:r>
      <w:r w:rsidR="00CC4269" w:rsidRPr="00E747AA">
        <w:rPr>
          <w:lang w:val="en-GB"/>
        </w:rPr>
        <w:t xml:space="preserve"> </w:t>
      </w:r>
      <w:r w:rsidR="00001859" w:rsidRPr="00E747AA">
        <w:rPr>
          <w:lang w:val="en-GB"/>
        </w:rPr>
        <w:t>has been recommended.</w:t>
      </w:r>
      <w:r w:rsidR="002F0710" w:rsidRPr="00E747AA">
        <w:rPr>
          <w:lang w:val="en-GB"/>
        </w:rPr>
        <w:t xml:space="preserve"> </w:t>
      </w:r>
      <w:bookmarkStart w:id="1325" w:name="_Toc408849890"/>
      <w:bookmarkStart w:id="1326" w:name="_Toc409217629"/>
      <w:r w:rsidR="00D072EC" w:rsidRPr="00E747AA">
        <w:rPr>
          <w:lang w:val="en-GB"/>
        </w:rPr>
        <w:t xml:space="preserve"> </w:t>
      </w:r>
    </w:p>
    <w:p w14:paraId="1BFA5302" w14:textId="5888A4B6" w:rsidR="00EE6DC0" w:rsidRPr="00E747AA" w:rsidRDefault="00D16FFE" w:rsidP="009E550E">
      <w:pPr>
        <w:rPr>
          <w:lang w:val="en-GB"/>
        </w:rPr>
      </w:pPr>
      <w:r>
        <w:rPr>
          <w:lang w:val="en-GB"/>
        </w:rPr>
        <w:t>Some</w:t>
      </w:r>
      <w:r w:rsidR="00EE6DC0" w:rsidRPr="00E747AA">
        <w:rPr>
          <w:lang w:val="en-GB"/>
        </w:rPr>
        <w:t xml:space="preserve"> may prefer to include the contributions to TSE as a separate subsection within this section of the thesis.</w:t>
      </w:r>
    </w:p>
    <w:p w14:paraId="6D4F27E0" w14:textId="5971B063" w:rsidR="00EE6DC0" w:rsidRPr="00E747AA" w:rsidRDefault="00995902" w:rsidP="00250C4A">
      <w:pPr>
        <w:pStyle w:val="Heading1"/>
      </w:pPr>
      <w:bookmarkStart w:id="1327" w:name="_Toc65521122"/>
      <w:r>
        <w:t>8</w:t>
      </w:r>
      <w:r w:rsidR="00EE6DC0" w:rsidRPr="00E747AA">
        <w:t>. Future Work</w:t>
      </w:r>
      <w:bookmarkEnd w:id="1327"/>
    </w:p>
    <w:p w14:paraId="10B9A667" w14:textId="3061F128" w:rsidR="00EE6DC0" w:rsidRPr="00E747AA" w:rsidRDefault="00EE6DC0" w:rsidP="00EE6DC0">
      <w:pPr>
        <w:rPr>
          <w:lang w:val="en-GB"/>
        </w:rPr>
      </w:pPr>
      <w:r w:rsidRPr="00E747AA">
        <w:rPr>
          <w:lang w:val="en-GB"/>
        </w:rPr>
        <w:t>M</w:t>
      </w:r>
      <w:r w:rsidR="00D16FFE">
        <w:rPr>
          <w:lang w:val="en-GB"/>
        </w:rPr>
        <w:t>any</w:t>
      </w:r>
      <w:r w:rsidRPr="00E747AA">
        <w:rPr>
          <w:lang w:val="en-GB"/>
        </w:rPr>
        <w:t xml:space="preserve"> find that it is easier to present the future work after having presented the conclusions and contributions.</w:t>
      </w:r>
    </w:p>
    <w:p w14:paraId="3D3171CB" w14:textId="0C6BF1D4" w:rsidR="0055360F" w:rsidRDefault="0055360F" w:rsidP="00250C4A">
      <w:pPr>
        <w:pStyle w:val="Heading1"/>
        <w:rPr>
          <w:ins w:id="1328" w:author="alberto zafra navarro" w:date="2021-03-01T20:15:00Z"/>
        </w:rPr>
      </w:pPr>
      <w:bookmarkStart w:id="1329" w:name="_Toc409533911"/>
      <w:bookmarkStart w:id="1330" w:name="_Toc65521123"/>
      <w:r w:rsidRPr="00E747AA">
        <w:t>References</w:t>
      </w:r>
      <w:bookmarkEnd w:id="1325"/>
      <w:bookmarkEnd w:id="1326"/>
      <w:bookmarkEnd w:id="1329"/>
      <w:bookmarkEnd w:id="1330"/>
    </w:p>
    <w:p w14:paraId="242903C5" w14:textId="77777777" w:rsidR="00990EB8" w:rsidRPr="00990EB8" w:rsidRDefault="00990EB8" w:rsidP="00990EB8">
      <w:pPr>
        <w:rPr>
          <w:lang w:val="en-GB"/>
          <w:rPrChange w:id="1331" w:author="alberto zafra navarro" w:date="2021-03-01T20:15:00Z">
            <w:rPr/>
          </w:rPrChange>
        </w:rPr>
        <w:pPrChange w:id="1332" w:author="alberto zafra navarro" w:date="2021-03-01T20:15:00Z">
          <w:pPr>
            <w:pStyle w:val="Heading1"/>
          </w:pPr>
        </w:pPrChange>
      </w:pPr>
    </w:p>
    <w:p w14:paraId="2CE75150" w14:textId="0B94EDF1" w:rsidR="009E550E" w:rsidDel="00990EB8" w:rsidRDefault="002A5372">
      <w:pPr>
        <w:spacing w:after="0" w:line="240" w:lineRule="auto"/>
        <w:rPr>
          <w:del w:id="1333" w:author="alberto zafra navarro" w:date="2021-03-01T20:14:00Z"/>
          <w:lang w:val="en-GB"/>
        </w:rPr>
      </w:pPr>
      <w:del w:id="1334" w:author="alberto zafra navarro" w:date="2021-03-01T20:14:00Z">
        <w:r w:rsidRPr="00E747AA" w:rsidDel="00990EB8">
          <w:rPr>
            <w:lang w:val="en-GB"/>
          </w:rPr>
          <w:delText>The reference section</w:delText>
        </w:r>
        <w:r w:rsidR="00EF13B1" w:rsidRPr="00E747AA" w:rsidDel="00990EB8">
          <w:rPr>
            <w:lang w:val="en-GB"/>
          </w:rPr>
          <w:delText xml:space="preserve"> </w:delText>
        </w:r>
        <w:r w:rsidR="00582B34" w:rsidRPr="00E747AA" w:rsidDel="00990EB8">
          <w:rPr>
            <w:lang w:val="en-GB"/>
          </w:rPr>
          <w:delText xml:space="preserve">title </w:delText>
        </w:r>
        <w:r w:rsidR="00EF13B1" w:rsidRPr="00E747AA" w:rsidDel="00990EB8">
          <w:rPr>
            <w:lang w:val="en-GB"/>
          </w:rPr>
          <w:delText>is</w:delText>
        </w:r>
        <w:r w:rsidRPr="00E747AA" w:rsidDel="00990EB8">
          <w:rPr>
            <w:lang w:val="en-GB"/>
          </w:rPr>
          <w:delText xml:space="preserve"> not </w:delText>
        </w:r>
        <w:r w:rsidR="00EF13B1" w:rsidRPr="00E747AA" w:rsidDel="00990EB8">
          <w:rPr>
            <w:lang w:val="en-GB"/>
          </w:rPr>
          <w:delText xml:space="preserve">usually </w:delText>
        </w:r>
        <w:r w:rsidRPr="00E747AA" w:rsidDel="00990EB8">
          <w:rPr>
            <w:lang w:val="en-GB"/>
          </w:rPr>
          <w:delText xml:space="preserve">numbered. </w:delText>
        </w:r>
        <w:r w:rsidR="00FC2FD4" w:rsidRPr="00E747AA" w:rsidDel="00990EB8">
          <w:rPr>
            <w:lang w:val="en-GB"/>
          </w:rPr>
          <w:delText xml:space="preserve"> There should be</w:delText>
        </w:r>
        <w:r w:rsidR="00D16FFE" w:rsidDel="00990EB8">
          <w:rPr>
            <w:lang w:val="en-GB"/>
          </w:rPr>
          <w:delText xml:space="preserve"> a sufficient number of references supporting your work</w:delText>
        </w:r>
        <w:r w:rsidR="00912BA7" w:rsidDel="00990EB8">
          <w:rPr>
            <w:lang w:val="en-GB"/>
          </w:rPr>
          <w:delText>,  such as</w:delText>
        </w:r>
        <w:r w:rsidR="00113D61" w:rsidRPr="00E747AA" w:rsidDel="00990EB8">
          <w:rPr>
            <w:lang w:val="en-GB"/>
          </w:rPr>
          <w:delText xml:space="preserve"> </w:delText>
        </w:r>
        <w:r w:rsidR="00EF13B1" w:rsidRPr="00E747AA" w:rsidDel="00990EB8">
          <w:rPr>
            <w:lang w:val="en-GB"/>
          </w:rPr>
          <w:delText xml:space="preserve">references with sources including journal papers, conference papers, scholarly books, business material, </w:delText>
        </w:r>
        <w:r w:rsidR="00761F46" w:rsidRPr="00E747AA" w:rsidDel="00990EB8">
          <w:rPr>
            <w:lang w:val="en-GB"/>
          </w:rPr>
          <w:delText>internet</w:delText>
        </w:r>
        <w:r w:rsidR="00EF13B1" w:rsidRPr="00E747AA" w:rsidDel="00990EB8">
          <w:rPr>
            <w:lang w:val="en-GB"/>
          </w:rPr>
          <w:delText xml:space="preserve"> sites with specific technical data and, o</w:delText>
        </w:r>
        <w:r w:rsidR="00532EF7" w:rsidRPr="00E747AA" w:rsidDel="00990EB8">
          <w:rPr>
            <w:lang w:val="en-GB"/>
          </w:rPr>
          <w:delText>ccasionally, personal communications</w:delText>
        </w:r>
        <w:r w:rsidR="00113D61" w:rsidRPr="00E747AA" w:rsidDel="00990EB8">
          <w:rPr>
            <w:lang w:val="en-GB"/>
          </w:rPr>
          <w:delText xml:space="preserve"> from</w:delText>
        </w:r>
        <w:r w:rsidR="00EF13B1" w:rsidRPr="00E747AA" w:rsidDel="00990EB8">
          <w:rPr>
            <w:lang w:val="en-GB"/>
          </w:rPr>
          <w:delText xml:space="preserve"> a knowledgeable individual.  </w:delText>
        </w:r>
        <w:r w:rsidR="00621D60" w:rsidRPr="00E747AA" w:rsidDel="00990EB8">
          <w:rPr>
            <w:lang w:val="en-GB"/>
          </w:rPr>
          <w:delText xml:space="preserve">All </w:delText>
        </w:r>
        <w:r w:rsidR="0055360F" w:rsidRPr="00E747AA" w:rsidDel="00990EB8">
          <w:rPr>
            <w:lang w:val="en-GB"/>
          </w:rPr>
          <w:delText xml:space="preserve">references should be </w:delText>
        </w:r>
        <w:r w:rsidR="00EF13B1" w:rsidRPr="00E747AA" w:rsidDel="00990EB8">
          <w:rPr>
            <w:lang w:val="en-GB"/>
          </w:rPr>
          <w:delText xml:space="preserve">specifically </w:delText>
        </w:r>
        <w:r w:rsidR="00113D61" w:rsidRPr="00E747AA" w:rsidDel="00990EB8">
          <w:rPr>
            <w:lang w:val="en-GB"/>
          </w:rPr>
          <w:delText>referred to</w:delText>
        </w:r>
        <w:r w:rsidR="0055360F" w:rsidRPr="00E747AA" w:rsidDel="00990EB8">
          <w:rPr>
            <w:lang w:val="en-GB"/>
          </w:rPr>
          <w:delText xml:space="preserve"> in the </w:delText>
        </w:r>
        <w:r w:rsidR="001C5BE6" w:rsidRPr="00E747AA" w:rsidDel="00990EB8">
          <w:rPr>
            <w:lang w:val="en-GB"/>
          </w:rPr>
          <w:delText>thesis</w:delText>
        </w:r>
        <w:r w:rsidR="0055360F" w:rsidRPr="00E747AA" w:rsidDel="00990EB8">
          <w:rPr>
            <w:lang w:val="en-GB"/>
          </w:rPr>
          <w:delText>.</w:delText>
        </w:r>
        <w:r w:rsidR="00645920" w:rsidRPr="00E747AA" w:rsidDel="00990EB8">
          <w:rPr>
            <w:lang w:val="en-GB"/>
          </w:rPr>
          <w:delText xml:space="preserve"> </w:delText>
        </w:r>
        <w:r w:rsidR="00EF13B1" w:rsidRPr="00E747AA" w:rsidDel="00990EB8">
          <w:rPr>
            <w:lang w:val="en-GB"/>
          </w:rPr>
          <w:delText>The use of automatic referencing</w:delText>
        </w:r>
        <w:r w:rsidR="00145BFE" w:rsidRPr="00E747AA" w:rsidDel="00990EB8">
          <w:rPr>
            <w:lang w:val="en-GB"/>
          </w:rPr>
          <w:delText xml:space="preserve"> is highly recommended.</w:delText>
        </w:r>
        <w:r w:rsidR="00470B27" w:rsidRPr="00E747AA" w:rsidDel="00990EB8">
          <w:rPr>
            <w:lang w:val="en-GB"/>
          </w:rPr>
          <w:delText xml:space="preserve"> </w:delText>
        </w:r>
        <w:r w:rsidR="00EF13B1" w:rsidRPr="00E747AA" w:rsidDel="00990EB8">
          <w:rPr>
            <w:lang w:val="en-GB"/>
          </w:rPr>
          <w:delText xml:space="preserve"> </w:delText>
        </w:r>
        <w:r w:rsidR="0033468D" w:rsidRPr="00E747AA" w:rsidDel="00990EB8">
          <w:rPr>
            <w:lang w:val="en-GB"/>
          </w:rPr>
          <w:delText xml:space="preserve">As noted previously, </w:delText>
        </w:r>
        <w:r w:rsidR="00EF13B1" w:rsidRPr="00E747AA" w:rsidDel="00990EB8">
          <w:rPr>
            <w:lang w:val="en-GB"/>
          </w:rPr>
          <w:delText>the Harvard s</w:delText>
        </w:r>
        <w:r w:rsidR="005063D1" w:rsidRPr="00E747AA" w:rsidDel="00990EB8">
          <w:rPr>
            <w:lang w:val="en-GB"/>
          </w:rPr>
          <w:delText>tyle</w:delText>
        </w:r>
        <w:r w:rsidR="00145BFE" w:rsidRPr="00E747AA" w:rsidDel="00990EB8">
          <w:rPr>
            <w:lang w:val="en-GB"/>
          </w:rPr>
          <w:delText xml:space="preserve"> style</w:delText>
        </w:r>
        <w:r w:rsidR="000E4FDF" w:rsidRPr="00E747AA" w:rsidDel="00990EB8">
          <w:rPr>
            <w:lang w:val="en-GB"/>
          </w:rPr>
          <w:delText xml:space="preserve"> should be used</w:delText>
        </w:r>
        <w:r w:rsidR="00DB4143" w:rsidRPr="00E747AA" w:rsidDel="00990EB8">
          <w:rPr>
            <w:lang w:val="en-GB"/>
          </w:rPr>
          <w:delText>.</w:delText>
        </w:r>
      </w:del>
    </w:p>
    <w:p w14:paraId="0D975213" w14:textId="30497074" w:rsidR="00990EB8" w:rsidRPr="00990EB8" w:rsidRDefault="00990EB8" w:rsidP="00990EB8">
      <w:pPr>
        <w:widowControl w:val="0"/>
        <w:autoSpaceDE w:val="0"/>
        <w:autoSpaceDN w:val="0"/>
        <w:adjustRightInd w:val="0"/>
        <w:spacing w:line="240" w:lineRule="auto"/>
        <w:rPr>
          <w:rFonts w:cs="Calibri"/>
          <w:noProof/>
          <w:szCs w:val="24"/>
        </w:rPr>
      </w:pPr>
      <w:ins w:id="1335" w:author="alberto zafra navarro" w:date="2021-03-01T20:15:00Z">
        <w:r>
          <w:rPr>
            <w:lang w:val="en-GB"/>
          </w:rPr>
          <w:fldChar w:fldCharType="begin" w:fldLock="1"/>
        </w:r>
        <w:r>
          <w:rPr>
            <w:lang w:val="en-GB"/>
          </w:rPr>
          <w:instrText xml:space="preserve">ADDIN Mendeley Bibliography CSL_BIBLIOGRAPHY </w:instrText>
        </w:r>
      </w:ins>
      <w:r>
        <w:rPr>
          <w:lang w:val="en-GB"/>
        </w:rPr>
        <w:fldChar w:fldCharType="separate"/>
      </w:r>
      <w:r w:rsidRPr="00990EB8">
        <w:rPr>
          <w:rFonts w:cs="Calibri"/>
          <w:noProof/>
          <w:szCs w:val="24"/>
        </w:rPr>
        <w:t xml:space="preserve">Arvanitis, P. (2019) </w:t>
      </w:r>
      <w:r w:rsidRPr="00990EB8">
        <w:rPr>
          <w:rFonts w:cs="Calibri"/>
          <w:i/>
          <w:iCs/>
          <w:noProof/>
          <w:szCs w:val="24"/>
        </w:rPr>
        <w:t>VR VS AR ARE SUITABLE FOR THE DEVELOPMENT OF LINGUISTIC SKILLS IN SECOND LANGUAGE TEACHING?</w:t>
      </w:r>
      <w:r w:rsidRPr="00990EB8">
        <w:rPr>
          <w:rFonts w:cs="Calibri"/>
          <w:noProof/>
          <w:szCs w:val="24"/>
        </w:rPr>
        <w:t xml:space="preserve"> doi: 10.21125/inted.2019.0619.</w:t>
      </w:r>
    </w:p>
    <w:p w14:paraId="01344E5D"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i/>
          <w:iCs/>
          <w:noProof/>
          <w:szCs w:val="24"/>
        </w:rPr>
        <w:t>Augmented Reality | Definition of Augmented Reality by Merriam-Webster</w:t>
      </w:r>
      <w:r w:rsidRPr="00990EB8">
        <w:rPr>
          <w:rFonts w:cs="Calibri"/>
          <w:noProof/>
          <w:szCs w:val="24"/>
        </w:rPr>
        <w:t xml:space="preserve"> (2021). Available at: https://www.merriam-webster.com/dictionary/augmented reality (Accessed: 1 March 2021).</w:t>
      </w:r>
    </w:p>
    <w:p w14:paraId="4EAF06BF"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Blankemeyer, S. </w:t>
      </w:r>
      <w:r w:rsidRPr="00990EB8">
        <w:rPr>
          <w:rFonts w:cs="Calibri"/>
          <w:i/>
          <w:iCs/>
          <w:noProof/>
          <w:szCs w:val="24"/>
        </w:rPr>
        <w:t>et al.</w:t>
      </w:r>
      <w:r w:rsidRPr="00990EB8">
        <w:rPr>
          <w:rFonts w:cs="Calibri"/>
          <w:noProof/>
          <w:szCs w:val="24"/>
        </w:rPr>
        <w:t xml:space="preserve"> (2018) ‘Intuitive robot programming using augmented reality’, in </w:t>
      </w:r>
      <w:r w:rsidRPr="00990EB8">
        <w:rPr>
          <w:rFonts w:cs="Calibri"/>
          <w:i/>
          <w:iCs/>
          <w:noProof/>
          <w:szCs w:val="24"/>
        </w:rPr>
        <w:t>Procedia CIRP</w:t>
      </w:r>
      <w:r w:rsidRPr="00990EB8">
        <w:rPr>
          <w:rFonts w:cs="Calibri"/>
          <w:noProof/>
          <w:szCs w:val="24"/>
        </w:rPr>
        <w:t>. Elsevier B.V., pp. 155–160. doi: 10.1016/j.procir.2018.02.028.</w:t>
      </w:r>
    </w:p>
    <w:p w14:paraId="2BA2B9BC"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Bolano, G. </w:t>
      </w:r>
      <w:r w:rsidRPr="00990EB8">
        <w:rPr>
          <w:rFonts w:cs="Calibri"/>
          <w:i/>
          <w:iCs/>
          <w:noProof/>
          <w:szCs w:val="24"/>
        </w:rPr>
        <w:t>et al.</w:t>
      </w:r>
      <w:r w:rsidRPr="00990EB8">
        <w:rPr>
          <w:rFonts w:cs="Calibri"/>
          <w:noProof/>
          <w:szCs w:val="24"/>
        </w:rPr>
        <w:t xml:space="preserve"> (2020) ‘Virtual Reality for Offline Programming of Robotic Applications with Online Teaching Methods’, in </w:t>
      </w:r>
      <w:r w:rsidRPr="00990EB8">
        <w:rPr>
          <w:rFonts w:cs="Calibri"/>
          <w:i/>
          <w:iCs/>
          <w:noProof/>
          <w:szCs w:val="24"/>
        </w:rPr>
        <w:t>2020 17th International Conference on Ubiquitous Robots, UR 2020</w:t>
      </w:r>
      <w:r w:rsidRPr="00990EB8">
        <w:rPr>
          <w:rFonts w:cs="Calibri"/>
          <w:noProof/>
          <w:szCs w:val="24"/>
        </w:rPr>
        <w:t>. Institute of Electrical and Electronics Engineers Inc., pp. 625–630. doi: 10.1109/UR49135.2020.9144806.</w:t>
      </w:r>
    </w:p>
    <w:p w14:paraId="1CBC3944"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Braitmaier, M. and Kyriazis, D. (2011) ‘Virtual and Augmented Reality: Improved user experience through a Service Oriented Infrastructure’, in </w:t>
      </w:r>
      <w:r w:rsidRPr="00990EB8">
        <w:rPr>
          <w:rFonts w:cs="Calibri"/>
          <w:i/>
          <w:iCs/>
          <w:noProof/>
          <w:szCs w:val="24"/>
        </w:rPr>
        <w:t>Proceedings - 2011 3rd International Conferenceon Games and Virtual Worlds for Serious Applications, VS-Games 2011</w:t>
      </w:r>
      <w:r w:rsidRPr="00990EB8">
        <w:rPr>
          <w:rFonts w:cs="Calibri"/>
          <w:noProof/>
          <w:szCs w:val="24"/>
        </w:rPr>
        <w:t>, pp. 40–46. doi: 10.1109/VS-GAMES.2011.12.</w:t>
      </w:r>
    </w:p>
    <w:p w14:paraId="7BEDA29E"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Burghardt, A. </w:t>
      </w:r>
      <w:r w:rsidRPr="00990EB8">
        <w:rPr>
          <w:rFonts w:cs="Calibri"/>
          <w:i/>
          <w:iCs/>
          <w:noProof/>
          <w:szCs w:val="24"/>
        </w:rPr>
        <w:t>et al.</w:t>
      </w:r>
      <w:r w:rsidRPr="00990EB8">
        <w:rPr>
          <w:rFonts w:cs="Calibri"/>
          <w:noProof/>
          <w:szCs w:val="24"/>
        </w:rPr>
        <w:t xml:space="preserve"> (2020) ‘Programming of Industrial Robots Using Virtual Reality and Digital Twins’, </w:t>
      </w:r>
      <w:r w:rsidRPr="00990EB8">
        <w:rPr>
          <w:rFonts w:cs="Calibri"/>
          <w:i/>
          <w:iCs/>
          <w:noProof/>
          <w:szCs w:val="24"/>
        </w:rPr>
        <w:t>Applied Sciences</w:t>
      </w:r>
      <w:r w:rsidRPr="00990EB8">
        <w:rPr>
          <w:rFonts w:cs="Calibri"/>
          <w:noProof/>
          <w:szCs w:val="24"/>
        </w:rPr>
        <w:t>, 10(2), p. 486. doi: 10.3390/app10020486.</w:t>
      </w:r>
    </w:p>
    <w:p w14:paraId="66847B16"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i/>
          <w:iCs/>
          <w:noProof/>
          <w:szCs w:val="24"/>
        </w:rPr>
        <w:t>Chambers – Virtual Reality</w:t>
      </w:r>
      <w:r w:rsidRPr="00990EB8">
        <w:rPr>
          <w:rFonts w:cs="Calibri"/>
          <w:noProof/>
          <w:szCs w:val="24"/>
        </w:rPr>
        <w:t xml:space="preserve"> (2021). Available at: https://chambers.co.uk/search/?query=virtual+reality&amp;title=21st (Accessed: 1 March 2021).</w:t>
      </w:r>
    </w:p>
    <w:p w14:paraId="0372E638"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Du, J., Do, H. M. and Sheng, W. (2020) ‘Human–Robot Collaborative Control in a Virtual-Reality-Based Telepresence System’, </w:t>
      </w:r>
      <w:r w:rsidRPr="00990EB8">
        <w:rPr>
          <w:rFonts w:cs="Calibri"/>
          <w:i/>
          <w:iCs/>
          <w:noProof/>
          <w:szCs w:val="24"/>
        </w:rPr>
        <w:t>International Journal of Social Robotics</w:t>
      </w:r>
      <w:r w:rsidRPr="00990EB8">
        <w:rPr>
          <w:rFonts w:cs="Calibri"/>
          <w:noProof/>
          <w:szCs w:val="24"/>
        </w:rPr>
        <w:t>. doi: 10.1007/s12369-020-00718-w.</w:t>
      </w:r>
    </w:p>
    <w:p w14:paraId="69F6A30B"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Egger, J. and Masood, T. (2020) ‘Augmented reality in support of intelligent manufacturing – A systematic literature review’, </w:t>
      </w:r>
      <w:r w:rsidRPr="00990EB8">
        <w:rPr>
          <w:rFonts w:cs="Calibri"/>
          <w:i/>
          <w:iCs/>
          <w:noProof/>
          <w:szCs w:val="24"/>
        </w:rPr>
        <w:t>Computers and Industrial Engineering</w:t>
      </w:r>
      <w:r w:rsidRPr="00990EB8">
        <w:rPr>
          <w:rFonts w:cs="Calibri"/>
          <w:noProof/>
          <w:szCs w:val="24"/>
        </w:rPr>
        <w:t>, 140(November 2019), p. 106195. doi: 10.1016/j.cie.2019.106195.</w:t>
      </w:r>
    </w:p>
    <w:p w14:paraId="35D9DFBF"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i/>
          <w:iCs/>
          <w:noProof/>
          <w:szCs w:val="24"/>
        </w:rPr>
        <w:t>game4automation | Simulation und Virtuelle Inbetriebnahme mit Unity</w:t>
      </w:r>
      <w:r w:rsidRPr="00990EB8">
        <w:rPr>
          <w:rFonts w:cs="Calibri"/>
          <w:noProof/>
          <w:szCs w:val="24"/>
        </w:rPr>
        <w:t xml:space="preserve"> (2021). Available at: https://game4automation.com/ (Accessed: 1 March 2021).</w:t>
      </w:r>
    </w:p>
    <w:p w14:paraId="02697ACE"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Ghareb, M. (2016) ‘The Use of Programming Language Java and C-Sharp in academic institutes of Kurdistan Region Government’. Available at: https://www.academia.edu/30242399/The_Use_of_Programming_Language_Java_and_C_Sharp_in_academic_institutes_of_Kurdistan_Region_Government (Accessed: 1 March 2021).</w:t>
      </w:r>
    </w:p>
    <w:p w14:paraId="2398F134"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Ghrairi, N. </w:t>
      </w:r>
      <w:r w:rsidRPr="00990EB8">
        <w:rPr>
          <w:rFonts w:cs="Calibri"/>
          <w:i/>
          <w:iCs/>
          <w:noProof/>
          <w:szCs w:val="24"/>
        </w:rPr>
        <w:t>et al.</w:t>
      </w:r>
      <w:r w:rsidRPr="00990EB8">
        <w:rPr>
          <w:rFonts w:cs="Calibri"/>
          <w:noProof/>
          <w:szCs w:val="24"/>
        </w:rPr>
        <w:t xml:space="preserve"> (2018) ‘The State of practice on Virtual Reality (VR) applications: An exploratory study on github and stack overflow’, in </w:t>
      </w:r>
      <w:r w:rsidRPr="00990EB8">
        <w:rPr>
          <w:rFonts w:cs="Calibri"/>
          <w:i/>
          <w:iCs/>
          <w:noProof/>
          <w:szCs w:val="24"/>
        </w:rPr>
        <w:t>Proceedings - 2018 IEEE 18th International Conference on Software Quality, Reliability, and Security, QRS 2018</w:t>
      </w:r>
      <w:r w:rsidRPr="00990EB8">
        <w:rPr>
          <w:rFonts w:cs="Calibri"/>
          <w:noProof/>
          <w:szCs w:val="24"/>
        </w:rPr>
        <w:t>. Institute of Electrical and Electronics Engineers Inc., pp. 356–366. doi: 10.1109/QRS.2018.00048.</w:t>
      </w:r>
    </w:p>
    <w:p w14:paraId="3D6A0C7E"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Holubek, R., Ružarovský, R. and Delgado Sobrino, D. R. (2018) ‘Using Virtual Reality as a Support Tool for the Offline Robot Programming’, </w:t>
      </w:r>
      <w:r w:rsidRPr="00990EB8">
        <w:rPr>
          <w:rFonts w:cs="Calibri"/>
          <w:i/>
          <w:iCs/>
          <w:noProof/>
          <w:szCs w:val="24"/>
        </w:rPr>
        <w:t>Research Papers Faculty of Materials Science and Technology Slovak University of Technology</w:t>
      </w:r>
      <w:r w:rsidRPr="00990EB8">
        <w:rPr>
          <w:rFonts w:cs="Calibri"/>
          <w:noProof/>
          <w:szCs w:val="24"/>
        </w:rPr>
        <w:t>, 26(42), pp. 85–91. doi: 10.2478/rput-2018-0010.</w:t>
      </w:r>
    </w:p>
    <w:p w14:paraId="286E1BE3"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Holubek, R., Ružarovský, R. and Sobrino, D. R. D. (2019) ‘An Innovative Approach of Industrial Robot Programming Using Virtual Reality for the Design of Production Systems Layout’, in </w:t>
      </w:r>
      <w:r w:rsidRPr="00990EB8">
        <w:rPr>
          <w:rFonts w:cs="Calibri"/>
          <w:i/>
          <w:iCs/>
          <w:noProof/>
          <w:szCs w:val="24"/>
        </w:rPr>
        <w:t>Lecture Notes in Mechanical Engineering</w:t>
      </w:r>
      <w:r w:rsidRPr="00990EB8">
        <w:rPr>
          <w:rFonts w:cs="Calibri"/>
          <w:noProof/>
          <w:szCs w:val="24"/>
        </w:rPr>
        <w:t>. Pleiades Publishing, pp. 223–235. doi: 10.1007/978-3-030-18715-6_19.</w:t>
      </w:r>
    </w:p>
    <w:p w14:paraId="23308C56"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Hormaza, L. A. </w:t>
      </w:r>
      <w:r w:rsidRPr="00990EB8">
        <w:rPr>
          <w:rFonts w:cs="Calibri"/>
          <w:i/>
          <w:iCs/>
          <w:noProof/>
          <w:szCs w:val="24"/>
        </w:rPr>
        <w:t>et al.</w:t>
      </w:r>
      <w:r w:rsidRPr="00990EB8">
        <w:rPr>
          <w:rFonts w:cs="Calibri"/>
          <w:noProof/>
          <w:szCs w:val="24"/>
        </w:rPr>
        <w:t xml:space="preserve"> (2019) ‘On-line training and monitoring of robot tasks through virtual reality’, in </w:t>
      </w:r>
      <w:r w:rsidRPr="00990EB8">
        <w:rPr>
          <w:rFonts w:cs="Calibri"/>
          <w:i/>
          <w:iCs/>
          <w:noProof/>
          <w:szCs w:val="24"/>
        </w:rPr>
        <w:t>IEEE International Conference on Industrial Informatics (INDIN)</w:t>
      </w:r>
      <w:r w:rsidRPr="00990EB8">
        <w:rPr>
          <w:rFonts w:cs="Calibri"/>
          <w:noProof/>
          <w:szCs w:val="24"/>
        </w:rPr>
        <w:t>. Institute of Electrical and Electronics Engineers Inc., pp. 841–846. doi: 10.1109/INDIN41052.2019.8971967.</w:t>
      </w:r>
    </w:p>
    <w:p w14:paraId="188493EA"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Khademi, M. </w:t>
      </w:r>
      <w:r w:rsidRPr="00990EB8">
        <w:rPr>
          <w:rFonts w:cs="Calibri"/>
          <w:i/>
          <w:iCs/>
          <w:noProof/>
          <w:szCs w:val="24"/>
        </w:rPr>
        <w:t>et al.</w:t>
      </w:r>
      <w:r w:rsidRPr="00990EB8">
        <w:rPr>
          <w:rFonts w:cs="Calibri"/>
          <w:noProof/>
          <w:szCs w:val="24"/>
        </w:rPr>
        <w:t xml:space="preserve"> (2013) ‘Comparing “pick and place” task in spatial Augmented Reality versus non-immersive Virtual Reality for rehabilitation setting’, in </w:t>
      </w:r>
      <w:r w:rsidRPr="00990EB8">
        <w:rPr>
          <w:rFonts w:cs="Calibri"/>
          <w:i/>
          <w:iCs/>
          <w:noProof/>
          <w:szCs w:val="24"/>
        </w:rPr>
        <w:t>Proceedings of the Annual International Conference of the IEEE Engineering in Medicine and Biology Society, EMBS</w:t>
      </w:r>
      <w:r w:rsidRPr="00990EB8">
        <w:rPr>
          <w:rFonts w:cs="Calibri"/>
          <w:noProof/>
          <w:szCs w:val="24"/>
        </w:rPr>
        <w:t>, pp. 4613–4616. doi: 10.1109/EMBC.2013.6610575.</w:t>
      </w:r>
    </w:p>
    <w:p w14:paraId="312B353A"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Malik, A. A. and Brem, A. (2021) ‘Digital twins for collaborative robots: A case study in human-robot interaction’, </w:t>
      </w:r>
      <w:r w:rsidRPr="00990EB8">
        <w:rPr>
          <w:rFonts w:cs="Calibri"/>
          <w:i/>
          <w:iCs/>
          <w:noProof/>
          <w:szCs w:val="24"/>
        </w:rPr>
        <w:t>Robotics and Computer-Integrated Manufacturing</w:t>
      </w:r>
      <w:r w:rsidRPr="00990EB8">
        <w:rPr>
          <w:rFonts w:cs="Calibri"/>
          <w:noProof/>
          <w:szCs w:val="24"/>
        </w:rPr>
        <w:t>, 68, p. 102092. doi: 10.1016/j.rcim.2020.102092.</w:t>
      </w:r>
    </w:p>
    <w:p w14:paraId="61A5B4E8"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McKerrow, P. (1991) </w:t>
      </w:r>
      <w:r w:rsidRPr="00990EB8">
        <w:rPr>
          <w:rFonts w:cs="Calibri"/>
          <w:i/>
          <w:iCs/>
          <w:noProof/>
          <w:szCs w:val="24"/>
        </w:rPr>
        <w:t>Introduction to Robotics</w:t>
      </w:r>
      <w:r w:rsidRPr="00990EB8">
        <w:rPr>
          <w:rFonts w:cs="Calibri"/>
          <w:noProof/>
          <w:szCs w:val="24"/>
        </w:rPr>
        <w:t>.</w:t>
      </w:r>
    </w:p>
    <w:p w14:paraId="2D1A0305"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Michas, S., Matsas, E. and Vosniakos, G. C. (2017) ‘Interactive programming of industrial robots for edge tracing using a virtual reality gaming environment’, </w:t>
      </w:r>
      <w:r w:rsidRPr="00990EB8">
        <w:rPr>
          <w:rFonts w:cs="Calibri"/>
          <w:i/>
          <w:iCs/>
          <w:noProof/>
          <w:szCs w:val="24"/>
        </w:rPr>
        <w:t>International Journal of Mechatronics and Manufacturing Systems</w:t>
      </w:r>
      <w:r w:rsidRPr="00990EB8">
        <w:rPr>
          <w:rFonts w:cs="Calibri"/>
          <w:noProof/>
          <w:szCs w:val="24"/>
        </w:rPr>
        <w:t>, 10(3), p. 237. doi: 10.1504/ijmms.2017.10008468.</w:t>
      </w:r>
    </w:p>
    <w:p w14:paraId="59F2AF61"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i/>
          <w:iCs/>
          <w:noProof/>
          <w:szCs w:val="24"/>
        </w:rPr>
        <w:t>Mindrend Technologies</w:t>
      </w:r>
      <w:r w:rsidRPr="00990EB8">
        <w:rPr>
          <w:rFonts w:cs="Calibri"/>
          <w:noProof/>
          <w:szCs w:val="24"/>
        </w:rPr>
        <w:t xml:space="preserve"> (2021). Available at: http://mindrend.com/ (Accessed: 1 March 2021).</w:t>
      </w:r>
    </w:p>
    <w:p w14:paraId="4E3F10E7"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Oyekan, J. O. </w:t>
      </w:r>
      <w:r w:rsidRPr="00990EB8">
        <w:rPr>
          <w:rFonts w:cs="Calibri"/>
          <w:i/>
          <w:iCs/>
          <w:noProof/>
          <w:szCs w:val="24"/>
        </w:rPr>
        <w:t>et al.</w:t>
      </w:r>
      <w:r w:rsidRPr="00990EB8">
        <w:rPr>
          <w:rFonts w:cs="Calibri"/>
          <w:noProof/>
          <w:szCs w:val="24"/>
        </w:rPr>
        <w:t xml:space="preserve"> (2019) ‘The effectiveness of virtual environments in developing collaborative strategies between industrial robots and humans’, </w:t>
      </w:r>
      <w:r w:rsidRPr="00990EB8">
        <w:rPr>
          <w:rFonts w:cs="Calibri"/>
          <w:i/>
          <w:iCs/>
          <w:noProof/>
          <w:szCs w:val="24"/>
        </w:rPr>
        <w:t>Robotics and Computer-Integrated Manufacturing</w:t>
      </w:r>
      <w:r w:rsidRPr="00990EB8">
        <w:rPr>
          <w:rFonts w:cs="Calibri"/>
          <w:noProof/>
          <w:szCs w:val="24"/>
        </w:rPr>
        <w:t>, 55, pp. 41–54. doi: 10.1016/j.rcim.2018.07.006.</w:t>
      </w:r>
    </w:p>
    <w:p w14:paraId="647840A3"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Rodríguez Hoyos, D. S., Tumialán Borja, J. A. and Velasco Peña, H. F. (2021) ‘Virtual reality interface for assist in programming of tasks of a robotic manipulator’, in </w:t>
      </w:r>
      <w:r w:rsidRPr="00990EB8">
        <w:rPr>
          <w:rFonts w:cs="Calibri"/>
          <w:i/>
          <w:iCs/>
          <w:noProof/>
          <w:szCs w:val="24"/>
        </w:rPr>
        <w:t>Lecture Notes in Electrical Engineering</w:t>
      </w:r>
      <w:r w:rsidRPr="00990EB8">
        <w:rPr>
          <w:rFonts w:cs="Calibri"/>
          <w:noProof/>
          <w:szCs w:val="24"/>
        </w:rPr>
        <w:t>. Springer, pp. 328–335. doi: 10.1007/978-3-030-53021-1_33.</w:t>
      </w:r>
    </w:p>
    <w:p w14:paraId="74549B6E"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Su, Y. H. and Young, Kuu Young, Cheng, S. L., Ko, C. H., Young, K. Y. (2019) ‘Development of an Effective 3D VR-Based Manipulation System for Industrial Robot Manipulators - IEEE Conference Publication’, </w:t>
      </w:r>
      <w:r w:rsidRPr="00990EB8">
        <w:rPr>
          <w:rFonts w:cs="Calibri"/>
          <w:i/>
          <w:iCs/>
          <w:noProof/>
          <w:szCs w:val="24"/>
        </w:rPr>
        <w:t>2019 12TH ASIAN CONTROL CONFERENCE (ASCC)</w:t>
      </w:r>
      <w:r w:rsidRPr="00990EB8">
        <w:rPr>
          <w:rFonts w:cs="Calibri"/>
          <w:noProof/>
          <w:szCs w:val="24"/>
        </w:rPr>
        <w:t>, pp. 890–894. Available at: https://ieeexplore.ieee.org/document/8765132 (Accessed: 27 January 2021).</w:t>
      </w:r>
    </w:p>
    <w:p w14:paraId="6CDBD294"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Tanaya, M. </w:t>
      </w:r>
      <w:r w:rsidRPr="00990EB8">
        <w:rPr>
          <w:rFonts w:cs="Calibri"/>
          <w:i/>
          <w:iCs/>
          <w:noProof/>
          <w:szCs w:val="24"/>
        </w:rPr>
        <w:t>et al.</w:t>
      </w:r>
      <w:r w:rsidRPr="00990EB8">
        <w:rPr>
          <w:rFonts w:cs="Calibri"/>
          <w:noProof/>
          <w:szCs w:val="24"/>
        </w:rPr>
        <w:t xml:space="preserve"> (2017) ‘A Framework for analyzing AR/VR Collaborations: An initial result’, in </w:t>
      </w:r>
      <w:r w:rsidRPr="00990EB8">
        <w:rPr>
          <w:rFonts w:cs="Calibri"/>
          <w:i/>
          <w:iCs/>
          <w:noProof/>
          <w:szCs w:val="24"/>
        </w:rPr>
        <w:t>2017 IEEE International Conference on Computational Intelligence and Virtual Environments for Measurement Systems and Applications, CIVEMSA 2017 - Proceedings</w:t>
      </w:r>
      <w:r w:rsidRPr="00990EB8">
        <w:rPr>
          <w:rFonts w:cs="Calibri"/>
          <w:noProof/>
          <w:szCs w:val="24"/>
        </w:rPr>
        <w:t>. Institute of Electrical and Electronics Engineers Inc., pp. 111–116. doi: 10.1109/CIVEMSA.2017.7995311.</w:t>
      </w:r>
    </w:p>
    <w:p w14:paraId="482A6F47"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Theofanidis, M. </w:t>
      </w:r>
      <w:r w:rsidRPr="00990EB8">
        <w:rPr>
          <w:rFonts w:cs="Calibri"/>
          <w:i/>
          <w:iCs/>
          <w:noProof/>
          <w:szCs w:val="24"/>
        </w:rPr>
        <w:t>et al.</w:t>
      </w:r>
      <w:r w:rsidRPr="00990EB8">
        <w:rPr>
          <w:rFonts w:cs="Calibri"/>
          <w:noProof/>
          <w:szCs w:val="24"/>
        </w:rPr>
        <w:t xml:space="preserve"> (2017) </w:t>
      </w:r>
      <w:r w:rsidRPr="00990EB8">
        <w:rPr>
          <w:rFonts w:cs="Calibri"/>
          <w:i/>
          <w:iCs/>
          <w:noProof/>
          <w:szCs w:val="24"/>
        </w:rPr>
        <w:t>VARM: Using Virtual Reality to Program Robotic Manipulators</w:t>
      </w:r>
      <w:r w:rsidRPr="00990EB8">
        <w:rPr>
          <w:rFonts w:cs="Calibri"/>
          <w:noProof/>
          <w:szCs w:val="24"/>
        </w:rPr>
        <w:t>. doi: 10.1145/3056540.3056541.</w:t>
      </w:r>
    </w:p>
    <w:p w14:paraId="1EFBC5D8" w14:textId="77777777" w:rsidR="00990EB8" w:rsidRPr="00990EB8" w:rsidRDefault="00990EB8" w:rsidP="00990EB8">
      <w:pPr>
        <w:widowControl w:val="0"/>
        <w:autoSpaceDE w:val="0"/>
        <w:autoSpaceDN w:val="0"/>
        <w:adjustRightInd w:val="0"/>
        <w:spacing w:line="240" w:lineRule="auto"/>
        <w:rPr>
          <w:rFonts w:cs="Calibri"/>
          <w:noProof/>
          <w:szCs w:val="24"/>
        </w:rPr>
      </w:pPr>
      <w:r w:rsidRPr="00990EB8">
        <w:rPr>
          <w:rFonts w:cs="Calibri"/>
          <w:noProof/>
          <w:szCs w:val="24"/>
        </w:rPr>
        <w:t xml:space="preserve">Villani, V. </w:t>
      </w:r>
      <w:r w:rsidRPr="00990EB8">
        <w:rPr>
          <w:rFonts w:cs="Calibri"/>
          <w:i/>
          <w:iCs/>
          <w:noProof/>
          <w:szCs w:val="24"/>
        </w:rPr>
        <w:t>et al.</w:t>
      </w:r>
      <w:r w:rsidRPr="00990EB8">
        <w:rPr>
          <w:rFonts w:cs="Calibri"/>
          <w:noProof/>
          <w:szCs w:val="24"/>
        </w:rPr>
        <w:t xml:space="preserve"> (2018) ‘Survey on Human-Robot Interaction for Robot Programming in Industrial Applications’, </w:t>
      </w:r>
      <w:r w:rsidRPr="00990EB8">
        <w:rPr>
          <w:rFonts w:cs="Calibri"/>
          <w:i/>
          <w:iCs/>
          <w:noProof/>
          <w:szCs w:val="24"/>
        </w:rPr>
        <w:t>IFAC-PapersOnLine</w:t>
      </w:r>
      <w:r w:rsidRPr="00990EB8">
        <w:rPr>
          <w:rFonts w:cs="Calibri"/>
          <w:noProof/>
          <w:szCs w:val="24"/>
        </w:rPr>
        <w:t>, 51(11), pp. 66–71. doi: 10.1016/j.ifacol.2018.08.236.</w:t>
      </w:r>
    </w:p>
    <w:p w14:paraId="3BE1BB26" w14:textId="77777777" w:rsidR="00990EB8" w:rsidRPr="00990EB8" w:rsidRDefault="00990EB8" w:rsidP="00990EB8">
      <w:pPr>
        <w:widowControl w:val="0"/>
        <w:autoSpaceDE w:val="0"/>
        <w:autoSpaceDN w:val="0"/>
        <w:adjustRightInd w:val="0"/>
        <w:spacing w:line="240" w:lineRule="auto"/>
        <w:rPr>
          <w:rFonts w:cs="Calibri"/>
          <w:noProof/>
        </w:rPr>
      </w:pPr>
      <w:r w:rsidRPr="00990EB8">
        <w:rPr>
          <w:rFonts w:cs="Calibri"/>
          <w:noProof/>
          <w:szCs w:val="24"/>
        </w:rPr>
        <w:t xml:space="preserve">Zhang, Y.-J. </w:t>
      </w:r>
      <w:r w:rsidRPr="00990EB8">
        <w:rPr>
          <w:rFonts w:cs="Calibri"/>
          <w:i/>
          <w:iCs/>
          <w:noProof/>
          <w:szCs w:val="24"/>
        </w:rPr>
        <w:t>et al.</w:t>
      </w:r>
      <w:r w:rsidRPr="00990EB8">
        <w:rPr>
          <w:rFonts w:cs="Calibri"/>
          <w:noProof/>
          <w:szCs w:val="24"/>
        </w:rPr>
        <w:t xml:space="preserve"> (2021) ‘From Manual Operation to Collaborative Robot Assembly: An Integrated Model of Productivity and Ergonomic Performance’, </w:t>
      </w:r>
      <w:r w:rsidRPr="00990EB8">
        <w:rPr>
          <w:rFonts w:cs="Calibri"/>
          <w:i/>
          <w:iCs/>
          <w:noProof/>
          <w:szCs w:val="24"/>
        </w:rPr>
        <w:t>IEEE Robotics and Automation Letters</w:t>
      </w:r>
      <w:r w:rsidRPr="00990EB8">
        <w:rPr>
          <w:rFonts w:cs="Calibri"/>
          <w:noProof/>
          <w:szCs w:val="24"/>
        </w:rPr>
        <w:t>, 6, pp. 895–902. doi: 10.1109/LRA.2021.3052427.</w:t>
      </w:r>
    </w:p>
    <w:p w14:paraId="6B78FE54" w14:textId="17A1ABD3" w:rsidR="00990EB8" w:rsidRPr="00E747AA" w:rsidRDefault="00990EB8" w:rsidP="00DB4143">
      <w:pPr>
        <w:rPr>
          <w:ins w:id="1336" w:author="alberto zafra navarro" w:date="2021-03-01T20:14:00Z"/>
          <w:lang w:val="en-GB"/>
        </w:rPr>
      </w:pPr>
      <w:ins w:id="1337" w:author="alberto zafra navarro" w:date="2021-03-01T20:15:00Z">
        <w:r>
          <w:rPr>
            <w:lang w:val="en-GB"/>
          </w:rPr>
          <w:fldChar w:fldCharType="end"/>
        </w:r>
      </w:ins>
    </w:p>
    <w:p w14:paraId="4127385D" w14:textId="77777777" w:rsidR="009E550E" w:rsidRPr="00E747AA" w:rsidRDefault="009E550E">
      <w:pPr>
        <w:spacing w:after="0" w:line="240" w:lineRule="auto"/>
        <w:rPr>
          <w:lang w:val="en-GB"/>
        </w:rPr>
      </w:pPr>
      <w:r w:rsidRPr="00E747AA">
        <w:rPr>
          <w:lang w:val="en-GB"/>
        </w:rPr>
        <w:br w:type="page"/>
      </w:r>
    </w:p>
    <w:p w14:paraId="18AA1A82" w14:textId="77777777" w:rsidR="008C5D1F" w:rsidRPr="00E747AA" w:rsidRDefault="008C5D1F" w:rsidP="00DB4143">
      <w:pPr>
        <w:rPr>
          <w:lang w:val="en-GB"/>
        </w:rPr>
      </w:pPr>
    </w:p>
    <w:p w14:paraId="50C7B515" w14:textId="77777777" w:rsidR="00E314F7" w:rsidRPr="00E747AA" w:rsidRDefault="00EE6DC0" w:rsidP="00250C4A">
      <w:pPr>
        <w:pStyle w:val="Heading1"/>
      </w:pPr>
      <w:bookmarkStart w:id="1338" w:name="_Toc408849892"/>
      <w:bookmarkStart w:id="1339" w:name="_Toc409217630"/>
      <w:bookmarkStart w:id="1340" w:name="_Toc409533912"/>
      <w:bookmarkStart w:id="1341" w:name="_Toc65521124"/>
      <w:r w:rsidRPr="00E747AA">
        <w:t>Appendices</w:t>
      </w:r>
      <w:bookmarkEnd w:id="1341"/>
    </w:p>
    <w:p w14:paraId="187AC7E3" w14:textId="028EB462" w:rsidR="00E314F7" w:rsidRPr="00E747AA" w:rsidRDefault="00E314F7" w:rsidP="00E314F7">
      <w:pPr>
        <w:rPr>
          <w:lang w:val="en-GB"/>
        </w:rPr>
      </w:pPr>
      <w:r w:rsidRPr="00E747AA">
        <w:rPr>
          <w:lang w:val="en-GB"/>
        </w:rPr>
        <w:t>The appendices are standalone</w:t>
      </w:r>
      <w:r w:rsidRPr="00E747AA">
        <w:rPr>
          <w:rStyle w:val="FootnoteReference"/>
          <w:lang w:val="en-GB"/>
        </w:rPr>
        <w:footnoteReference w:id="6"/>
      </w:r>
      <w:r w:rsidR="00A83F33" w:rsidRPr="00E747AA">
        <w:rPr>
          <w:lang w:val="en-GB"/>
        </w:rPr>
        <w:t xml:space="preserve"> titled sections which</w:t>
      </w:r>
      <w:r w:rsidRPr="00E747AA">
        <w:rPr>
          <w:lang w:val="en-GB"/>
        </w:rPr>
        <w:t xml:space="preserve"> include essential material that does not fit in the main text; e.g., division of labour; planning documents; development of equations used in the theory; tables of raw data requested by the supervisor; </w:t>
      </w:r>
      <w:r w:rsidR="00A83F33" w:rsidRPr="00E747AA">
        <w:rPr>
          <w:lang w:val="en-GB"/>
        </w:rPr>
        <w:t xml:space="preserve">results from multiple finite element analyses; </w:t>
      </w:r>
      <w:r w:rsidRPr="00E747AA">
        <w:rPr>
          <w:lang w:val="en-GB"/>
        </w:rPr>
        <w:t>surveys; examples of coding; and initial engineering sketches.</w:t>
      </w:r>
    </w:p>
    <w:p w14:paraId="39532077" w14:textId="77777777" w:rsidR="00861223" w:rsidRPr="00E747AA" w:rsidRDefault="00861223" w:rsidP="00250C4A">
      <w:pPr>
        <w:pStyle w:val="Heading1"/>
      </w:pPr>
      <w:bookmarkStart w:id="1342" w:name="_Toc408849893"/>
      <w:bookmarkStart w:id="1343" w:name="_Toc409217631"/>
      <w:bookmarkStart w:id="1344" w:name="_Toc409533913"/>
      <w:bookmarkStart w:id="1345" w:name="_Toc65521125"/>
      <w:bookmarkEnd w:id="1338"/>
      <w:bookmarkEnd w:id="1339"/>
      <w:bookmarkEnd w:id="1340"/>
      <w:r w:rsidRPr="00E747AA">
        <w:t xml:space="preserve">Appendix </w:t>
      </w:r>
      <w:bookmarkEnd w:id="1342"/>
      <w:r w:rsidR="00F138C6" w:rsidRPr="00E747AA">
        <w:t>1</w:t>
      </w:r>
      <w:r w:rsidR="005063D1" w:rsidRPr="00E747AA">
        <w:t xml:space="preserve"> </w:t>
      </w:r>
      <w:r w:rsidR="00D072EC" w:rsidRPr="00E747AA">
        <w:t xml:space="preserve">Work Breakdown and </w:t>
      </w:r>
      <w:r w:rsidR="00850A81" w:rsidRPr="00E747AA">
        <w:t>Time Pl</w:t>
      </w:r>
      <w:bookmarkEnd w:id="1343"/>
      <w:bookmarkEnd w:id="1344"/>
      <w:r w:rsidR="00D072EC" w:rsidRPr="00E747AA">
        <w:t>an</w:t>
      </w:r>
      <w:bookmarkEnd w:id="1345"/>
    </w:p>
    <w:p w14:paraId="45113645" w14:textId="77777777" w:rsidR="0067756C" w:rsidRPr="00E747AA" w:rsidRDefault="0033267C" w:rsidP="00850A81">
      <w:pPr>
        <w:rPr>
          <w:lang w:val="en-GB"/>
        </w:rPr>
      </w:pPr>
      <w:r w:rsidRPr="00E747AA">
        <w:rPr>
          <w:lang w:val="en-GB"/>
        </w:rPr>
        <w:t>I</w:t>
      </w:r>
      <w:r w:rsidR="000E4FDF" w:rsidRPr="00E747AA">
        <w:rPr>
          <w:lang w:val="en-GB"/>
        </w:rPr>
        <w:t xml:space="preserve">n this compulsory appendix, </w:t>
      </w:r>
      <w:r w:rsidR="00861223" w:rsidRPr="00E747AA">
        <w:rPr>
          <w:lang w:val="en-GB"/>
        </w:rPr>
        <w:t>the initial</w:t>
      </w:r>
      <w:r w:rsidR="00D072EC" w:rsidRPr="00E747AA">
        <w:rPr>
          <w:lang w:val="en-GB"/>
        </w:rPr>
        <w:t xml:space="preserve"> work breakdown</w:t>
      </w:r>
      <w:r w:rsidR="00A929CA" w:rsidRPr="00E747AA">
        <w:rPr>
          <w:lang w:val="en-GB"/>
        </w:rPr>
        <w:t xml:space="preserve"> and </w:t>
      </w:r>
      <w:r w:rsidR="00861223" w:rsidRPr="00E747AA">
        <w:rPr>
          <w:lang w:val="en-GB"/>
        </w:rPr>
        <w:t>time plan</w:t>
      </w:r>
      <w:r w:rsidR="0071263A" w:rsidRPr="00E747AA">
        <w:rPr>
          <w:lang w:val="en-GB"/>
        </w:rPr>
        <w:t xml:space="preserve"> (Gantt chart)</w:t>
      </w:r>
      <w:r w:rsidR="00861223" w:rsidRPr="00E747AA">
        <w:rPr>
          <w:lang w:val="en-GB"/>
        </w:rPr>
        <w:t xml:space="preserve"> for the project </w:t>
      </w:r>
      <w:r w:rsidR="00A929CA" w:rsidRPr="00E747AA">
        <w:rPr>
          <w:lang w:val="en-GB"/>
        </w:rPr>
        <w:t>should be compared with</w:t>
      </w:r>
      <w:r w:rsidR="00861223" w:rsidRPr="00E747AA">
        <w:rPr>
          <w:lang w:val="en-GB"/>
        </w:rPr>
        <w:t xml:space="preserve"> an updated version </w:t>
      </w:r>
      <w:r w:rsidR="005063D1" w:rsidRPr="00E747AA">
        <w:rPr>
          <w:lang w:val="en-GB"/>
        </w:rPr>
        <w:t>which shows</w:t>
      </w:r>
      <w:r w:rsidR="00861223" w:rsidRPr="00E747AA">
        <w:rPr>
          <w:lang w:val="en-GB"/>
        </w:rPr>
        <w:t xml:space="preserve"> how the project </w:t>
      </w:r>
      <w:r w:rsidR="00113D61" w:rsidRPr="00E747AA">
        <w:rPr>
          <w:lang w:val="en-GB"/>
        </w:rPr>
        <w:t xml:space="preserve">actually took place. </w:t>
      </w:r>
      <w:r w:rsidR="00861223" w:rsidRPr="00E747AA">
        <w:rPr>
          <w:lang w:val="en-GB"/>
        </w:rPr>
        <w:t xml:space="preserve"> </w:t>
      </w:r>
      <w:r w:rsidR="00621D60" w:rsidRPr="00E747AA">
        <w:rPr>
          <w:lang w:val="en-GB"/>
        </w:rPr>
        <w:t>D</w:t>
      </w:r>
      <w:r w:rsidR="00861223" w:rsidRPr="00E747AA">
        <w:rPr>
          <w:lang w:val="en-GB"/>
        </w:rPr>
        <w:t xml:space="preserve">iscuss and reflect </w:t>
      </w:r>
      <w:r w:rsidR="00621D60" w:rsidRPr="00E747AA">
        <w:rPr>
          <w:lang w:val="en-GB"/>
        </w:rPr>
        <w:t>up</w:t>
      </w:r>
      <w:r w:rsidR="00861223" w:rsidRPr="00E747AA">
        <w:rPr>
          <w:lang w:val="en-GB"/>
        </w:rPr>
        <w:t>on the dif</w:t>
      </w:r>
      <w:r w:rsidR="00D072EC" w:rsidRPr="00E747AA">
        <w:rPr>
          <w:lang w:val="en-GB"/>
        </w:rPr>
        <w:t xml:space="preserve">ferences between the original </w:t>
      </w:r>
      <w:r w:rsidR="000E4FDF" w:rsidRPr="00E747AA">
        <w:rPr>
          <w:lang w:val="en-GB"/>
        </w:rPr>
        <w:t>and the updated version</w:t>
      </w:r>
      <w:r w:rsidR="00D072EC" w:rsidRPr="00E747AA">
        <w:rPr>
          <w:lang w:val="en-GB"/>
        </w:rPr>
        <w:t>s</w:t>
      </w:r>
      <w:r w:rsidR="00861223" w:rsidRPr="00E747AA">
        <w:rPr>
          <w:lang w:val="en-GB"/>
        </w:rPr>
        <w:t>.</w:t>
      </w:r>
      <w:r w:rsidR="009E550E" w:rsidRPr="00E747AA">
        <w:rPr>
          <w:lang w:val="en-GB"/>
        </w:rPr>
        <w:t xml:space="preserve"> </w:t>
      </w:r>
    </w:p>
    <w:p w14:paraId="405BC205" w14:textId="77777777" w:rsidR="00572E3A" w:rsidRPr="00E747AA" w:rsidRDefault="00A83F33" w:rsidP="00850A81">
      <w:pPr>
        <w:rPr>
          <w:rFonts w:cs="Cambria"/>
          <w:color w:val="000000"/>
          <w:lang w:val="en-GB" w:eastAsia="en-CA"/>
        </w:rPr>
      </w:pPr>
      <w:r w:rsidRPr="00E747AA">
        <w:rPr>
          <w:rFonts w:cs="Cambria"/>
          <w:color w:val="000000"/>
          <w:lang w:val="en-GB" w:eastAsia="en-CA"/>
        </w:rPr>
        <w:t>This appendix is related to one of the goals of the program, specifically, that students should</w:t>
      </w:r>
      <w:r w:rsidR="00EE6DC0" w:rsidRPr="00E747AA">
        <w:rPr>
          <w:rFonts w:cs="Cambria"/>
          <w:color w:val="000000"/>
          <w:lang w:val="en-GB" w:eastAsia="en-CA"/>
        </w:rPr>
        <w:t xml:space="preserve"> be able </w:t>
      </w:r>
      <w:r w:rsidRPr="00E747AA">
        <w:rPr>
          <w:rFonts w:cs="Cambria"/>
          <w:color w:val="000000"/>
          <w:lang w:val="en-GB" w:eastAsia="en-CA"/>
        </w:rPr>
        <w:t xml:space="preserve">to respond to </w:t>
      </w:r>
      <w:r w:rsidR="00244913" w:rsidRPr="00E747AA">
        <w:rPr>
          <w:rFonts w:cs="Cambria"/>
          <w:color w:val="000000"/>
          <w:lang w:val="en-GB" w:eastAsia="en-CA"/>
        </w:rPr>
        <w:t>challenges</w:t>
      </w:r>
      <w:r w:rsidR="00EE6DC0" w:rsidRPr="00E747AA">
        <w:rPr>
          <w:rFonts w:cs="Cambria"/>
          <w:color w:val="000000"/>
          <w:lang w:val="en-GB" w:eastAsia="en-CA"/>
        </w:rPr>
        <w:t xml:space="preserve"> that arise </w:t>
      </w:r>
      <w:r w:rsidRPr="00E747AA">
        <w:rPr>
          <w:rFonts w:cs="Cambria"/>
          <w:color w:val="000000"/>
          <w:lang w:val="en-GB" w:eastAsia="en-CA"/>
        </w:rPr>
        <w:t xml:space="preserve">during a long project and manage </w:t>
      </w:r>
      <w:r w:rsidR="00244913" w:rsidRPr="00E747AA">
        <w:rPr>
          <w:rFonts w:cs="Cambria"/>
          <w:color w:val="000000"/>
          <w:lang w:val="en-GB" w:eastAsia="en-CA"/>
        </w:rPr>
        <w:t xml:space="preserve">the </w:t>
      </w:r>
      <w:r w:rsidRPr="00E747AA">
        <w:rPr>
          <w:rFonts w:cs="Cambria"/>
          <w:color w:val="000000"/>
          <w:lang w:val="en-GB" w:eastAsia="en-CA"/>
        </w:rPr>
        <w:t>deadlines accordingly.</w:t>
      </w:r>
      <w:r w:rsidR="00EE6DC0" w:rsidRPr="00E747AA">
        <w:rPr>
          <w:rFonts w:cs="Cambria"/>
          <w:color w:val="000000"/>
          <w:lang w:val="en-GB" w:eastAsia="en-CA"/>
        </w:rPr>
        <w:t xml:space="preserve"> </w:t>
      </w:r>
      <w:r w:rsidRPr="00E747AA">
        <w:rPr>
          <w:rFonts w:cs="Cambria"/>
          <w:color w:val="000000"/>
          <w:lang w:val="en-GB" w:eastAsia="en-CA"/>
        </w:rPr>
        <w:t>B</w:t>
      </w:r>
      <w:r w:rsidR="00EE6DC0" w:rsidRPr="00E747AA">
        <w:rPr>
          <w:rFonts w:cs="Cambria"/>
          <w:color w:val="000000"/>
          <w:lang w:val="en-GB" w:eastAsia="en-CA"/>
        </w:rPr>
        <w:t xml:space="preserve">y reflecting </w:t>
      </w:r>
      <w:r w:rsidRPr="00E747AA">
        <w:rPr>
          <w:rFonts w:cs="Cambria"/>
          <w:color w:val="000000"/>
          <w:lang w:val="en-GB" w:eastAsia="en-CA"/>
        </w:rPr>
        <w:t xml:space="preserve">on </w:t>
      </w:r>
      <w:r w:rsidR="00572E3A" w:rsidRPr="00E747AA">
        <w:rPr>
          <w:rFonts w:cs="Cambria"/>
          <w:i/>
          <w:color w:val="000000"/>
          <w:lang w:val="en-GB" w:eastAsia="en-CA"/>
        </w:rPr>
        <w:t>critical</w:t>
      </w:r>
      <w:r w:rsidR="00572E3A" w:rsidRPr="00E747AA">
        <w:rPr>
          <w:rFonts w:cs="Cambria"/>
          <w:color w:val="000000"/>
          <w:lang w:val="en-GB" w:eastAsia="en-CA"/>
        </w:rPr>
        <w:t xml:space="preserve"> changes </w:t>
      </w:r>
      <w:r w:rsidRPr="00E747AA">
        <w:rPr>
          <w:rFonts w:cs="Cambria"/>
          <w:color w:val="000000"/>
          <w:lang w:val="en-GB" w:eastAsia="en-CA"/>
        </w:rPr>
        <w:t>in both the planning and the direction of the project</w:t>
      </w:r>
      <w:r w:rsidR="00572E3A" w:rsidRPr="00E747AA">
        <w:rPr>
          <w:rFonts w:cs="Cambria"/>
          <w:color w:val="000000"/>
          <w:lang w:val="en-GB" w:eastAsia="en-CA"/>
        </w:rPr>
        <w:t xml:space="preserve">, </w:t>
      </w:r>
      <w:r w:rsidRPr="00E747AA">
        <w:rPr>
          <w:rFonts w:cs="Cambria"/>
          <w:color w:val="000000"/>
          <w:lang w:val="en-GB" w:eastAsia="en-CA"/>
        </w:rPr>
        <w:t xml:space="preserve">an understanding of </w:t>
      </w:r>
      <w:r w:rsidR="00572E3A" w:rsidRPr="00E747AA">
        <w:rPr>
          <w:rFonts w:cs="Cambria"/>
          <w:color w:val="000000"/>
          <w:lang w:val="en-GB" w:eastAsia="en-CA"/>
        </w:rPr>
        <w:t xml:space="preserve">this aspect of project management </w:t>
      </w:r>
      <w:r w:rsidR="00532EF7" w:rsidRPr="00E747AA">
        <w:rPr>
          <w:rFonts w:cs="Cambria"/>
          <w:color w:val="000000"/>
          <w:lang w:val="en-GB" w:eastAsia="en-CA"/>
        </w:rPr>
        <w:t>can be</w:t>
      </w:r>
      <w:r w:rsidR="00572E3A" w:rsidRPr="00E747AA">
        <w:rPr>
          <w:rFonts w:cs="Cambria"/>
          <w:color w:val="000000"/>
          <w:lang w:val="en-GB" w:eastAsia="en-CA"/>
        </w:rPr>
        <w:t xml:space="preserve"> demonstrated. </w:t>
      </w:r>
      <w:r w:rsidR="00572E3A" w:rsidRPr="00E747AA">
        <w:rPr>
          <w:lang w:val="en-GB"/>
        </w:rPr>
        <w:t>I</w:t>
      </w:r>
      <w:r w:rsidR="00244913" w:rsidRPr="00E747AA">
        <w:rPr>
          <w:lang w:val="en-GB"/>
        </w:rPr>
        <w:t xml:space="preserve">dentify in </w:t>
      </w:r>
      <w:r w:rsidR="00244913" w:rsidRPr="00E747AA">
        <w:rPr>
          <w:i/>
          <w:lang w:val="en-GB"/>
        </w:rPr>
        <w:t>general terms</w:t>
      </w:r>
      <w:r w:rsidR="00244913" w:rsidRPr="00E747AA">
        <w:rPr>
          <w:lang w:val="en-GB"/>
        </w:rPr>
        <w:t xml:space="preserve">, </w:t>
      </w:r>
      <w:r w:rsidR="00572E3A" w:rsidRPr="00E747AA">
        <w:rPr>
          <w:lang w:val="en-GB"/>
        </w:rPr>
        <w:t>those</w:t>
      </w:r>
      <w:r w:rsidR="00244913" w:rsidRPr="00E747AA">
        <w:rPr>
          <w:lang w:val="en-GB"/>
        </w:rPr>
        <w:t xml:space="preserve"> occasions</w:t>
      </w:r>
      <w:r w:rsidR="00572E3A" w:rsidRPr="00E747AA">
        <w:rPr>
          <w:lang w:val="en-GB"/>
        </w:rPr>
        <w:t xml:space="preserve"> in which </w:t>
      </w:r>
      <w:r w:rsidR="00244913" w:rsidRPr="00E747AA">
        <w:rPr>
          <w:lang w:val="en-GB"/>
        </w:rPr>
        <w:t>the project underwent a substantial change; f</w:t>
      </w:r>
      <w:r w:rsidR="00572E3A" w:rsidRPr="00E747AA">
        <w:rPr>
          <w:lang w:val="en-GB"/>
        </w:rPr>
        <w:t>or i</w:t>
      </w:r>
      <w:r w:rsidR="00244913" w:rsidRPr="00E747AA">
        <w:rPr>
          <w:lang w:val="en-GB"/>
        </w:rPr>
        <w:t xml:space="preserve">nstance, explain how and why the goals were </w:t>
      </w:r>
      <w:r w:rsidR="00572E3A" w:rsidRPr="00E747AA">
        <w:rPr>
          <w:lang w:val="en-GB"/>
        </w:rPr>
        <w:t>reformulate</w:t>
      </w:r>
      <w:r w:rsidR="00244913" w:rsidRPr="00E747AA">
        <w:rPr>
          <w:lang w:val="en-GB"/>
        </w:rPr>
        <w:t xml:space="preserve">d </w:t>
      </w:r>
      <w:r w:rsidR="0071263A" w:rsidRPr="00E747AA">
        <w:rPr>
          <w:lang w:val="en-GB"/>
        </w:rPr>
        <w:t>during the project</w:t>
      </w:r>
      <w:r w:rsidR="00244913" w:rsidRPr="00E747AA">
        <w:rPr>
          <w:lang w:val="en-GB"/>
        </w:rPr>
        <w:t xml:space="preserve"> and how the milestones were met when these changes were made.</w:t>
      </w:r>
    </w:p>
    <w:p w14:paraId="1B2F0233" w14:textId="77777777" w:rsidR="000E4FDF" w:rsidRPr="00E747AA" w:rsidRDefault="00F138C6" w:rsidP="00250C4A">
      <w:pPr>
        <w:pStyle w:val="Heading1"/>
      </w:pPr>
      <w:bookmarkStart w:id="1346" w:name="_Toc409217632"/>
      <w:bookmarkStart w:id="1347" w:name="_Toc409533914"/>
      <w:bookmarkStart w:id="1348" w:name="_Toc65521126"/>
      <w:r w:rsidRPr="00E747AA">
        <w:t>Appendix 2</w:t>
      </w:r>
      <w:r w:rsidR="000E4FDF" w:rsidRPr="00E747AA">
        <w:t xml:space="preserve"> Appropriate Title</w:t>
      </w:r>
      <w:bookmarkEnd w:id="1346"/>
      <w:bookmarkEnd w:id="1347"/>
      <w:bookmarkEnd w:id="1348"/>
    </w:p>
    <w:p w14:paraId="757423D5" w14:textId="77777777" w:rsidR="000E4FDF" w:rsidRPr="00E747AA" w:rsidRDefault="00F138C6" w:rsidP="000E4FDF">
      <w:pPr>
        <w:rPr>
          <w:lang w:val="en-GB"/>
        </w:rPr>
      </w:pPr>
      <w:r w:rsidRPr="00E747AA">
        <w:rPr>
          <w:lang w:val="en-GB"/>
        </w:rPr>
        <w:t>Appendix 2</w:t>
      </w:r>
      <w:r w:rsidR="00D072EC" w:rsidRPr="00E747AA">
        <w:rPr>
          <w:lang w:val="en-GB"/>
        </w:rPr>
        <w:t xml:space="preserve">, and other appendices, </w:t>
      </w:r>
      <w:r w:rsidR="006D4C40" w:rsidRPr="00E747AA">
        <w:rPr>
          <w:lang w:val="en-GB"/>
        </w:rPr>
        <w:t>c</w:t>
      </w:r>
      <w:r w:rsidR="00D072EC" w:rsidRPr="00E747AA">
        <w:rPr>
          <w:lang w:val="en-GB"/>
        </w:rPr>
        <w:t>an</w:t>
      </w:r>
      <w:r w:rsidR="006D4C40" w:rsidRPr="00E747AA">
        <w:rPr>
          <w:lang w:val="en-GB"/>
        </w:rPr>
        <w:t xml:space="preserve"> include</w:t>
      </w:r>
      <w:r w:rsidR="002B68D9" w:rsidRPr="00E747AA">
        <w:rPr>
          <w:lang w:val="en-GB"/>
        </w:rPr>
        <w:t xml:space="preserve"> other project-relevant </w:t>
      </w:r>
      <w:r w:rsidR="000E4FDF" w:rsidRPr="00E747AA">
        <w:rPr>
          <w:lang w:val="en-GB"/>
        </w:rPr>
        <w:t>ma</w:t>
      </w:r>
      <w:r w:rsidR="002B68D9" w:rsidRPr="00E747AA">
        <w:rPr>
          <w:lang w:val="en-GB"/>
        </w:rPr>
        <w:t xml:space="preserve">terial. </w:t>
      </w:r>
    </w:p>
    <w:sectPr w:rsidR="000E4FDF" w:rsidRPr="00E747AA" w:rsidSect="0078154B">
      <w:headerReference w:type="first" r:id="rId13"/>
      <w:type w:val="continuous"/>
      <w:pgSz w:w="11906" w:h="16838" w:code="9"/>
      <w:pgMar w:top="1418" w:right="1418"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DC09D" w14:textId="77777777" w:rsidR="00EE3C46" w:rsidRDefault="00EE3C46" w:rsidP="008878FC">
      <w:pPr>
        <w:spacing w:after="0" w:line="240" w:lineRule="auto"/>
      </w:pPr>
      <w:r>
        <w:separator/>
      </w:r>
    </w:p>
  </w:endnote>
  <w:endnote w:type="continuationSeparator" w:id="0">
    <w:p w14:paraId="487B68AA" w14:textId="77777777" w:rsidR="00EE3C46" w:rsidRDefault="00EE3C46" w:rsidP="0088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54677" w14:textId="77777777" w:rsidR="005C3C29" w:rsidRDefault="005C3C29" w:rsidP="006D4C40">
    <w:pPr>
      <w:pStyle w:val="Footer"/>
      <w:tabs>
        <w:tab w:val="clear" w:pos="4536"/>
        <w:tab w:val="clear" w:pos="9072"/>
        <w:tab w:val="left" w:pos="523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94F84" w14:textId="77777777" w:rsidR="00EE3C46" w:rsidRDefault="00EE3C46" w:rsidP="008878FC">
      <w:pPr>
        <w:spacing w:after="0" w:line="240" w:lineRule="auto"/>
      </w:pPr>
      <w:r>
        <w:separator/>
      </w:r>
    </w:p>
  </w:footnote>
  <w:footnote w:type="continuationSeparator" w:id="0">
    <w:p w14:paraId="57891123" w14:textId="77777777" w:rsidR="00EE3C46" w:rsidRDefault="00EE3C46" w:rsidP="008878FC">
      <w:pPr>
        <w:spacing w:after="0" w:line="240" w:lineRule="auto"/>
      </w:pPr>
      <w:r>
        <w:continuationSeparator/>
      </w:r>
    </w:p>
  </w:footnote>
  <w:footnote w:id="1">
    <w:p w14:paraId="316840DB" w14:textId="77777777" w:rsidR="005C3C29" w:rsidRPr="004F1945" w:rsidDel="00C023B3" w:rsidRDefault="005C3C29">
      <w:pPr>
        <w:pStyle w:val="FootnoteText"/>
        <w:rPr>
          <w:del w:id="852" w:author="alberto zafra navarro" w:date="2021-03-01T18:27:00Z"/>
          <w:lang w:val="en-GB"/>
        </w:rPr>
      </w:pPr>
      <w:del w:id="853" w:author="alberto zafra navarro" w:date="2021-03-01T18:27:00Z">
        <w:r w:rsidRPr="004F1945" w:rsidDel="00C023B3">
          <w:rPr>
            <w:rStyle w:val="FootnoteReference"/>
            <w:lang w:val="en-GB"/>
          </w:rPr>
          <w:footnoteRef/>
        </w:r>
        <w:r w:rsidRPr="004F1945" w:rsidDel="00C023B3">
          <w:rPr>
            <w:lang w:val="en-GB"/>
          </w:rPr>
          <w:delText xml:space="preserve"> </w:delText>
        </w:r>
        <w:r w:rsidRPr="004F1945" w:rsidDel="00C023B3">
          <w:rPr>
            <w:i/>
            <w:lang w:val="en-GB"/>
          </w:rPr>
          <w:delText>Alternative titles</w:delText>
        </w:r>
        <w:r w:rsidRPr="004F1945" w:rsidDel="00C023B3">
          <w:rPr>
            <w:lang w:val="en-GB"/>
          </w:rPr>
          <w:delText xml:space="preserve"> are suggested throughout the template. While the purpose here was to mention the possible alternative titles, it also shows how a footnote can be used to introduce useful supplemental information.</w:delText>
        </w:r>
      </w:del>
    </w:p>
  </w:footnote>
  <w:footnote w:id="2">
    <w:p w14:paraId="078CE4CF" w14:textId="77777777" w:rsidR="005C3C29" w:rsidRPr="004F1945" w:rsidDel="00C023B3" w:rsidRDefault="005C3C29">
      <w:pPr>
        <w:pStyle w:val="FootnoteText"/>
        <w:rPr>
          <w:del w:id="872" w:author="alberto zafra navarro" w:date="2021-03-01T18:28:00Z"/>
          <w:lang w:val="en-GB"/>
        </w:rPr>
      </w:pPr>
      <w:del w:id="873" w:author="alberto zafra navarro" w:date="2021-03-01T18:28:00Z">
        <w:r w:rsidRPr="004F1945" w:rsidDel="00C023B3">
          <w:rPr>
            <w:rStyle w:val="FootnoteReference"/>
            <w:lang w:val="en-GB"/>
          </w:rPr>
          <w:footnoteRef/>
        </w:r>
        <w:r w:rsidRPr="004F1945" w:rsidDel="00C023B3">
          <w:rPr>
            <w:lang w:val="en-GB"/>
          </w:rPr>
          <w:delText xml:space="preserve"> </w:delText>
        </w:r>
        <w:r w:rsidRPr="004F1945" w:rsidDel="00C023B3">
          <w:rPr>
            <w:i/>
            <w:lang w:val="en-GB"/>
          </w:rPr>
          <w:delText>Spell</w:delText>
        </w:r>
        <w:r w:rsidRPr="004F1945" w:rsidDel="00C023B3">
          <w:rPr>
            <w:lang w:val="en-GB"/>
          </w:rPr>
          <w:delText xml:space="preserve"> out any acronyms the </w:delText>
        </w:r>
        <w:r w:rsidRPr="004F1945" w:rsidDel="00C023B3">
          <w:rPr>
            <w:i/>
            <w:lang w:val="en-GB"/>
          </w:rPr>
          <w:delText>first</w:delText>
        </w:r>
        <w:r w:rsidRPr="004F1945" w:rsidDel="00C023B3">
          <w:rPr>
            <w:lang w:val="en-GB"/>
          </w:rPr>
          <w:delText xml:space="preserve"> time they appear in the text.</w:delText>
        </w:r>
      </w:del>
    </w:p>
  </w:footnote>
  <w:footnote w:id="3">
    <w:p w14:paraId="1F761E77" w14:textId="77777777" w:rsidR="005C3C29" w:rsidRPr="004F1945" w:rsidDel="00D827BE" w:rsidRDefault="005C3C29" w:rsidP="00C205C8">
      <w:pPr>
        <w:pStyle w:val="FootnoteText"/>
        <w:rPr>
          <w:del w:id="1187" w:author="alberto zafra navarro" w:date="2021-03-01T19:32:00Z"/>
          <w:lang w:val="en-GB"/>
        </w:rPr>
      </w:pPr>
      <w:del w:id="1188" w:author="alberto zafra navarro" w:date="2021-03-01T19:32:00Z">
        <w:r w:rsidRPr="004F1945" w:rsidDel="00D827BE">
          <w:rPr>
            <w:rStyle w:val="FootnoteReference"/>
            <w:lang w:val="en-GB"/>
          </w:rPr>
          <w:footnoteRef/>
        </w:r>
        <w:r w:rsidRPr="004F1945" w:rsidDel="00D827BE">
          <w:rPr>
            <w:lang w:val="en-GB"/>
          </w:rPr>
          <w:delText xml:space="preserve"> Using the appropriate </w:delText>
        </w:r>
        <w:r w:rsidRPr="004F1945" w:rsidDel="00D827BE">
          <w:rPr>
            <w:i/>
            <w:lang w:val="en-GB"/>
          </w:rPr>
          <w:delText>tense</w:delText>
        </w:r>
        <w:r w:rsidRPr="004F1945" w:rsidDel="00D827BE">
          <w:rPr>
            <w:lang w:val="en-GB"/>
          </w:rPr>
          <w:delText xml:space="preserve"> can be a challenge. The passive voice is normally used in engineering and science. This eliminates almost all uses of the words </w:delText>
        </w:r>
        <w:r w:rsidRPr="004F1945" w:rsidDel="00D827BE">
          <w:rPr>
            <w:i/>
            <w:lang w:val="en-GB"/>
          </w:rPr>
          <w:delText>I</w:delText>
        </w:r>
        <w:r w:rsidRPr="004F1945" w:rsidDel="00D827BE">
          <w:rPr>
            <w:lang w:val="en-GB"/>
          </w:rPr>
          <w:delText xml:space="preserve"> and </w:delText>
        </w:r>
        <w:r w:rsidRPr="004F1945" w:rsidDel="00D827BE">
          <w:rPr>
            <w:i/>
            <w:lang w:val="en-GB"/>
          </w:rPr>
          <w:delText>we</w:delText>
        </w:r>
        <w:r w:rsidRPr="004F1945" w:rsidDel="00D827BE">
          <w:rPr>
            <w:lang w:val="en-GB"/>
          </w:rPr>
          <w:delText xml:space="preserve"> and similar terms such as </w:delText>
        </w:r>
        <w:r w:rsidRPr="004F1945" w:rsidDel="00D827BE">
          <w:rPr>
            <w:i/>
            <w:lang w:val="en-GB"/>
          </w:rPr>
          <w:delText>the author</w:delText>
        </w:r>
        <w:r w:rsidRPr="004F1945" w:rsidDel="00D827BE">
          <w:rPr>
            <w:lang w:val="en-GB"/>
          </w:rPr>
          <w:delText xml:space="preserve"> and </w:delText>
        </w:r>
        <w:r w:rsidRPr="004F1945" w:rsidDel="00D827BE">
          <w:rPr>
            <w:i/>
            <w:lang w:val="en-GB"/>
          </w:rPr>
          <w:delText>the team</w:delText>
        </w:r>
        <w:r w:rsidRPr="004F1945" w:rsidDel="00D827BE">
          <w:rPr>
            <w:lang w:val="en-GB"/>
          </w:rPr>
          <w:delText xml:space="preserve">. When writing about one’s own completed work use the past tense; e.g., the model </w:delText>
        </w:r>
        <w:r w:rsidRPr="004F1945" w:rsidDel="00D827BE">
          <w:rPr>
            <w:i/>
            <w:lang w:val="en-GB"/>
          </w:rPr>
          <w:delText>was tested</w:delText>
        </w:r>
        <w:r w:rsidRPr="004F1945" w:rsidDel="00D827BE">
          <w:rPr>
            <w:lang w:val="en-GB"/>
          </w:rPr>
          <w:delText xml:space="preserve"> in the wind tunnel. When writing about another person’s results, use the present perfect tense; e.g., Svensson (2005) </w:delText>
        </w:r>
        <w:r w:rsidRPr="004F1945" w:rsidDel="00D827BE">
          <w:rPr>
            <w:i/>
            <w:lang w:val="en-GB"/>
          </w:rPr>
          <w:delText>has demonstrated</w:delText>
        </w:r>
        <w:r w:rsidRPr="004F1945" w:rsidDel="00D827BE">
          <w:rPr>
            <w:lang w:val="en-GB"/>
          </w:rPr>
          <w:delText xml:space="preserve"> this concept. However when expressing an observation, use the simple present tense; e.g., Figure 5 </w:delText>
        </w:r>
        <w:r w:rsidRPr="004F1945" w:rsidDel="00D827BE">
          <w:rPr>
            <w:i/>
            <w:lang w:val="en-GB"/>
          </w:rPr>
          <w:delText>shows</w:delText>
        </w:r>
        <w:r w:rsidRPr="004F1945" w:rsidDel="00D827BE">
          <w:rPr>
            <w:lang w:val="en-GB"/>
          </w:rPr>
          <w:delText xml:space="preserve"> that deformation increases with increasing load. </w:delText>
        </w:r>
      </w:del>
    </w:p>
  </w:footnote>
  <w:footnote w:id="4">
    <w:p w14:paraId="658C7E7F" w14:textId="77777777" w:rsidR="005C3C29" w:rsidRPr="004F1945" w:rsidRDefault="005C3C29">
      <w:pPr>
        <w:pStyle w:val="FootnoteText"/>
        <w:rPr>
          <w:lang w:val="en-GB"/>
        </w:rPr>
      </w:pPr>
      <w:r w:rsidRPr="004F1945">
        <w:rPr>
          <w:rStyle w:val="FootnoteReference"/>
          <w:lang w:val="en-GB"/>
        </w:rPr>
        <w:footnoteRef/>
      </w:r>
      <w:r w:rsidRPr="004F1945">
        <w:rPr>
          <w:lang w:val="en-GB"/>
        </w:rPr>
        <w:t xml:space="preserve"> Guidance for discussion material in Section 4 should be followed if the results and discussion are combined.</w:t>
      </w:r>
    </w:p>
  </w:footnote>
  <w:footnote w:id="5">
    <w:p w14:paraId="59DDCAAB" w14:textId="77777777" w:rsidR="005C3C29" w:rsidRPr="004F1945" w:rsidRDefault="005C3C29">
      <w:pPr>
        <w:pStyle w:val="FootnoteText"/>
        <w:rPr>
          <w:lang w:val="en-GB"/>
        </w:rPr>
      </w:pPr>
      <w:r w:rsidRPr="004F1945">
        <w:rPr>
          <w:rStyle w:val="FootnoteReference"/>
          <w:lang w:val="en-GB"/>
        </w:rPr>
        <w:footnoteRef/>
      </w:r>
      <w:r w:rsidRPr="004F1945">
        <w:rPr>
          <w:lang w:val="en-GB"/>
        </w:rPr>
        <w:t xml:space="preserve"> </w:t>
      </w:r>
      <w:r w:rsidRPr="004F1945">
        <w:rPr>
          <w:i/>
          <w:lang w:val="en-GB"/>
        </w:rPr>
        <w:t>A numbered or bulleted list</w:t>
      </w:r>
      <w:r w:rsidRPr="004F1945">
        <w:rPr>
          <w:lang w:val="en-GB"/>
        </w:rPr>
        <w:t xml:space="preserve"> can be used effectively in a thesis.</w:t>
      </w:r>
    </w:p>
  </w:footnote>
  <w:footnote w:id="6">
    <w:p w14:paraId="2CB4D79E" w14:textId="77777777" w:rsidR="005C3C29" w:rsidRPr="004F1945" w:rsidRDefault="005C3C29">
      <w:pPr>
        <w:pStyle w:val="FootnoteText"/>
        <w:rPr>
          <w:lang w:val="en-GB"/>
        </w:rPr>
      </w:pPr>
      <w:r w:rsidRPr="004F1945">
        <w:rPr>
          <w:rStyle w:val="FootnoteReference"/>
          <w:lang w:val="en-GB"/>
        </w:rPr>
        <w:footnoteRef/>
      </w:r>
      <w:r w:rsidRPr="004F1945">
        <w:rPr>
          <w:lang w:val="en-GB"/>
        </w:rPr>
        <w:t xml:space="preserve"> As the appendices are standalone documents they often have separate page numbering; e.g., A1.1, and usually separate figure numbering; e.g., Figure A1.1, and separate table numbering; e.g., Table A3.3.  Occasionally, it is appropriate to have a separate table of contents and separate references. Use your engineering judgement to determine what is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997409"/>
      <w:docPartObj>
        <w:docPartGallery w:val="Page Numbers (Top of Page)"/>
        <w:docPartUnique/>
      </w:docPartObj>
    </w:sdtPr>
    <w:sdtEndPr>
      <w:rPr>
        <w:noProof/>
      </w:rPr>
    </w:sdtEndPr>
    <w:sdtContent>
      <w:p w14:paraId="7357C5D7" w14:textId="77777777" w:rsidR="005C3C29" w:rsidRDefault="005C3C29">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094DB621" w14:textId="77777777" w:rsidR="005C3C29" w:rsidRDefault="005C3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144744"/>
      <w:docPartObj>
        <w:docPartGallery w:val="Page Numbers (Top of Page)"/>
        <w:docPartUnique/>
      </w:docPartObj>
    </w:sdtPr>
    <w:sdtEndPr>
      <w:rPr>
        <w:noProof/>
      </w:rPr>
    </w:sdtEndPr>
    <w:sdtContent>
      <w:p w14:paraId="0810EAC4" w14:textId="77777777" w:rsidR="005C3C29" w:rsidRDefault="005C3C29">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0C0B1821" w14:textId="77777777" w:rsidR="005C3C29" w:rsidRDefault="005C3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175365"/>
      <w:docPartObj>
        <w:docPartGallery w:val="Page Numbers (Top of Page)"/>
        <w:docPartUnique/>
      </w:docPartObj>
    </w:sdtPr>
    <w:sdtEndPr>
      <w:rPr>
        <w:noProof/>
      </w:rPr>
    </w:sdtEndPr>
    <w:sdtContent>
      <w:p w14:paraId="5858E5BA" w14:textId="77777777" w:rsidR="005C3C29" w:rsidRDefault="005C3C29">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6571E7C9" w14:textId="77777777" w:rsidR="005C3C29" w:rsidRPr="00256151" w:rsidRDefault="005C3C29">
    <w:pPr>
      <w:pStyle w:val="Head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863961"/>
      <w:docPartObj>
        <w:docPartGallery w:val="Page Numbers (Top of Page)"/>
        <w:docPartUnique/>
      </w:docPartObj>
    </w:sdtPr>
    <w:sdtEndPr>
      <w:rPr>
        <w:noProof/>
      </w:rPr>
    </w:sdtEndPr>
    <w:sdtContent>
      <w:p w14:paraId="740BA424" w14:textId="77777777" w:rsidR="005C3C29" w:rsidRDefault="005C3C29">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7DA4E08D" w14:textId="77777777" w:rsidR="005C3C29" w:rsidRPr="00256151" w:rsidRDefault="005C3C2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DD0E9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596907"/>
    <w:multiLevelType w:val="hybridMultilevel"/>
    <w:tmpl w:val="BD4817B8"/>
    <w:lvl w:ilvl="0" w:tplc="5A144CA4">
      <w:start w:val="4"/>
      <w:numFmt w:val="bullet"/>
      <w:lvlText w:val="-"/>
      <w:lvlJc w:val="left"/>
      <w:pPr>
        <w:ind w:left="720" w:hanging="360"/>
      </w:pPr>
      <w:rPr>
        <w:rFonts w:ascii="Georgia" w:eastAsia="Times New Roman" w:hAnsi="Georg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14120E"/>
    <w:multiLevelType w:val="hybridMultilevel"/>
    <w:tmpl w:val="1DEEA9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17168"/>
    <w:multiLevelType w:val="hybridMultilevel"/>
    <w:tmpl w:val="FC0C174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64928C4"/>
    <w:multiLevelType w:val="multilevel"/>
    <w:tmpl w:val="64D495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D4F0B3A"/>
    <w:multiLevelType w:val="hybridMultilevel"/>
    <w:tmpl w:val="7E785F24"/>
    <w:lvl w:ilvl="0" w:tplc="674AFB4E">
      <w:numFmt w:val="bullet"/>
      <w:lvlText w:val="-"/>
      <w:lvlJc w:val="left"/>
      <w:pPr>
        <w:ind w:left="360" w:hanging="360"/>
      </w:pPr>
      <w:rPr>
        <w:rFonts w:ascii="Georgia" w:eastAsia="Times New Roman" w:hAnsi="Georgia"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163627D"/>
    <w:multiLevelType w:val="hybridMultilevel"/>
    <w:tmpl w:val="0714F5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D41330B"/>
    <w:multiLevelType w:val="multilevel"/>
    <w:tmpl w:val="705CE118"/>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0292B4B"/>
    <w:multiLevelType w:val="hybridMultilevel"/>
    <w:tmpl w:val="438CDA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D9367BB"/>
    <w:multiLevelType w:val="hybridMultilevel"/>
    <w:tmpl w:val="91DADB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6629F9"/>
    <w:multiLevelType w:val="hybridMultilevel"/>
    <w:tmpl w:val="3CC4B26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71D677DB"/>
    <w:multiLevelType w:val="multilevel"/>
    <w:tmpl w:val="AE9E5AFA"/>
    <w:lvl w:ilvl="0">
      <w:start w:val="1"/>
      <w:numFmt w:val="decimal"/>
      <w:lvlText w:val="%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D707988"/>
    <w:multiLevelType w:val="hybridMultilevel"/>
    <w:tmpl w:val="2E446D0A"/>
    <w:lvl w:ilvl="0" w:tplc="691CE274">
      <w:start w:val="1"/>
      <w:numFmt w:val="decimal"/>
      <w:lvlText w:val="%1."/>
      <w:lvlJc w:val="left"/>
      <w:pPr>
        <w:ind w:left="1664" w:hanging="360"/>
      </w:pPr>
      <w:rPr>
        <w:rFonts w:hint="default"/>
      </w:rPr>
    </w:lvl>
    <w:lvl w:ilvl="1" w:tplc="10090019" w:tentative="1">
      <w:start w:val="1"/>
      <w:numFmt w:val="lowerLetter"/>
      <w:lvlText w:val="%2."/>
      <w:lvlJc w:val="left"/>
      <w:pPr>
        <w:ind w:left="2384" w:hanging="360"/>
      </w:pPr>
    </w:lvl>
    <w:lvl w:ilvl="2" w:tplc="1009001B" w:tentative="1">
      <w:start w:val="1"/>
      <w:numFmt w:val="lowerRoman"/>
      <w:lvlText w:val="%3."/>
      <w:lvlJc w:val="right"/>
      <w:pPr>
        <w:ind w:left="3104" w:hanging="180"/>
      </w:pPr>
    </w:lvl>
    <w:lvl w:ilvl="3" w:tplc="1009000F" w:tentative="1">
      <w:start w:val="1"/>
      <w:numFmt w:val="decimal"/>
      <w:lvlText w:val="%4."/>
      <w:lvlJc w:val="left"/>
      <w:pPr>
        <w:ind w:left="3824" w:hanging="360"/>
      </w:pPr>
    </w:lvl>
    <w:lvl w:ilvl="4" w:tplc="10090019" w:tentative="1">
      <w:start w:val="1"/>
      <w:numFmt w:val="lowerLetter"/>
      <w:lvlText w:val="%5."/>
      <w:lvlJc w:val="left"/>
      <w:pPr>
        <w:ind w:left="4544" w:hanging="360"/>
      </w:pPr>
    </w:lvl>
    <w:lvl w:ilvl="5" w:tplc="1009001B" w:tentative="1">
      <w:start w:val="1"/>
      <w:numFmt w:val="lowerRoman"/>
      <w:lvlText w:val="%6."/>
      <w:lvlJc w:val="right"/>
      <w:pPr>
        <w:ind w:left="5264" w:hanging="180"/>
      </w:pPr>
    </w:lvl>
    <w:lvl w:ilvl="6" w:tplc="1009000F" w:tentative="1">
      <w:start w:val="1"/>
      <w:numFmt w:val="decimal"/>
      <w:lvlText w:val="%7."/>
      <w:lvlJc w:val="left"/>
      <w:pPr>
        <w:ind w:left="5984" w:hanging="360"/>
      </w:pPr>
    </w:lvl>
    <w:lvl w:ilvl="7" w:tplc="10090019" w:tentative="1">
      <w:start w:val="1"/>
      <w:numFmt w:val="lowerLetter"/>
      <w:lvlText w:val="%8."/>
      <w:lvlJc w:val="left"/>
      <w:pPr>
        <w:ind w:left="6704" w:hanging="360"/>
      </w:pPr>
    </w:lvl>
    <w:lvl w:ilvl="8" w:tplc="1009001B" w:tentative="1">
      <w:start w:val="1"/>
      <w:numFmt w:val="lowerRoman"/>
      <w:lvlText w:val="%9."/>
      <w:lvlJc w:val="right"/>
      <w:pPr>
        <w:ind w:left="7424" w:hanging="180"/>
      </w:pPr>
    </w:lvl>
  </w:abstractNum>
  <w:num w:numId="1">
    <w:abstractNumId w:val="6"/>
  </w:num>
  <w:num w:numId="2">
    <w:abstractNumId w:val="0"/>
  </w:num>
  <w:num w:numId="3">
    <w:abstractNumId w:val="10"/>
  </w:num>
  <w:num w:numId="4">
    <w:abstractNumId w:val="3"/>
  </w:num>
  <w:num w:numId="5">
    <w:abstractNumId w:val="8"/>
  </w:num>
  <w:num w:numId="6">
    <w:abstractNumId w:val="4"/>
  </w:num>
  <w:num w:numId="7">
    <w:abstractNumId w:val="12"/>
  </w:num>
  <w:num w:numId="8">
    <w:abstractNumId w:val="9"/>
  </w:num>
  <w:num w:numId="9">
    <w:abstractNumId w:val="5"/>
  </w:num>
  <w:num w:numId="10">
    <w:abstractNumId w:val="1"/>
  </w:num>
  <w:num w:numId="11">
    <w:abstractNumId w:val="2"/>
  </w:num>
  <w:num w:numId="12">
    <w:abstractNumId w:val="11"/>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berto zafra navarro">
    <w15:presenceInfo w15:providerId="Windows Live" w15:userId="18104e4a856ce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markup="0"/>
  <w:trackRevisions/>
  <w:defaultTabStop w:val="1304"/>
  <w:hyphenationZone w:val="425"/>
  <w:bookFoldPrintingSheets w:val="-4"/>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345"/>
    <w:rsid w:val="0000095A"/>
    <w:rsid w:val="00000FAE"/>
    <w:rsid w:val="00001859"/>
    <w:rsid w:val="00001F40"/>
    <w:rsid w:val="00007993"/>
    <w:rsid w:val="00013007"/>
    <w:rsid w:val="00022086"/>
    <w:rsid w:val="000366C8"/>
    <w:rsid w:val="000455AA"/>
    <w:rsid w:val="00050719"/>
    <w:rsid w:val="00052D10"/>
    <w:rsid w:val="00057B61"/>
    <w:rsid w:val="00061792"/>
    <w:rsid w:val="00070705"/>
    <w:rsid w:val="00071011"/>
    <w:rsid w:val="00076AA6"/>
    <w:rsid w:val="00077654"/>
    <w:rsid w:val="0008602C"/>
    <w:rsid w:val="00087415"/>
    <w:rsid w:val="00092229"/>
    <w:rsid w:val="000927EF"/>
    <w:rsid w:val="000A39B3"/>
    <w:rsid w:val="000A5D66"/>
    <w:rsid w:val="000C1748"/>
    <w:rsid w:val="000C36D2"/>
    <w:rsid w:val="000D79B7"/>
    <w:rsid w:val="000E0F3B"/>
    <w:rsid w:val="000E3AD7"/>
    <w:rsid w:val="000E463B"/>
    <w:rsid w:val="000E4FDF"/>
    <w:rsid w:val="000E50B2"/>
    <w:rsid w:val="000E54F4"/>
    <w:rsid w:val="000F090F"/>
    <w:rsid w:val="000F0AD3"/>
    <w:rsid w:val="000F5894"/>
    <w:rsid w:val="000F6704"/>
    <w:rsid w:val="00103170"/>
    <w:rsid w:val="00113436"/>
    <w:rsid w:val="00113D61"/>
    <w:rsid w:val="0012543F"/>
    <w:rsid w:val="00126DD9"/>
    <w:rsid w:val="001271BC"/>
    <w:rsid w:val="00145BFE"/>
    <w:rsid w:val="00146D71"/>
    <w:rsid w:val="0015391D"/>
    <w:rsid w:val="0016404D"/>
    <w:rsid w:val="0016739A"/>
    <w:rsid w:val="0017331A"/>
    <w:rsid w:val="00176474"/>
    <w:rsid w:val="00181192"/>
    <w:rsid w:val="0018325C"/>
    <w:rsid w:val="00185064"/>
    <w:rsid w:val="001A7D52"/>
    <w:rsid w:val="001B7652"/>
    <w:rsid w:val="001C5BE6"/>
    <w:rsid w:val="001D1872"/>
    <w:rsid w:val="001E3F7B"/>
    <w:rsid w:val="001F51B0"/>
    <w:rsid w:val="001F7E82"/>
    <w:rsid w:val="00205454"/>
    <w:rsid w:val="0020704D"/>
    <w:rsid w:val="00210012"/>
    <w:rsid w:val="00216A8B"/>
    <w:rsid w:val="00223D27"/>
    <w:rsid w:val="00224554"/>
    <w:rsid w:val="002329A8"/>
    <w:rsid w:val="002371FF"/>
    <w:rsid w:val="00240E46"/>
    <w:rsid w:val="00244913"/>
    <w:rsid w:val="0024688A"/>
    <w:rsid w:val="0024771C"/>
    <w:rsid w:val="002508D2"/>
    <w:rsid w:val="00250C4A"/>
    <w:rsid w:val="0025465D"/>
    <w:rsid w:val="002556A3"/>
    <w:rsid w:val="002558AD"/>
    <w:rsid w:val="00256151"/>
    <w:rsid w:val="00257185"/>
    <w:rsid w:val="00261C5E"/>
    <w:rsid w:val="00271FB1"/>
    <w:rsid w:val="00273B3C"/>
    <w:rsid w:val="0027735B"/>
    <w:rsid w:val="00277A83"/>
    <w:rsid w:val="00286962"/>
    <w:rsid w:val="002874AF"/>
    <w:rsid w:val="00287A6F"/>
    <w:rsid w:val="00295CD3"/>
    <w:rsid w:val="00296665"/>
    <w:rsid w:val="002A5372"/>
    <w:rsid w:val="002B3DC6"/>
    <w:rsid w:val="002B68D9"/>
    <w:rsid w:val="002D2395"/>
    <w:rsid w:val="002D4995"/>
    <w:rsid w:val="002E1201"/>
    <w:rsid w:val="002E3F6A"/>
    <w:rsid w:val="002F0710"/>
    <w:rsid w:val="002F3A0B"/>
    <w:rsid w:val="002F5502"/>
    <w:rsid w:val="002F5FD6"/>
    <w:rsid w:val="00300F61"/>
    <w:rsid w:val="003030BA"/>
    <w:rsid w:val="00305F6C"/>
    <w:rsid w:val="003105FF"/>
    <w:rsid w:val="00320040"/>
    <w:rsid w:val="00322223"/>
    <w:rsid w:val="0033267C"/>
    <w:rsid w:val="0033468D"/>
    <w:rsid w:val="00335822"/>
    <w:rsid w:val="00340892"/>
    <w:rsid w:val="00343CD8"/>
    <w:rsid w:val="00347CE3"/>
    <w:rsid w:val="003533E1"/>
    <w:rsid w:val="00364035"/>
    <w:rsid w:val="00364482"/>
    <w:rsid w:val="00367FA7"/>
    <w:rsid w:val="00371A47"/>
    <w:rsid w:val="003A7B21"/>
    <w:rsid w:val="003B6BC6"/>
    <w:rsid w:val="003C0AF7"/>
    <w:rsid w:val="003C4455"/>
    <w:rsid w:val="003C7305"/>
    <w:rsid w:val="003D7085"/>
    <w:rsid w:val="003E2B41"/>
    <w:rsid w:val="003E38FA"/>
    <w:rsid w:val="003E53E7"/>
    <w:rsid w:val="003E5A0F"/>
    <w:rsid w:val="003F0C03"/>
    <w:rsid w:val="003F4127"/>
    <w:rsid w:val="003F5B17"/>
    <w:rsid w:val="003F5C3A"/>
    <w:rsid w:val="00411D00"/>
    <w:rsid w:val="00413D45"/>
    <w:rsid w:val="00423D20"/>
    <w:rsid w:val="004275AB"/>
    <w:rsid w:val="00435757"/>
    <w:rsid w:val="00444C67"/>
    <w:rsid w:val="004519C1"/>
    <w:rsid w:val="00456234"/>
    <w:rsid w:val="00465C67"/>
    <w:rsid w:val="00466675"/>
    <w:rsid w:val="0046670D"/>
    <w:rsid w:val="00470B27"/>
    <w:rsid w:val="00473818"/>
    <w:rsid w:val="00476CCD"/>
    <w:rsid w:val="004824A6"/>
    <w:rsid w:val="00485221"/>
    <w:rsid w:val="004A0C75"/>
    <w:rsid w:val="004A1508"/>
    <w:rsid w:val="004A6FC5"/>
    <w:rsid w:val="004A7282"/>
    <w:rsid w:val="004B144E"/>
    <w:rsid w:val="004C2B81"/>
    <w:rsid w:val="004C2CC9"/>
    <w:rsid w:val="004C49A8"/>
    <w:rsid w:val="004C7214"/>
    <w:rsid w:val="004D23FA"/>
    <w:rsid w:val="004D31C8"/>
    <w:rsid w:val="004D5B40"/>
    <w:rsid w:val="004D75B8"/>
    <w:rsid w:val="004E01C0"/>
    <w:rsid w:val="004E5F68"/>
    <w:rsid w:val="004E6E69"/>
    <w:rsid w:val="004E77AE"/>
    <w:rsid w:val="004F1945"/>
    <w:rsid w:val="004F272B"/>
    <w:rsid w:val="00502206"/>
    <w:rsid w:val="005063D1"/>
    <w:rsid w:val="005119AF"/>
    <w:rsid w:val="00513477"/>
    <w:rsid w:val="00513E71"/>
    <w:rsid w:val="00522AB2"/>
    <w:rsid w:val="00523404"/>
    <w:rsid w:val="00526A4B"/>
    <w:rsid w:val="00532EF7"/>
    <w:rsid w:val="005339E2"/>
    <w:rsid w:val="00534A34"/>
    <w:rsid w:val="00542AB4"/>
    <w:rsid w:val="00546653"/>
    <w:rsid w:val="00550F6E"/>
    <w:rsid w:val="00550FAA"/>
    <w:rsid w:val="00551DC7"/>
    <w:rsid w:val="0055360F"/>
    <w:rsid w:val="005646F9"/>
    <w:rsid w:val="00565448"/>
    <w:rsid w:val="00565EFD"/>
    <w:rsid w:val="00572E3A"/>
    <w:rsid w:val="00581E8E"/>
    <w:rsid w:val="00582B34"/>
    <w:rsid w:val="0058742E"/>
    <w:rsid w:val="005909EC"/>
    <w:rsid w:val="0059521D"/>
    <w:rsid w:val="005A3737"/>
    <w:rsid w:val="005A4B57"/>
    <w:rsid w:val="005B2857"/>
    <w:rsid w:val="005B637A"/>
    <w:rsid w:val="005B7E60"/>
    <w:rsid w:val="005C3B4A"/>
    <w:rsid w:val="005C3C29"/>
    <w:rsid w:val="005D0088"/>
    <w:rsid w:val="005D0ABE"/>
    <w:rsid w:val="005D4D30"/>
    <w:rsid w:val="005F3043"/>
    <w:rsid w:val="006031CA"/>
    <w:rsid w:val="0060776D"/>
    <w:rsid w:val="006113FA"/>
    <w:rsid w:val="0061574E"/>
    <w:rsid w:val="00621D60"/>
    <w:rsid w:val="006230CA"/>
    <w:rsid w:val="006276FA"/>
    <w:rsid w:val="00634BBE"/>
    <w:rsid w:val="0063732A"/>
    <w:rsid w:val="00641DB9"/>
    <w:rsid w:val="006421B7"/>
    <w:rsid w:val="00642963"/>
    <w:rsid w:val="006436CE"/>
    <w:rsid w:val="00644106"/>
    <w:rsid w:val="00644A52"/>
    <w:rsid w:val="00645920"/>
    <w:rsid w:val="00646E8E"/>
    <w:rsid w:val="00654B71"/>
    <w:rsid w:val="00655130"/>
    <w:rsid w:val="00656E9A"/>
    <w:rsid w:val="00662FB5"/>
    <w:rsid w:val="006709EF"/>
    <w:rsid w:val="006762C6"/>
    <w:rsid w:val="0067756C"/>
    <w:rsid w:val="00686AC0"/>
    <w:rsid w:val="00693881"/>
    <w:rsid w:val="00693912"/>
    <w:rsid w:val="00697017"/>
    <w:rsid w:val="006A03BD"/>
    <w:rsid w:val="006A056D"/>
    <w:rsid w:val="006A1E6E"/>
    <w:rsid w:val="006A3725"/>
    <w:rsid w:val="006A5115"/>
    <w:rsid w:val="006A53FA"/>
    <w:rsid w:val="006A6F9B"/>
    <w:rsid w:val="006A7328"/>
    <w:rsid w:val="006B1F6D"/>
    <w:rsid w:val="006B2A9F"/>
    <w:rsid w:val="006B6EB9"/>
    <w:rsid w:val="006C3CE2"/>
    <w:rsid w:val="006C4596"/>
    <w:rsid w:val="006C565D"/>
    <w:rsid w:val="006D178D"/>
    <w:rsid w:val="006D4C40"/>
    <w:rsid w:val="006D5F97"/>
    <w:rsid w:val="006D659F"/>
    <w:rsid w:val="006E06AF"/>
    <w:rsid w:val="006E7B40"/>
    <w:rsid w:val="006F255E"/>
    <w:rsid w:val="006F748E"/>
    <w:rsid w:val="007019D8"/>
    <w:rsid w:val="007040E3"/>
    <w:rsid w:val="00704EB5"/>
    <w:rsid w:val="00711C7F"/>
    <w:rsid w:val="0071263A"/>
    <w:rsid w:val="007150DA"/>
    <w:rsid w:val="0071703F"/>
    <w:rsid w:val="007416E6"/>
    <w:rsid w:val="00743008"/>
    <w:rsid w:val="00750366"/>
    <w:rsid w:val="00755125"/>
    <w:rsid w:val="00755835"/>
    <w:rsid w:val="00761F46"/>
    <w:rsid w:val="00764BBC"/>
    <w:rsid w:val="00771BB2"/>
    <w:rsid w:val="007810F0"/>
    <w:rsid w:val="0078154B"/>
    <w:rsid w:val="007905AA"/>
    <w:rsid w:val="00793124"/>
    <w:rsid w:val="007A0436"/>
    <w:rsid w:val="007A2BB0"/>
    <w:rsid w:val="007A6D3D"/>
    <w:rsid w:val="007C41D4"/>
    <w:rsid w:val="007C4A04"/>
    <w:rsid w:val="007C4F03"/>
    <w:rsid w:val="007C5A32"/>
    <w:rsid w:val="007C640F"/>
    <w:rsid w:val="007D10C1"/>
    <w:rsid w:val="007D7EB6"/>
    <w:rsid w:val="007E15B7"/>
    <w:rsid w:val="007E5D10"/>
    <w:rsid w:val="007F234F"/>
    <w:rsid w:val="007F3A9E"/>
    <w:rsid w:val="007F7090"/>
    <w:rsid w:val="008018F9"/>
    <w:rsid w:val="0082305B"/>
    <w:rsid w:val="00834CCB"/>
    <w:rsid w:val="0083518D"/>
    <w:rsid w:val="00835D59"/>
    <w:rsid w:val="00840CC8"/>
    <w:rsid w:val="008419DE"/>
    <w:rsid w:val="008449BB"/>
    <w:rsid w:val="00845DA5"/>
    <w:rsid w:val="00850A81"/>
    <w:rsid w:val="00854D9F"/>
    <w:rsid w:val="00861223"/>
    <w:rsid w:val="00866B39"/>
    <w:rsid w:val="0087313E"/>
    <w:rsid w:val="00874FEF"/>
    <w:rsid w:val="00875345"/>
    <w:rsid w:val="00881616"/>
    <w:rsid w:val="0088263E"/>
    <w:rsid w:val="008878FC"/>
    <w:rsid w:val="0089016C"/>
    <w:rsid w:val="00890728"/>
    <w:rsid w:val="008A1A16"/>
    <w:rsid w:val="008A31A7"/>
    <w:rsid w:val="008B18D0"/>
    <w:rsid w:val="008B1B8E"/>
    <w:rsid w:val="008B7170"/>
    <w:rsid w:val="008C20AD"/>
    <w:rsid w:val="008C39AF"/>
    <w:rsid w:val="008C5D1F"/>
    <w:rsid w:val="008C7A8F"/>
    <w:rsid w:val="008D325E"/>
    <w:rsid w:val="008E06CF"/>
    <w:rsid w:val="008E0B58"/>
    <w:rsid w:val="008E6B36"/>
    <w:rsid w:val="008E7BCC"/>
    <w:rsid w:val="008F06C3"/>
    <w:rsid w:val="008F2E81"/>
    <w:rsid w:val="008F388E"/>
    <w:rsid w:val="008F5D77"/>
    <w:rsid w:val="009011CC"/>
    <w:rsid w:val="00901C5E"/>
    <w:rsid w:val="00905A8F"/>
    <w:rsid w:val="00905CC4"/>
    <w:rsid w:val="00912BA7"/>
    <w:rsid w:val="00914692"/>
    <w:rsid w:val="009210EA"/>
    <w:rsid w:val="009230C4"/>
    <w:rsid w:val="009233C1"/>
    <w:rsid w:val="009258C4"/>
    <w:rsid w:val="00933B5B"/>
    <w:rsid w:val="00940195"/>
    <w:rsid w:val="00941682"/>
    <w:rsid w:val="009478D5"/>
    <w:rsid w:val="00947AD2"/>
    <w:rsid w:val="00950840"/>
    <w:rsid w:val="00951251"/>
    <w:rsid w:val="00955907"/>
    <w:rsid w:val="00956D37"/>
    <w:rsid w:val="0095753B"/>
    <w:rsid w:val="0096427C"/>
    <w:rsid w:val="00966573"/>
    <w:rsid w:val="00980919"/>
    <w:rsid w:val="0098113C"/>
    <w:rsid w:val="00986605"/>
    <w:rsid w:val="00990EB8"/>
    <w:rsid w:val="0099384B"/>
    <w:rsid w:val="00995902"/>
    <w:rsid w:val="009B1CEC"/>
    <w:rsid w:val="009B2F8E"/>
    <w:rsid w:val="009B3094"/>
    <w:rsid w:val="009C0060"/>
    <w:rsid w:val="009C267B"/>
    <w:rsid w:val="009C2B30"/>
    <w:rsid w:val="009C43E8"/>
    <w:rsid w:val="009C5C6C"/>
    <w:rsid w:val="009C5E28"/>
    <w:rsid w:val="009D362B"/>
    <w:rsid w:val="009D5869"/>
    <w:rsid w:val="009E35BB"/>
    <w:rsid w:val="009E4E2C"/>
    <w:rsid w:val="009E550E"/>
    <w:rsid w:val="009E5920"/>
    <w:rsid w:val="009E5B72"/>
    <w:rsid w:val="00A01F96"/>
    <w:rsid w:val="00A0289C"/>
    <w:rsid w:val="00A13DAD"/>
    <w:rsid w:val="00A15AE9"/>
    <w:rsid w:val="00A22EC3"/>
    <w:rsid w:val="00A25DC5"/>
    <w:rsid w:val="00A3238E"/>
    <w:rsid w:val="00A40CC7"/>
    <w:rsid w:val="00A42F6E"/>
    <w:rsid w:val="00A4419C"/>
    <w:rsid w:val="00A540C6"/>
    <w:rsid w:val="00A543AE"/>
    <w:rsid w:val="00A66367"/>
    <w:rsid w:val="00A72450"/>
    <w:rsid w:val="00A77FEE"/>
    <w:rsid w:val="00A83F33"/>
    <w:rsid w:val="00A9200F"/>
    <w:rsid w:val="00A929CA"/>
    <w:rsid w:val="00A9516D"/>
    <w:rsid w:val="00AA5460"/>
    <w:rsid w:val="00AA74B0"/>
    <w:rsid w:val="00AA7E7D"/>
    <w:rsid w:val="00AB7250"/>
    <w:rsid w:val="00AD27B2"/>
    <w:rsid w:val="00AD6E44"/>
    <w:rsid w:val="00AE1120"/>
    <w:rsid w:val="00AE57B9"/>
    <w:rsid w:val="00AF65F2"/>
    <w:rsid w:val="00B00489"/>
    <w:rsid w:val="00B0112C"/>
    <w:rsid w:val="00B13C0A"/>
    <w:rsid w:val="00B17F3C"/>
    <w:rsid w:val="00B378BB"/>
    <w:rsid w:val="00B505D2"/>
    <w:rsid w:val="00B52190"/>
    <w:rsid w:val="00B5720A"/>
    <w:rsid w:val="00B6067C"/>
    <w:rsid w:val="00B6584B"/>
    <w:rsid w:val="00B6702C"/>
    <w:rsid w:val="00B70A5D"/>
    <w:rsid w:val="00B76763"/>
    <w:rsid w:val="00B777E3"/>
    <w:rsid w:val="00B95EA4"/>
    <w:rsid w:val="00BA1587"/>
    <w:rsid w:val="00BA28CE"/>
    <w:rsid w:val="00BA5527"/>
    <w:rsid w:val="00BA7784"/>
    <w:rsid w:val="00BB144B"/>
    <w:rsid w:val="00BB2CE7"/>
    <w:rsid w:val="00BB2DEB"/>
    <w:rsid w:val="00BC4C70"/>
    <w:rsid w:val="00BC7F16"/>
    <w:rsid w:val="00BD17BA"/>
    <w:rsid w:val="00BD64FA"/>
    <w:rsid w:val="00BE768C"/>
    <w:rsid w:val="00C00466"/>
    <w:rsid w:val="00C00CC1"/>
    <w:rsid w:val="00C023B3"/>
    <w:rsid w:val="00C02DCB"/>
    <w:rsid w:val="00C054D0"/>
    <w:rsid w:val="00C200C8"/>
    <w:rsid w:val="00C205C8"/>
    <w:rsid w:val="00C30B5D"/>
    <w:rsid w:val="00C34D05"/>
    <w:rsid w:val="00C35761"/>
    <w:rsid w:val="00C4103C"/>
    <w:rsid w:val="00C530E7"/>
    <w:rsid w:val="00C6689E"/>
    <w:rsid w:val="00C73FFE"/>
    <w:rsid w:val="00C7733E"/>
    <w:rsid w:val="00C83852"/>
    <w:rsid w:val="00C84BA6"/>
    <w:rsid w:val="00C92719"/>
    <w:rsid w:val="00C93906"/>
    <w:rsid w:val="00CA0A21"/>
    <w:rsid w:val="00CA2C93"/>
    <w:rsid w:val="00CC1B6D"/>
    <w:rsid w:val="00CC2F12"/>
    <w:rsid w:val="00CC4269"/>
    <w:rsid w:val="00CC5060"/>
    <w:rsid w:val="00CC52A2"/>
    <w:rsid w:val="00CD0B68"/>
    <w:rsid w:val="00CD1A78"/>
    <w:rsid w:val="00CD49E3"/>
    <w:rsid w:val="00CE6DA4"/>
    <w:rsid w:val="00CE7D71"/>
    <w:rsid w:val="00CF6539"/>
    <w:rsid w:val="00D072EC"/>
    <w:rsid w:val="00D10938"/>
    <w:rsid w:val="00D11345"/>
    <w:rsid w:val="00D12C64"/>
    <w:rsid w:val="00D14522"/>
    <w:rsid w:val="00D16616"/>
    <w:rsid w:val="00D16FFE"/>
    <w:rsid w:val="00D25FFB"/>
    <w:rsid w:val="00D261A6"/>
    <w:rsid w:val="00D2710A"/>
    <w:rsid w:val="00D331A4"/>
    <w:rsid w:val="00D35087"/>
    <w:rsid w:val="00D35582"/>
    <w:rsid w:val="00D367A9"/>
    <w:rsid w:val="00D45AC9"/>
    <w:rsid w:val="00D50589"/>
    <w:rsid w:val="00D505B6"/>
    <w:rsid w:val="00D50C55"/>
    <w:rsid w:val="00D522D1"/>
    <w:rsid w:val="00D54408"/>
    <w:rsid w:val="00D60542"/>
    <w:rsid w:val="00D64D04"/>
    <w:rsid w:val="00D827BE"/>
    <w:rsid w:val="00DA0513"/>
    <w:rsid w:val="00DB165A"/>
    <w:rsid w:val="00DB4143"/>
    <w:rsid w:val="00DC0273"/>
    <w:rsid w:val="00DC0570"/>
    <w:rsid w:val="00DC2838"/>
    <w:rsid w:val="00DC5AF2"/>
    <w:rsid w:val="00DC7180"/>
    <w:rsid w:val="00DD69EE"/>
    <w:rsid w:val="00DE22D6"/>
    <w:rsid w:val="00DE38A9"/>
    <w:rsid w:val="00DE3975"/>
    <w:rsid w:val="00DF347B"/>
    <w:rsid w:val="00E10DA7"/>
    <w:rsid w:val="00E1279E"/>
    <w:rsid w:val="00E1333B"/>
    <w:rsid w:val="00E13392"/>
    <w:rsid w:val="00E17F4F"/>
    <w:rsid w:val="00E25FF8"/>
    <w:rsid w:val="00E269A7"/>
    <w:rsid w:val="00E314F7"/>
    <w:rsid w:val="00E3165B"/>
    <w:rsid w:val="00E31FEA"/>
    <w:rsid w:val="00E32EC0"/>
    <w:rsid w:val="00E4202D"/>
    <w:rsid w:val="00E42D61"/>
    <w:rsid w:val="00E43DA1"/>
    <w:rsid w:val="00E46CB1"/>
    <w:rsid w:val="00E578E6"/>
    <w:rsid w:val="00E60E65"/>
    <w:rsid w:val="00E62134"/>
    <w:rsid w:val="00E72CE1"/>
    <w:rsid w:val="00E747AA"/>
    <w:rsid w:val="00E85F20"/>
    <w:rsid w:val="00E876F9"/>
    <w:rsid w:val="00E92C45"/>
    <w:rsid w:val="00E95BCB"/>
    <w:rsid w:val="00EB4BC0"/>
    <w:rsid w:val="00EB5037"/>
    <w:rsid w:val="00EC7BE5"/>
    <w:rsid w:val="00EE23E3"/>
    <w:rsid w:val="00EE2A2D"/>
    <w:rsid w:val="00EE3C46"/>
    <w:rsid w:val="00EE6DC0"/>
    <w:rsid w:val="00EE76E8"/>
    <w:rsid w:val="00EF13B1"/>
    <w:rsid w:val="00EF169F"/>
    <w:rsid w:val="00EF2A00"/>
    <w:rsid w:val="00EF312F"/>
    <w:rsid w:val="00EF58ED"/>
    <w:rsid w:val="00F0203C"/>
    <w:rsid w:val="00F078C0"/>
    <w:rsid w:val="00F133F1"/>
    <w:rsid w:val="00F138C6"/>
    <w:rsid w:val="00F2317F"/>
    <w:rsid w:val="00F26C47"/>
    <w:rsid w:val="00F3076E"/>
    <w:rsid w:val="00F31FDB"/>
    <w:rsid w:val="00F36B73"/>
    <w:rsid w:val="00F50762"/>
    <w:rsid w:val="00F55878"/>
    <w:rsid w:val="00F57534"/>
    <w:rsid w:val="00F62A2A"/>
    <w:rsid w:val="00F65EBA"/>
    <w:rsid w:val="00F71F25"/>
    <w:rsid w:val="00F757FE"/>
    <w:rsid w:val="00F815D4"/>
    <w:rsid w:val="00F824DB"/>
    <w:rsid w:val="00F826CF"/>
    <w:rsid w:val="00F83115"/>
    <w:rsid w:val="00F8356E"/>
    <w:rsid w:val="00F83B8C"/>
    <w:rsid w:val="00F90AA0"/>
    <w:rsid w:val="00F91B31"/>
    <w:rsid w:val="00F9354F"/>
    <w:rsid w:val="00F93568"/>
    <w:rsid w:val="00FA0CCC"/>
    <w:rsid w:val="00FA2F46"/>
    <w:rsid w:val="00FA547A"/>
    <w:rsid w:val="00FB2897"/>
    <w:rsid w:val="00FB3C9F"/>
    <w:rsid w:val="00FB5223"/>
    <w:rsid w:val="00FB5C2E"/>
    <w:rsid w:val="00FC04E3"/>
    <w:rsid w:val="00FC2FD4"/>
    <w:rsid w:val="00FC5234"/>
    <w:rsid w:val="00FD6A3C"/>
    <w:rsid w:val="00FE4A6C"/>
    <w:rsid w:val="00FF0E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95DC55"/>
  <w15:docId w15:val="{219343C2-E73D-184F-B2A8-593ABA74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C4"/>
    <w:pPr>
      <w:spacing w:after="200" w:line="276" w:lineRule="auto"/>
    </w:pPr>
    <w:rPr>
      <w:sz w:val="22"/>
      <w:szCs w:val="22"/>
      <w:lang w:val="sv-SE" w:eastAsia="en-US"/>
    </w:rPr>
  </w:style>
  <w:style w:type="paragraph" w:styleId="Heading1">
    <w:name w:val="heading 1"/>
    <w:basedOn w:val="Normal"/>
    <w:next w:val="Normal"/>
    <w:link w:val="Heading1Char"/>
    <w:uiPriority w:val="9"/>
    <w:qFormat/>
    <w:rsid w:val="00250C4A"/>
    <w:pPr>
      <w:keepNext/>
      <w:spacing w:before="240" w:after="60"/>
      <w:outlineLvl w:val="0"/>
    </w:pPr>
    <w:rPr>
      <w:rFonts w:ascii="Cambria" w:eastAsia="Times New Roman" w:hAnsi="Cambria"/>
      <w:b/>
      <w:bCs/>
      <w:kern w:val="32"/>
      <w:sz w:val="32"/>
      <w:szCs w:val="32"/>
      <w:lang w:val="en-GB"/>
    </w:rPr>
  </w:style>
  <w:style w:type="paragraph" w:styleId="Heading2">
    <w:name w:val="heading 2"/>
    <w:basedOn w:val="Normal"/>
    <w:next w:val="Normal"/>
    <w:link w:val="Heading2Char"/>
    <w:uiPriority w:val="9"/>
    <w:qFormat/>
    <w:rsid w:val="003E5A0F"/>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3E5A0F"/>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3E5A0F"/>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704EB5"/>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unhideWhenUsed/>
    <w:qFormat/>
    <w:rsid w:val="00EC7BE5"/>
    <w:pPr>
      <w:keepNext/>
      <w:keepLines/>
      <w:spacing w:before="40" w:after="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5345"/>
  </w:style>
  <w:style w:type="paragraph" w:styleId="Footer">
    <w:name w:val="footer"/>
    <w:basedOn w:val="Normal"/>
    <w:link w:val="FooterChar"/>
    <w:uiPriority w:val="99"/>
    <w:unhideWhenUsed/>
    <w:rsid w:val="00875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5345"/>
  </w:style>
  <w:style w:type="paragraph" w:styleId="BalloonText">
    <w:name w:val="Balloon Text"/>
    <w:basedOn w:val="Normal"/>
    <w:link w:val="BalloonTextChar"/>
    <w:uiPriority w:val="99"/>
    <w:semiHidden/>
    <w:unhideWhenUsed/>
    <w:rsid w:val="008753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75345"/>
    <w:rPr>
      <w:rFonts w:ascii="Tahoma" w:hAnsi="Tahoma" w:cs="Tahoma"/>
      <w:sz w:val="16"/>
      <w:szCs w:val="16"/>
    </w:rPr>
  </w:style>
  <w:style w:type="paragraph" w:customStyle="1" w:styleId="HISheadline">
    <w:name w:val="HIS_headline"/>
    <w:rsid w:val="0062668E"/>
    <w:pPr>
      <w:widowControl w:val="0"/>
      <w:spacing w:line="340" w:lineRule="exact"/>
      <w:jc w:val="both"/>
    </w:pPr>
    <w:rPr>
      <w:rFonts w:ascii="Arial" w:eastAsia="Times New Roman" w:hAnsi="Arial"/>
      <w:b/>
      <w:caps/>
      <w:noProof/>
      <w:sz w:val="34"/>
      <w:lang w:val="sv-SE" w:eastAsia="sv-SE"/>
    </w:rPr>
  </w:style>
  <w:style w:type="paragraph" w:customStyle="1" w:styleId="HISheadlinesub">
    <w:name w:val="HIS_headline_sub"/>
    <w:basedOn w:val="Normal"/>
    <w:rsid w:val="0062668E"/>
    <w:pPr>
      <w:widowControl w:val="0"/>
      <w:spacing w:after="0" w:line="290" w:lineRule="exact"/>
    </w:pPr>
    <w:rPr>
      <w:rFonts w:ascii="Georgia" w:eastAsia="Times New Roman" w:hAnsi="Georgia"/>
      <w:noProof/>
      <w:sz w:val="28"/>
      <w:szCs w:val="20"/>
      <w:lang w:eastAsia="sv-SE"/>
    </w:rPr>
  </w:style>
  <w:style w:type="paragraph" w:customStyle="1" w:styleId="HISnormal">
    <w:name w:val="HIS_normal"/>
    <w:rsid w:val="0062668E"/>
    <w:pPr>
      <w:widowControl w:val="0"/>
      <w:spacing w:line="290" w:lineRule="exact"/>
    </w:pPr>
    <w:rPr>
      <w:rFonts w:ascii="Georgia" w:eastAsia="Times New Roman" w:hAnsi="Georgia"/>
      <w:noProof/>
      <w:sz w:val="24"/>
      <w:lang w:val="sv-SE" w:eastAsia="sv-SE"/>
    </w:rPr>
  </w:style>
  <w:style w:type="character" w:customStyle="1" w:styleId="Heading1Char">
    <w:name w:val="Heading 1 Char"/>
    <w:link w:val="Heading1"/>
    <w:uiPriority w:val="9"/>
    <w:rsid w:val="00250C4A"/>
    <w:rPr>
      <w:rFonts w:ascii="Cambria" w:eastAsia="Times New Roman" w:hAnsi="Cambria"/>
      <w:b/>
      <w:bCs/>
      <w:kern w:val="32"/>
      <w:sz w:val="32"/>
      <w:szCs w:val="32"/>
      <w:lang w:val="en-GB" w:eastAsia="en-US"/>
    </w:rPr>
  </w:style>
  <w:style w:type="character" w:customStyle="1" w:styleId="Heading2Char">
    <w:name w:val="Heading 2 Char"/>
    <w:link w:val="Heading2"/>
    <w:uiPriority w:val="9"/>
    <w:rsid w:val="003E5A0F"/>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3E5A0F"/>
    <w:rPr>
      <w:rFonts w:ascii="Cambria" w:eastAsia="Times New Roman" w:hAnsi="Cambria" w:cs="Times New Roman"/>
      <w:b/>
      <w:bCs/>
      <w:sz w:val="26"/>
      <w:szCs w:val="26"/>
      <w:lang w:eastAsia="en-US"/>
    </w:rPr>
  </w:style>
  <w:style w:type="character" w:customStyle="1" w:styleId="Heading4Char">
    <w:name w:val="Heading 4 Char"/>
    <w:link w:val="Heading4"/>
    <w:uiPriority w:val="9"/>
    <w:rsid w:val="003E5A0F"/>
    <w:rPr>
      <w:rFonts w:ascii="Calibri" w:eastAsia="Times New Roman" w:hAnsi="Calibri" w:cs="Times New Roman"/>
      <w:b/>
      <w:bCs/>
      <w:sz w:val="28"/>
      <w:szCs w:val="28"/>
      <w:lang w:eastAsia="en-US"/>
    </w:rPr>
  </w:style>
  <w:style w:type="character" w:styleId="Hyperlink">
    <w:name w:val="Hyperlink"/>
    <w:uiPriority w:val="99"/>
    <w:unhideWhenUsed/>
    <w:rsid w:val="00AA74B0"/>
    <w:rPr>
      <w:color w:val="0000FF"/>
      <w:u w:val="single"/>
    </w:rPr>
  </w:style>
  <w:style w:type="paragraph" w:customStyle="1" w:styleId="Default">
    <w:name w:val="Default"/>
    <w:rsid w:val="00347CE3"/>
    <w:pPr>
      <w:autoSpaceDE w:val="0"/>
      <w:autoSpaceDN w:val="0"/>
      <w:adjustRightInd w:val="0"/>
    </w:pPr>
    <w:rPr>
      <w:rFonts w:ascii="Georgia" w:hAnsi="Georgia" w:cs="Georgia"/>
      <w:color w:val="000000"/>
      <w:sz w:val="24"/>
      <w:szCs w:val="24"/>
      <w:lang w:val="sv-SE" w:eastAsia="sv-SE"/>
    </w:rPr>
  </w:style>
  <w:style w:type="paragraph" w:styleId="Revision">
    <w:name w:val="Revision"/>
    <w:hidden/>
    <w:uiPriority w:val="99"/>
    <w:semiHidden/>
    <w:rsid w:val="00B6702C"/>
    <w:rPr>
      <w:sz w:val="22"/>
      <w:szCs w:val="22"/>
      <w:lang w:val="sv-SE" w:eastAsia="en-US"/>
    </w:rPr>
  </w:style>
  <w:style w:type="character" w:styleId="CommentReference">
    <w:name w:val="annotation reference"/>
    <w:uiPriority w:val="99"/>
    <w:semiHidden/>
    <w:unhideWhenUsed/>
    <w:rsid w:val="006A03BD"/>
    <w:rPr>
      <w:sz w:val="16"/>
      <w:szCs w:val="16"/>
    </w:rPr>
  </w:style>
  <w:style w:type="paragraph" w:styleId="CommentText">
    <w:name w:val="annotation text"/>
    <w:basedOn w:val="Normal"/>
    <w:link w:val="CommentTextChar"/>
    <w:uiPriority w:val="99"/>
    <w:semiHidden/>
    <w:unhideWhenUsed/>
    <w:rsid w:val="006A03BD"/>
    <w:rPr>
      <w:sz w:val="20"/>
      <w:szCs w:val="20"/>
    </w:rPr>
  </w:style>
  <w:style w:type="character" w:customStyle="1" w:styleId="CommentTextChar">
    <w:name w:val="Comment Text Char"/>
    <w:link w:val="CommentText"/>
    <w:uiPriority w:val="99"/>
    <w:semiHidden/>
    <w:rsid w:val="006A03BD"/>
    <w:rPr>
      <w:lang w:val="sv-SE" w:eastAsia="en-US"/>
    </w:rPr>
  </w:style>
  <w:style w:type="paragraph" w:styleId="CommentSubject">
    <w:name w:val="annotation subject"/>
    <w:basedOn w:val="CommentText"/>
    <w:next w:val="CommentText"/>
    <w:link w:val="CommentSubjectChar"/>
    <w:uiPriority w:val="99"/>
    <w:semiHidden/>
    <w:unhideWhenUsed/>
    <w:rsid w:val="006A03BD"/>
    <w:rPr>
      <w:b/>
      <w:bCs/>
    </w:rPr>
  </w:style>
  <w:style w:type="character" w:customStyle="1" w:styleId="CommentSubjectChar">
    <w:name w:val="Comment Subject Char"/>
    <w:link w:val="CommentSubject"/>
    <w:uiPriority w:val="99"/>
    <w:semiHidden/>
    <w:rsid w:val="006A03BD"/>
    <w:rPr>
      <w:b/>
      <w:bCs/>
      <w:lang w:val="sv-SE" w:eastAsia="en-US"/>
    </w:rPr>
  </w:style>
  <w:style w:type="paragraph" w:styleId="TOCHeading">
    <w:name w:val="TOC Heading"/>
    <w:basedOn w:val="Heading1"/>
    <w:next w:val="Normal"/>
    <w:uiPriority w:val="39"/>
    <w:unhideWhenUsed/>
    <w:qFormat/>
    <w:rsid w:val="00C4103C"/>
    <w:pPr>
      <w:keepLines/>
      <w:spacing w:before="480" w:after="0"/>
      <w:outlineLvl w:val="9"/>
    </w:pPr>
    <w:rPr>
      <w:rFonts w:eastAsia="MS Gothic"/>
      <w:color w:val="365F91"/>
      <w:kern w:val="0"/>
      <w:sz w:val="28"/>
      <w:szCs w:val="28"/>
      <w:lang w:val="en-US" w:eastAsia="ja-JP"/>
    </w:rPr>
  </w:style>
  <w:style w:type="paragraph" w:styleId="TOC1">
    <w:name w:val="toc 1"/>
    <w:basedOn w:val="Normal"/>
    <w:next w:val="Normal"/>
    <w:autoRedefine/>
    <w:uiPriority w:val="39"/>
    <w:unhideWhenUsed/>
    <w:rsid w:val="00C4103C"/>
  </w:style>
  <w:style w:type="paragraph" w:styleId="TOC2">
    <w:name w:val="toc 2"/>
    <w:basedOn w:val="Normal"/>
    <w:next w:val="Normal"/>
    <w:autoRedefine/>
    <w:uiPriority w:val="39"/>
    <w:unhideWhenUsed/>
    <w:rsid w:val="00C4103C"/>
    <w:pPr>
      <w:ind w:left="220"/>
    </w:pPr>
  </w:style>
  <w:style w:type="character" w:styleId="SubtleEmphasis">
    <w:name w:val="Subtle Emphasis"/>
    <w:basedOn w:val="DefaultParagraphFont"/>
    <w:uiPriority w:val="19"/>
    <w:qFormat/>
    <w:rsid w:val="00476CCD"/>
    <w:rPr>
      <w:i/>
      <w:iCs/>
      <w:color w:val="808080" w:themeColor="text1" w:themeTint="7F"/>
    </w:rPr>
  </w:style>
  <w:style w:type="paragraph" w:styleId="FootnoteText">
    <w:name w:val="footnote text"/>
    <w:basedOn w:val="Normal"/>
    <w:link w:val="FootnoteTextChar"/>
    <w:uiPriority w:val="99"/>
    <w:semiHidden/>
    <w:unhideWhenUsed/>
    <w:rsid w:val="00371A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A47"/>
    <w:rPr>
      <w:lang w:val="sv-SE" w:eastAsia="en-US"/>
    </w:rPr>
  </w:style>
  <w:style w:type="character" w:styleId="FootnoteReference">
    <w:name w:val="footnote reference"/>
    <w:basedOn w:val="DefaultParagraphFont"/>
    <w:uiPriority w:val="99"/>
    <w:semiHidden/>
    <w:unhideWhenUsed/>
    <w:rsid w:val="00371A47"/>
    <w:rPr>
      <w:vertAlign w:val="superscript"/>
    </w:rPr>
  </w:style>
  <w:style w:type="paragraph" w:styleId="ListParagraph">
    <w:name w:val="List Paragraph"/>
    <w:basedOn w:val="Normal"/>
    <w:uiPriority w:val="34"/>
    <w:qFormat/>
    <w:rsid w:val="00B0112C"/>
    <w:pPr>
      <w:ind w:left="720"/>
      <w:contextualSpacing/>
    </w:pPr>
  </w:style>
  <w:style w:type="character" w:styleId="FollowedHyperlink">
    <w:name w:val="FollowedHyperlink"/>
    <w:basedOn w:val="DefaultParagraphFont"/>
    <w:uiPriority w:val="99"/>
    <w:semiHidden/>
    <w:unhideWhenUsed/>
    <w:rsid w:val="008A1A16"/>
    <w:rPr>
      <w:color w:val="919191" w:themeColor="followedHyperlink"/>
      <w:u w:val="single"/>
    </w:rPr>
  </w:style>
  <w:style w:type="paragraph" w:styleId="Quote">
    <w:name w:val="Quote"/>
    <w:basedOn w:val="Normal"/>
    <w:next w:val="Normal"/>
    <w:link w:val="QuoteChar"/>
    <w:uiPriority w:val="29"/>
    <w:qFormat/>
    <w:rsid w:val="00AA5460"/>
    <w:rPr>
      <w:rFonts w:asciiTheme="minorHAnsi" w:eastAsiaTheme="minorEastAsia" w:hAnsiTheme="minorHAnsi" w:cstheme="minorBidi"/>
      <w:i/>
      <w:iCs/>
      <w:color w:val="000000" w:themeColor="text1"/>
      <w:lang w:val="en-US" w:eastAsia="ja-JP"/>
    </w:rPr>
  </w:style>
  <w:style w:type="character" w:customStyle="1" w:styleId="QuoteChar">
    <w:name w:val="Quote Char"/>
    <w:basedOn w:val="DefaultParagraphFont"/>
    <w:link w:val="Quote"/>
    <w:uiPriority w:val="29"/>
    <w:rsid w:val="00AA5460"/>
    <w:rPr>
      <w:rFonts w:asciiTheme="minorHAnsi" w:eastAsiaTheme="minorEastAsia" w:hAnsiTheme="minorHAnsi" w:cstheme="minorBidi"/>
      <w:i/>
      <w:iCs/>
      <w:color w:val="000000" w:themeColor="text1"/>
      <w:sz w:val="22"/>
      <w:szCs w:val="22"/>
      <w:lang w:val="en-US" w:eastAsia="ja-JP"/>
    </w:rPr>
  </w:style>
  <w:style w:type="character" w:styleId="Strong">
    <w:name w:val="Strong"/>
    <w:basedOn w:val="DefaultParagraphFont"/>
    <w:uiPriority w:val="22"/>
    <w:qFormat/>
    <w:rsid w:val="000F5894"/>
    <w:rPr>
      <w:b/>
      <w:bCs/>
    </w:rPr>
  </w:style>
  <w:style w:type="paragraph" w:styleId="Subtitle">
    <w:name w:val="Subtitle"/>
    <w:basedOn w:val="Normal"/>
    <w:next w:val="Normal"/>
    <w:link w:val="SubtitleChar"/>
    <w:uiPriority w:val="11"/>
    <w:qFormat/>
    <w:rsid w:val="004A6FC5"/>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4A6FC5"/>
    <w:rPr>
      <w:rFonts w:asciiTheme="majorHAnsi" w:eastAsiaTheme="majorEastAsia" w:hAnsiTheme="majorHAnsi" w:cstheme="majorBidi"/>
      <w:i/>
      <w:iCs/>
      <w:color w:val="DDDDDD" w:themeColor="accent1"/>
      <w:spacing w:val="15"/>
      <w:sz w:val="24"/>
      <w:szCs w:val="24"/>
      <w:lang w:val="sv-SE" w:eastAsia="en-US"/>
    </w:rPr>
  </w:style>
  <w:style w:type="character" w:customStyle="1" w:styleId="Heading5Char">
    <w:name w:val="Heading 5 Char"/>
    <w:basedOn w:val="DefaultParagraphFont"/>
    <w:link w:val="Heading5"/>
    <w:uiPriority w:val="9"/>
    <w:rsid w:val="00704EB5"/>
    <w:rPr>
      <w:rFonts w:asciiTheme="majorHAnsi" w:eastAsiaTheme="majorEastAsia" w:hAnsiTheme="majorHAnsi" w:cstheme="majorBidi"/>
      <w:color w:val="6E6E6E" w:themeColor="accent1" w:themeShade="7F"/>
      <w:sz w:val="22"/>
      <w:szCs w:val="22"/>
      <w:lang w:val="sv-SE" w:eastAsia="en-US"/>
    </w:rPr>
  </w:style>
  <w:style w:type="paragraph" w:styleId="TOC3">
    <w:name w:val="toc 3"/>
    <w:basedOn w:val="Normal"/>
    <w:next w:val="Normal"/>
    <w:autoRedefine/>
    <w:uiPriority w:val="39"/>
    <w:unhideWhenUsed/>
    <w:rsid w:val="00F2317F"/>
    <w:pPr>
      <w:spacing w:after="100"/>
      <w:ind w:left="440"/>
    </w:pPr>
  </w:style>
  <w:style w:type="paragraph" w:styleId="NormalWeb">
    <w:name w:val="Normal (Web)"/>
    <w:basedOn w:val="Normal"/>
    <w:uiPriority w:val="99"/>
    <w:unhideWhenUsed/>
    <w:rsid w:val="00B378BB"/>
    <w:pPr>
      <w:spacing w:before="100" w:beforeAutospacing="1" w:after="100" w:afterAutospacing="1" w:line="240" w:lineRule="auto"/>
    </w:pPr>
    <w:rPr>
      <w:rFonts w:ascii="Times" w:eastAsiaTheme="minorEastAsia" w:hAnsi="Times"/>
      <w:sz w:val="20"/>
      <w:szCs w:val="20"/>
    </w:rPr>
  </w:style>
  <w:style w:type="character" w:customStyle="1" w:styleId="Heading6Char">
    <w:name w:val="Heading 6 Char"/>
    <w:basedOn w:val="DefaultParagraphFont"/>
    <w:link w:val="Heading6"/>
    <w:uiPriority w:val="9"/>
    <w:rsid w:val="00EC7BE5"/>
    <w:rPr>
      <w:rFonts w:asciiTheme="majorHAnsi" w:eastAsiaTheme="majorEastAsia" w:hAnsiTheme="majorHAnsi" w:cstheme="majorBidi"/>
      <w:color w:val="6E6E6E" w:themeColor="accent1" w:themeShade="7F"/>
      <w:sz w:val="22"/>
      <w:szCs w:val="22"/>
      <w:lang w:val="sv-S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75703">
      <w:bodyDiv w:val="1"/>
      <w:marLeft w:val="0"/>
      <w:marRight w:val="0"/>
      <w:marTop w:val="0"/>
      <w:marBottom w:val="0"/>
      <w:divBdr>
        <w:top w:val="none" w:sz="0" w:space="0" w:color="auto"/>
        <w:left w:val="none" w:sz="0" w:space="0" w:color="auto"/>
        <w:bottom w:val="none" w:sz="0" w:space="0" w:color="auto"/>
        <w:right w:val="none" w:sz="0" w:space="0" w:color="auto"/>
      </w:divBdr>
    </w:div>
    <w:div w:id="147787635">
      <w:bodyDiv w:val="1"/>
      <w:marLeft w:val="0"/>
      <w:marRight w:val="0"/>
      <w:marTop w:val="0"/>
      <w:marBottom w:val="0"/>
      <w:divBdr>
        <w:top w:val="none" w:sz="0" w:space="0" w:color="auto"/>
        <w:left w:val="none" w:sz="0" w:space="0" w:color="auto"/>
        <w:bottom w:val="none" w:sz="0" w:space="0" w:color="auto"/>
        <w:right w:val="none" w:sz="0" w:space="0" w:color="auto"/>
      </w:divBdr>
    </w:div>
    <w:div w:id="421224136">
      <w:bodyDiv w:val="1"/>
      <w:marLeft w:val="0"/>
      <w:marRight w:val="0"/>
      <w:marTop w:val="0"/>
      <w:marBottom w:val="0"/>
      <w:divBdr>
        <w:top w:val="none" w:sz="0" w:space="0" w:color="auto"/>
        <w:left w:val="none" w:sz="0" w:space="0" w:color="auto"/>
        <w:bottom w:val="none" w:sz="0" w:space="0" w:color="auto"/>
        <w:right w:val="none" w:sz="0" w:space="0" w:color="auto"/>
      </w:divBdr>
    </w:div>
    <w:div w:id="568006235">
      <w:bodyDiv w:val="1"/>
      <w:marLeft w:val="0"/>
      <w:marRight w:val="0"/>
      <w:marTop w:val="0"/>
      <w:marBottom w:val="0"/>
      <w:divBdr>
        <w:top w:val="none" w:sz="0" w:space="0" w:color="auto"/>
        <w:left w:val="none" w:sz="0" w:space="0" w:color="auto"/>
        <w:bottom w:val="none" w:sz="0" w:space="0" w:color="auto"/>
        <w:right w:val="none" w:sz="0" w:space="0" w:color="auto"/>
      </w:divBdr>
    </w:div>
    <w:div w:id="582564361">
      <w:bodyDiv w:val="1"/>
      <w:marLeft w:val="0"/>
      <w:marRight w:val="0"/>
      <w:marTop w:val="0"/>
      <w:marBottom w:val="0"/>
      <w:divBdr>
        <w:top w:val="none" w:sz="0" w:space="0" w:color="auto"/>
        <w:left w:val="none" w:sz="0" w:space="0" w:color="auto"/>
        <w:bottom w:val="none" w:sz="0" w:space="0" w:color="auto"/>
        <w:right w:val="none" w:sz="0" w:space="0" w:color="auto"/>
      </w:divBdr>
    </w:div>
    <w:div w:id="750737287">
      <w:bodyDiv w:val="1"/>
      <w:marLeft w:val="0"/>
      <w:marRight w:val="0"/>
      <w:marTop w:val="0"/>
      <w:marBottom w:val="0"/>
      <w:divBdr>
        <w:top w:val="none" w:sz="0" w:space="0" w:color="auto"/>
        <w:left w:val="none" w:sz="0" w:space="0" w:color="auto"/>
        <w:bottom w:val="none" w:sz="0" w:space="0" w:color="auto"/>
        <w:right w:val="none" w:sz="0" w:space="0" w:color="auto"/>
      </w:divBdr>
    </w:div>
    <w:div w:id="878904814">
      <w:bodyDiv w:val="1"/>
      <w:marLeft w:val="0"/>
      <w:marRight w:val="0"/>
      <w:marTop w:val="0"/>
      <w:marBottom w:val="0"/>
      <w:divBdr>
        <w:top w:val="none" w:sz="0" w:space="0" w:color="auto"/>
        <w:left w:val="none" w:sz="0" w:space="0" w:color="auto"/>
        <w:bottom w:val="none" w:sz="0" w:space="0" w:color="auto"/>
        <w:right w:val="none" w:sz="0" w:space="0" w:color="auto"/>
      </w:divBdr>
    </w:div>
    <w:div w:id="1001002787">
      <w:bodyDiv w:val="1"/>
      <w:marLeft w:val="0"/>
      <w:marRight w:val="0"/>
      <w:marTop w:val="0"/>
      <w:marBottom w:val="0"/>
      <w:divBdr>
        <w:top w:val="none" w:sz="0" w:space="0" w:color="auto"/>
        <w:left w:val="none" w:sz="0" w:space="0" w:color="auto"/>
        <w:bottom w:val="none" w:sz="0" w:space="0" w:color="auto"/>
        <w:right w:val="none" w:sz="0" w:space="0" w:color="auto"/>
      </w:divBdr>
    </w:div>
    <w:div w:id="1016033853">
      <w:bodyDiv w:val="1"/>
      <w:marLeft w:val="0"/>
      <w:marRight w:val="0"/>
      <w:marTop w:val="0"/>
      <w:marBottom w:val="0"/>
      <w:divBdr>
        <w:top w:val="none" w:sz="0" w:space="0" w:color="auto"/>
        <w:left w:val="none" w:sz="0" w:space="0" w:color="auto"/>
        <w:bottom w:val="none" w:sz="0" w:space="0" w:color="auto"/>
        <w:right w:val="none" w:sz="0" w:space="0" w:color="auto"/>
      </w:divBdr>
    </w:div>
    <w:div w:id="1066562468">
      <w:bodyDiv w:val="1"/>
      <w:marLeft w:val="0"/>
      <w:marRight w:val="0"/>
      <w:marTop w:val="0"/>
      <w:marBottom w:val="0"/>
      <w:divBdr>
        <w:top w:val="none" w:sz="0" w:space="0" w:color="auto"/>
        <w:left w:val="none" w:sz="0" w:space="0" w:color="auto"/>
        <w:bottom w:val="none" w:sz="0" w:space="0" w:color="auto"/>
        <w:right w:val="none" w:sz="0" w:space="0" w:color="auto"/>
      </w:divBdr>
      <w:divsChild>
        <w:div w:id="1995178489">
          <w:marLeft w:val="0"/>
          <w:marRight w:val="0"/>
          <w:marTop w:val="0"/>
          <w:marBottom w:val="0"/>
          <w:divBdr>
            <w:top w:val="none" w:sz="0" w:space="0" w:color="auto"/>
            <w:left w:val="none" w:sz="0" w:space="0" w:color="auto"/>
            <w:bottom w:val="none" w:sz="0" w:space="0" w:color="auto"/>
            <w:right w:val="none" w:sz="0" w:space="0" w:color="auto"/>
          </w:divBdr>
          <w:divsChild>
            <w:div w:id="555169365">
              <w:marLeft w:val="0"/>
              <w:marRight w:val="0"/>
              <w:marTop w:val="0"/>
              <w:marBottom w:val="0"/>
              <w:divBdr>
                <w:top w:val="none" w:sz="0" w:space="0" w:color="auto"/>
                <w:left w:val="none" w:sz="0" w:space="0" w:color="auto"/>
                <w:bottom w:val="none" w:sz="0" w:space="0" w:color="auto"/>
                <w:right w:val="none" w:sz="0" w:space="0" w:color="auto"/>
              </w:divBdr>
              <w:divsChild>
                <w:div w:id="1141267520">
                  <w:marLeft w:val="0"/>
                  <w:marRight w:val="0"/>
                  <w:marTop w:val="0"/>
                  <w:marBottom w:val="0"/>
                  <w:divBdr>
                    <w:top w:val="none" w:sz="0" w:space="0" w:color="auto"/>
                    <w:left w:val="none" w:sz="0" w:space="0" w:color="auto"/>
                    <w:bottom w:val="none" w:sz="0" w:space="0" w:color="auto"/>
                    <w:right w:val="none" w:sz="0" w:space="0" w:color="auto"/>
                  </w:divBdr>
                  <w:divsChild>
                    <w:div w:id="13668">
                      <w:marLeft w:val="0"/>
                      <w:marRight w:val="0"/>
                      <w:marTop w:val="0"/>
                      <w:marBottom w:val="0"/>
                      <w:divBdr>
                        <w:top w:val="none" w:sz="0" w:space="0" w:color="auto"/>
                        <w:left w:val="none" w:sz="0" w:space="0" w:color="auto"/>
                        <w:bottom w:val="none" w:sz="0" w:space="0" w:color="auto"/>
                        <w:right w:val="none" w:sz="0" w:space="0" w:color="auto"/>
                      </w:divBdr>
                      <w:divsChild>
                        <w:div w:id="1814248926">
                          <w:marLeft w:val="0"/>
                          <w:marRight w:val="0"/>
                          <w:marTop w:val="0"/>
                          <w:marBottom w:val="0"/>
                          <w:divBdr>
                            <w:top w:val="none" w:sz="0" w:space="0" w:color="auto"/>
                            <w:left w:val="none" w:sz="0" w:space="0" w:color="auto"/>
                            <w:bottom w:val="none" w:sz="0" w:space="0" w:color="auto"/>
                            <w:right w:val="none" w:sz="0" w:space="0" w:color="auto"/>
                          </w:divBdr>
                          <w:divsChild>
                            <w:div w:id="874539145">
                              <w:marLeft w:val="0"/>
                              <w:marRight w:val="0"/>
                              <w:marTop w:val="0"/>
                              <w:marBottom w:val="0"/>
                              <w:divBdr>
                                <w:top w:val="none" w:sz="0" w:space="0" w:color="auto"/>
                                <w:left w:val="none" w:sz="0" w:space="0" w:color="auto"/>
                                <w:bottom w:val="none" w:sz="0" w:space="0" w:color="auto"/>
                                <w:right w:val="none" w:sz="0" w:space="0" w:color="auto"/>
                              </w:divBdr>
                              <w:divsChild>
                                <w:div w:id="940837103">
                                  <w:marLeft w:val="0"/>
                                  <w:marRight w:val="0"/>
                                  <w:marTop w:val="0"/>
                                  <w:marBottom w:val="0"/>
                                  <w:divBdr>
                                    <w:top w:val="none" w:sz="0" w:space="0" w:color="auto"/>
                                    <w:left w:val="none" w:sz="0" w:space="0" w:color="auto"/>
                                    <w:bottom w:val="none" w:sz="0" w:space="0" w:color="auto"/>
                                    <w:right w:val="none" w:sz="0" w:space="0" w:color="auto"/>
                                  </w:divBdr>
                                  <w:divsChild>
                                    <w:div w:id="1574044540">
                                      <w:marLeft w:val="0"/>
                                      <w:marRight w:val="0"/>
                                      <w:marTop w:val="0"/>
                                      <w:marBottom w:val="0"/>
                                      <w:divBdr>
                                        <w:top w:val="none" w:sz="0" w:space="0" w:color="auto"/>
                                        <w:left w:val="none" w:sz="0" w:space="0" w:color="auto"/>
                                        <w:bottom w:val="none" w:sz="0" w:space="0" w:color="auto"/>
                                        <w:right w:val="none" w:sz="0" w:space="0" w:color="auto"/>
                                      </w:divBdr>
                                      <w:divsChild>
                                        <w:div w:id="210730729">
                                          <w:marLeft w:val="0"/>
                                          <w:marRight w:val="0"/>
                                          <w:marTop w:val="0"/>
                                          <w:marBottom w:val="0"/>
                                          <w:divBdr>
                                            <w:top w:val="none" w:sz="0" w:space="0" w:color="auto"/>
                                            <w:left w:val="none" w:sz="0" w:space="0" w:color="auto"/>
                                            <w:bottom w:val="none" w:sz="0" w:space="0" w:color="auto"/>
                                            <w:right w:val="none" w:sz="0" w:space="0" w:color="auto"/>
                                          </w:divBdr>
                                          <w:divsChild>
                                            <w:div w:id="962688415">
                                              <w:marLeft w:val="0"/>
                                              <w:marRight w:val="0"/>
                                              <w:marTop w:val="0"/>
                                              <w:marBottom w:val="0"/>
                                              <w:divBdr>
                                                <w:top w:val="single" w:sz="12" w:space="2" w:color="FFFFCC"/>
                                                <w:left w:val="single" w:sz="12" w:space="2" w:color="FFFFCC"/>
                                                <w:bottom w:val="single" w:sz="12" w:space="2" w:color="FFFFCC"/>
                                                <w:right w:val="single" w:sz="12" w:space="0" w:color="FFFFCC"/>
                                              </w:divBdr>
                                              <w:divsChild>
                                                <w:div w:id="1277785825">
                                                  <w:marLeft w:val="0"/>
                                                  <w:marRight w:val="0"/>
                                                  <w:marTop w:val="0"/>
                                                  <w:marBottom w:val="0"/>
                                                  <w:divBdr>
                                                    <w:top w:val="none" w:sz="0" w:space="0" w:color="auto"/>
                                                    <w:left w:val="none" w:sz="0" w:space="0" w:color="auto"/>
                                                    <w:bottom w:val="none" w:sz="0" w:space="0" w:color="auto"/>
                                                    <w:right w:val="none" w:sz="0" w:space="0" w:color="auto"/>
                                                  </w:divBdr>
                                                  <w:divsChild>
                                                    <w:div w:id="1579167105">
                                                      <w:marLeft w:val="0"/>
                                                      <w:marRight w:val="0"/>
                                                      <w:marTop w:val="0"/>
                                                      <w:marBottom w:val="0"/>
                                                      <w:divBdr>
                                                        <w:top w:val="none" w:sz="0" w:space="0" w:color="auto"/>
                                                        <w:left w:val="none" w:sz="0" w:space="0" w:color="auto"/>
                                                        <w:bottom w:val="none" w:sz="0" w:space="0" w:color="auto"/>
                                                        <w:right w:val="none" w:sz="0" w:space="0" w:color="auto"/>
                                                      </w:divBdr>
                                                      <w:divsChild>
                                                        <w:div w:id="435369336">
                                                          <w:marLeft w:val="0"/>
                                                          <w:marRight w:val="0"/>
                                                          <w:marTop w:val="0"/>
                                                          <w:marBottom w:val="0"/>
                                                          <w:divBdr>
                                                            <w:top w:val="none" w:sz="0" w:space="0" w:color="auto"/>
                                                            <w:left w:val="none" w:sz="0" w:space="0" w:color="auto"/>
                                                            <w:bottom w:val="none" w:sz="0" w:space="0" w:color="auto"/>
                                                            <w:right w:val="none" w:sz="0" w:space="0" w:color="auto"/>
                                                          </w:divBdr>
                                                          <w:divsChild>
                                                            <w:div w:id="1130633685">
                                                              <w:marLeft w:val="0"/>
                                                              <w:marRight w:val="0"/>
                                                              <w:marTop w:val="0"/>
                                                              <w:marBottom w:val="0"/>
                                                              <w:divBdr>
                                                                <w:top w:val="none" w:sz="0" w:space="0" w:color="auto"/>
                                                                <w:left w:val="none" w:sz="0" w:space="0" w:color="auto"/>
                                                                <w:bottom w:val="none" w:sz="0" w:space="0" w:color="auto"/>
                                                                <w:right w:val="none" w:sz="0" w:space="0" w:color="auto"/>
                                                              </w:divBdr>
                                                              <w:divsChild>
                                                                <w:div w:id="1394309340">
                                                                  <w:marLeft w:val="0"/>
                                                                  <w:marRight w:val="0"/>
                                                                  <w:marTop w:val="0"/>
                                                                  <w:marBottom w:val="0"/>
                                                                  <w:divBdr>
                                                                    <w:top w:val="none" w:sz="0" w:space="0" w:color="auto"/>
                                                                    <w:left w:val="none" w:sz="0" w:space="0" w:color="auto"/>
                                                                    <w:bottom w:val="none" w:sz="0" w:space="0" w:color="auto"/>
                                                                    <w:right w:val="none" w:sz="0" w:space="0" w:color="auto"/>
                                                                  </w:divBdr>
                                                                  <w:divsChild>
                                                                    <w:div w:id="1005858561">
                                                                      <w:marLeft w:val="0"/>
                                                                      <w:marRight w:val="0"/>
                                                                      <w:marTop w:val="0"/>
                                                                      <w:marBottom w:val="0"/>
                                                                      <w:divBdr>
                                                                        <w:top w:val="none" w:sz="0" w:space="0" w:color="auto"/>
                                                                        <w:left w:val="none" w:sz="0" w:space="0" w:color="auto"/>
                                                                        <w:bottom w:val="none" w:sz="0" w:space="0" w:color="auto"/>
                                                                        <w:right w:val="none" w:sz="0" w:space="0" w:color="auto"/>
                                                                      </w:divBdr>
                                                                      <w:divsChild>
                                                                        <w:div w:id="1781417490">
                                                                          <w:marLeft w:val="0"/>
                                                                          <w:marRight w:val="0"/>
                                                                          <w:marTop w:val="0"/>
                                                                          <w:marBottom w:val="0"/>
                                                                          <w:divBdr>
                                                                            <w:top w:val="none" w:sz="0" w:space="0" w:color="auto"/>
                                                                            <w:left w:val="none" w:sz="0" w:space="0" w:color="auto"/>
                                                                            <w:bottom w:val="none" w:sz="0" w:space="0" w:color="auto"/>
                                                                            <w:right w:val="none" w:sz="0" w:space="0" w:color="auto"/>
                                                                          </w:divBdr>
                                                                          <w:divsChild>
                                                                            <w:div w:id="1064915433">
                                                                              <w:marLeft w:val="0"/>
                                                                              <w:marRight w:val="0"/>
                                                                              <w:marTop w:val="0"/>
                                                                              <w:marBottom w:val="0"/>
                                                                              <w:divBdr>
                                                                                <w:top w:val="none" w:sz="0" w:space="0" w:color="auto"/>
                                                                                <w:left w:val="none" w:sz="0" w:space="0" w:color="auto"/>
                                                                                <w:bottom w:val="none" w:sz="0" w:space="0" w:color="auto"/>
                                                                                <w:right w:val="none" w:sz="0" w:space="0" w:color="auto"/>
                                                                              </w:divBdr>
                                                                              <w:divsChild>
                                                                                <w:div w:id="531958186">
                                                                                  <w:marLeft w:val="0"/>
                                                                                  <w:marRight w:val="0"/>
                                                                                  <w:marTop w:val="0"/>
                                                                                  <w:marBottom w:val="0"/>
                                                                                  <w:divBdr>
                                                                                    <w:top w:val="none" w:sz="0" w:space="0" w:color="auto"/>
                                                                                    <w:left w:val="none" w:sz="0" w:space="0" w:color="auto"/>
                                                                                    <w:bottom w:val="none" w:sz="0" w:space="0" w:color="auto"/>
                                                                                    <w:right w:val="none" w:sz="0" w:space="0" w:color="auto"/>
                                                                                  </w:divBdr>
                                                                                  <w:divsChild>
                                                                                    <w:div w:id="2058429089">
                                                                                      <w:marLeft w:val="0"/>
                                                                                      <w:marRight w:val="0"/>
                                                                                      <w:marTop w:val="0"/>
                                                                                      <w:marBottom w:val="0"/>
                                                                                      <w:divBdr>
                                                                                        <w:top w:val="none" w:sz="0" w:space="0" w:color="auto"/>
                                                                                        <w:left w:val="none" w:sz="0" w:space="0" w:color="auto"/>
                                                                                        <w:bottom w:val="none" w:sz="0" w:space="0" w:color="auto"/>
                                                                                        <w:right w:val="none" w:sz="0" w:space="0" w:color="auto"/>
                                                                                      </w:divBdr>
                                                                                      <w:divsChild>
                                                                                        <w:div w:id="924846701">
                                                                                          <w:marLeft w:val="0"/>
                                                                                          <w:marRight w:val="0"/>
                                                                                          <w:marTop w:val="0"/>
                                                                                          <w:marBottom w:val="0"/>
                                                                                          <w:divBdr>
                                                                                            <w:top w:val="none" w:sz="0" w:space="0" w:color="auto"/>
                                                                                            <w:left w:val="none" w:sz="0" w:space="0" w:color="auto"/>
                                                                                            <w:bottom w:val="none" w:sz="0" w:space="0" w:color="auto"/>
                                                                                            <w:right w:val="none" w:sz="0" w:space="0" w:color="auto"/>
                                                                                          </w:divBdr>
                                                                                          <w:divsChild>
                                                                                            <w:div w:id="1397701801">
                                                                                              <w:marLeft w:val="0"/>
                                                                                              <w:marRight w:val="120"/>
                                                                                              <w:marTop w:val="0"/>
                                                                                              <w:marBottom w:val="150"/>
                                                                                              <w:divBdr>
                                                                                                <w:top w:val="single" w:sz="2" w:space="0" w:color="EFEFEF"/>
                                                                                                <w:left w:val="single" w:sz="6" w:space="0" w:color="EFEFEF"/>
                                                                                                <w:bottom w:val="single" w:sz="6" w:space="0" w:color="E2E2E2"/>
                                                                                                <w:right w:val="single" w:sz="6" w:space="0" w:color="EFEFEF"/>
                                                                                              </w:divBdr>
                                                                                              <w:divsChild>
                                                                                                <w:div w:id="761607380">
                                                                                                  <w:marLeft w:val="0"/>
                                                                                                  <w:marRight w:val="0"/>
                                                                                                  <w:marTop w:val="0"/>
                                                                                                  <w:marBottom w:val="0"/>
                                                                                                  <w:divBdr>
                                                                                                    <w:top w:val="none" w:sz="0" w:space="0" w:color="auto"/>
                                                                                                    <w:left w:val="none" w:sz="0" w:space="0" w:color="auto"/>
                                                                                                    <w:bottom w:val="none" w:sz="0" w:space="0" w:color="auto"/>
                                                                                                    <w:right w:val="none" w:sz="0" w:space="0" w:color="auto"/>
                                                                                                  </w:divBdr>
                                                                                                  <w:divsChild>
                                                                                                    <w:div w:id="1909614253">
                                                                                                      <w:marLeft w:val="0"/>
                                                                                                      <w:marRight w:val="0"/>
                                                                                                      <w:marTop w:val="0"/>
                                                                                                      <w:marBottom w:val="0"/>
                                                                                                      <w:divBdr>
                                                                                                        <w:top w:val="none" w:sz="0" w:space="0" w:color="auto"/>
                                                                                                        <w:left w:val="none" w:sz="0" w:space="0" w:color="auto"/>
                                                                                                        <w:bottom w:val="none" w:sz="0" w:space="0" w:color="auto"/>
                                                                                                        <w:right w:val="none" w:sz="0" w:space="0" w:color="auto"/>
                                                                                                      </w:divBdr>
                                                                                                      <w:divsChild>
                                                                                                        <w:div w:id="253437153">
                                                                                                          <w:marLeft w:val="0"/>
                                                                                                          <w:marRight w:val="0"/>
                                                                                                          <w:marTop w:val="0"/>
                                                                                                          <w:marBottom w:val="0"/>
                                                                                                          <w:divBdr>
                                                                                                            <w:top w:val="none" w:sz="0" w:space="0" w:color="auto"/>
                                                                                                            <w:left w:val="none" w:sz="0" w:space="0" w:color="auto"/>
                                                                                                            <w:bottom w:val="none" w:sz="0" w:space="0" w:color="auto"/>
                                                                                                            <w:right w:val="none" w:sz="0" w:space="0" w:color="auto"/>
                                                                                                          </w:divBdr>
                                                                                                          <w:divsChild>
                                                                                                            <w:div w:id="115636513">
                                                                                                              <w:marLeft w:val="0"/>
                                                                                                              <w:marRight w:val="0"/>
                                                                                                              <w:marTop w:val="0"/>
                                                                                                              <w:marBottom w:val="0"/>
                                                                                                              <w:divBdr>
                                                                                                                <w:top w:val="none" w:sz="0" w:space="0" w:color="auto"/>
                                                                                                                <w:left w:val="none" w:sz="0" w:space="0" w:color="auto"/>
                                                                                                                <w:bottom w:val="none" w:sz="0" w:space="0" w:color="auto"/>
                                                                                                                <w:right w:val="none" w:sz="0" w:space="0" w:color="auto"/>
                                                                                                              </w:divBdr>
                                                                                                              <w:divsChild>
                                                                                                                <w:div w:id="1826778727">
                                                                                                                  <w:marLeft w:val="0"/>
                                                                                                                  <w:marRight w:val="0"/>
                                                                                                                  <w:marTop w:val="0"/>
                                                                                                                  <w:marBottom w:val="0"/>
                                                                                                                  <w:divBdr>
                                                                                                                    <w:top w:val="none" w:sz="0" w:space="0" w:color="auto"/>
                                                                                                                    <w:left w:val="none" w:sz="0" w:space="0" w:color="auto"/>
                                                                                                                    <w:bottom w:val="none" w:sz="0" w:space="0" w:color="auto"/>
                                                                                                                    <w:right w:val="none" w:sz="0" w:space="0" w:color="auto"/>
                                                                                                                  </w:divBdr>
                                                                                                                  <w:divsChild>
                                                                                                                    <w:div w:id="269046209">
                                                                                                                      <w:marLeft w:val="0"/>
                                                                                                                      <w:marRight w:val="0"/>
                                                                                                                      <w:marTop w:val="0"/>
                                                                                                                      <w:marBottom w:val="0"/>
                                                                                                                      <w:divBdr>
                                                                                                                        <w:top w:val="single" w:sz="2" w:space="4" w:color="AAAAAA"/>
                                                                                                                        <w:left w:val="single" w:sz="2" w:space="0" w:color="AAAAAA"/>
                                                                                                                        <w:bottom w:val="single" w:sz="2" w:space="4" w:color="AAAAAA"/>
                                                                                                                        <w:right w:val="single" w:sz="2" w:space="0" w:color="AAAAAA"/>
                                                                                                                      </w:divBdr>
                                                                                                                      <w:divsChild>
                                                                                                                        <w:div w:id="1946383962">
                                                                                                                          <w:marLeft w:val="225"/>
                                                                                                                          <w:marRight w:val="225"/>
                                                                                                                          <w:marTop w:val="75"/>
                                                                                                                          <w:marBottom w:val="75"/>
                                                                                                                          <w:divBdr>
                                                                                                                            <w:top w:val="none" w:sz="0" w:space="0" w:color="auto"/>
                                                                                                                            <w:left w:val="none" w:sz="0" w:space="0" w:color="auto"/>
                                                                                                                            <w:bottom w:val="none" w:sz="0" w:space="0" w:color="auto"/>
                                                                                                                            <w:right w:val="none" w:sz="0" w:space="0" w:color="auto"/>
                                                                                                                          </w:divBdr>
                                                                                                                          <w:divsChild>
                                                                                                                            <w:div w:id="1632857612">
                                                                                                                              <w:marLeft w:val="0"/>
                                                                                                                              <w:marRight w:val="0"/>
                                                                                                                              <w:marTop w:val="0"/>
                                                                                                                              <w:marBottom w:val="0"/>
                                                                                                                              <w:divBdr>
                                                                                                                                <w:top w:val="single" w:sz="6" w:space="0" w:color="auto"/>
                                                                                                                                <w:left w:val="single" w:sz="6" w:space="0" w:color="auto"/>
                                                                                                                                <w:bottom w:val="single" w:sz="6" w:space="0" w:color="auto"/>
                                                                                                                                <w:right w:val="single" w:sz="6" w:space="0" w:color="auto"/>
                                                                                                                              </w:divBdr>
                                                                                                                              <w:divsChild>
                                                                                                                                <w:div w:id="2011833199">
                                                                                                                                  <w:marLeft w:val="0"/>
                                                                                                                                  <w:marRight w:val="0"/>
                                                                                                                                  <w:marTop w:val="0"/>
                                                                                                                                  <w:marBottom w:val="0"/>
                                                                                                                                  <w:divBdr>
                                                                                                                                    <w:top w:val="none" w:sz="0" w:space="0" w:color="auto"/>
                                                                                                                                    <w:left w:val="none" w:sz="0" w:space="0" w:color="auto"/>
                                                                                                                                    <w:bottom w:val="none" w:sz="0" w:space="0" w:color="auto"/>
                                                                                                                                    <w:right w:val="none" w:sz="0" w:space="0" w:color="auto"/>
                                                                                                                                  </w:divBdr>
                                                                                                                                  <w:divsChild>
                                                                                                                                    <w:div w:id="2062972429">
                                                                                                                                      <w:marLeft w:val="0"/>
                                                                                                                                      <w:marRight w:val="0"/>
                                                                                                                                      <w:marTop w:val="0"/>
                                                                                                                                      <w:marBottom w:val="0"/>
                                                                                                                                      <w:divBdr>
                                                                                                                                        <w:top w:val="none" w:sz="0" w:space="0" w:color="auto"/>
                                                                                                                                        <w:left w:val="none" w:sz="0" w:space="0" w:color="auto"/>
                                                                                                                                        <w:bottom w:val="none" w:sz="0" w:space="0" w:color="auto"/>
                                                                                                                                        <w:right w:val="none" w:sz="0" w:space="0" w:color="auto"/>
                                                                                                                                      </w:divBdr>
                                                                                                                                      <w:divsChild>
                                                                                                                                        <w:div w:id="8845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963758">
      <w:bodyDiv w:val="1"/>
      <w:marLeft w:val="0"/>
      <w:marRight w:val="0"/>
      <w:marTop w:val="0"/>
      <w:marBottom w:val="0"/>
      <w:divBdr>
        <w:top w:val="none" w:sz="0" w:space="0" w:color="auto"/>
        <w:left w:val="none" w:sz="0" w:space="0" w:color="auto"/>
        <w:bottom w:val="none" w:sz="0" w:space="0" w:color="auto"/>
        <w:right w:val="none" w:sz="0" w:space="0" w:color="auto"/>
      </w:divBdr>
    </w:div>
    <w:div w:id="1322470143">
      <w:bodyDiv w:val="1"/>
      <w:marLeft w:val="0"/>
      <w:marRight w:val="0"/>
      <w:marTop w:val="0"/>
      <w:marBottom w:val="0"/>
      <w:divBdr>
        <w:top w:val="none" w:sz="0" w:space="0" w:color="auto"/>
        <w:left w:val="none" w:sz="0" w:space="0" w:color="auto"/>
        <w:bottom w:val="none" w:sz="0" w:space="0" w:color="auto"/>
        <w:right w:val="none" w:sz="0" w:space="0" w:color="auto"/>
      </w:divBdr>
    </w:div>
    <w:div w:id="1436170774">
      <w:bodyDiv w:val="1"/>
      <w:marLeft w:val="0"/>
      <w:marRight w:val="0"/>
      <w:marTop w:val="0"/>
      <w:marBottom w:val="0"/>
      <w:divBdr>
        <w:top w:val="none" w:sz="0" w:space="0" w:color="auto"/>
        <w:left w:val="none" w:sz="0" w:space="0" w:color="auto"/>
        <w:bottom w:val="none" w:sz="0" w:space="0" w:color="auto"/>
        <w:right w:val="none" w:sz="0" w:space="0" w:color="auto"/>
      </w:divBdr>
    </w:div>
    <w:div w:id="1462576675">
      <w:bodyDiv w:val="1"/>
      <w:marLeft w:val="0"/>
      <w:marRight w:val="0"/>
      <w:marTop w:val="0"/>
      <w:marBottom w:val="0"/>
      <w:divBdr>
        <w:top w:val="none" w:sz="0" w:space="0" w:color="auto"/>
        <w:left w:val="none" w:sz="0" w:space="0" w:color="auto"/>
        <w:bottom w:val="none" w:sz="0" w:space="0" w:color="auto"/>
        <w:right w:val="none" w:sz="0" w:space="0" w:color="auto"/>
      </w:divBdr>
    </w:div>
    <w:div w:id="1522352379">
      <w:bodyDiv w:val="1"/>
      <w:marLeft w:val="0"/>
      <w:marRight w:val="0"/>
      <w:marTop w:val="0"/>
      <w:marBottom w:val="0"/>
      <w:divBdr>
        <w:top w:val="none" w:sz="0" w:space="0" w:color="auto"/>
        <w:left w:val="none" w:sz="0" w:space="0" w:color="auto"/>
        <w:bottom w:val="none" w:sz="0" w:space="0" w:color="auto"/>
        <w:right w:val="none" w:sz="0" w:space="0" w:color="auto"/>
      </w:divBdr>
    </w:div>
    <w:div w:id="1558474531">
      <w:bodyDiv w:val="1"/>
      <w:marLeft w:val="0"/>
      <w:marRight w:val="0"/>
      <w:marTop w:val="0"/>
      <w:marBottom w:val="0"/>
      <w:divBdr>
        <w:top w:val="none" w:sz="0" w:space="0" w:color="auto"/>
        <w:left w:val="none" w:sz="0" w:space="0" w:color="auto"/>
        <w:bottom w:val="none" w:sz="0" w:space="0" w:color="auto"/>
        <w:right w:val="none" w:sz="0" w:space="0" w:color="auto"/>
      </w:divBdr>
      <w:divsChild>
        <w:div w:id="67702167">
          <w:marLeft w:val="0"/>
          <w:marRight w:val="0"/>
          <w:marTop w:val="0"/>
          <w:marBottom w:val="0"/>
          <w:divBdr>
            <w:top w:val="none" w:sz="0" w:space="0" w:color="auto"/>
            <w:left w:val="none" w:sz="0" w:space="0" w:color="auto"/>
            <w:bottom w:val="none" w:sz="0" w:space="0" w:color="auto"/>
            <w:right w:val="none" w:sz="0" w:space="0" w:color="auto"/>
          </w:divBdr>
          <w:divsChild>
            <w:div w:id="1321344536">
              <w:marLeft w:val="0"/>
              <w:marRight w:val="0"/>
              <w:marTop w:val="0"/>
              <w:marBottom w:val="0"/>
              <w:divBdr>
                <w:top w:val="none" w:sz="0" w:space="0" w:color="auto"/>
                <w:left w:val="none" w:sz="0" w:space="0" w:color="auto"/>
                <w:bottom w:val="none" w:sz="0" w:space="0" w:color="auto"/>
                <w:right w:val="none" w:sz="0" w:space="0" w:color="auto"/>
              </w:divBdr>
              <w:divsChild>
                <w:div w:id="910236913">
                  <w:marLeft w:val="0"/>
                  <w:marRight w:val="0"/>
                  <w:marTop w:val="0"/>
                  <w:marBottom w:val="0"/>
                  <w:divBdr>
                    <w:top w:val="none" w:sz="0" w:space="0" w:color="auto"/>
                    <w:left w:val="none" w:sz="0" w:space="0" w:color="auto"/>
                    <w:bottom w:val="none" w:sz="0" w:space="0" w:color="auto"/>
                    <w:right w:val="none" w:sz="0" w:space="0" w:color="auto"/>
                  </w:divBdr>
                  <w:divsChild>
                    <w:div w:id="452946165">
                      <w:marLeft w:val="0"/>
                      <w:marRight w:val="0"/>
                      <w:marTop w:val="0"/>
                      <w:marBottom w:val="0"/>
                      <w:divBdr>
                        <w:top w:val="none" w:sz="0" w:space="0" w:color="auto"/>
                        <w:left w:val="none" w:sz="0" w:space="0" w:color="auto"/>
                        <w:bottom w:val="none" w:sz="0" w:space="0" w:color="auto"/>
                        <w:right w:val="none" w:sz="0" w:space="0" w:color="auto"/>
                      </w:divBdr>
                      <w:divsChild>
                        <w:div w:id="1901014360">
                          <w:marLeft w:val="0"/>
                          <w:marRight w:val="0"/>
                          <w:marTop w:val="0"/>
                          <w:marBottom w:val="0"/>
                          <w:divBdr>
                            <w:top w:val="none" w:sz="0" w:space="0" w:color="auto"/>
                            <w:left w:val="none" w:sz="0" w:space="0" w:color="auto"/>
                            <w:bottom w:val="none" w:sz="0" w:space="0" w:color="auto"/>
                            <w:right w:val="none" w:sz="0" w:space="0" w:color="auto"/>
                          </w:divBdr>
                          <w:divsChild>
                            <w:div w:id="1200242512">
                              <w:marLeft w:val="0"/>
                              <w:marRight w:val="0"/>
                              <w:marTop w:val="0"/>
                              <w:marBottom w:val="0"/>
                              <w:divBdr>
                                <w:top w:val="none" w:sz="0" w:space="0" w:color="auto"/>
                                <w:left w:val="none" w:sz="0" w:space="0" w:color="auto"/>
                                <w:bottom w:val="none" w:sz="0" w:space="0" w:color="auto"/>
                                <w:right w:val="none" w:sz="0" w:space="0" w:color="auto"/>
                              </w:divBdr>
                              <w:divsChild>
                                <w:div w:id="2031562924">
                                  <w:marLeft w:val="0"/>
                                  <w:marRight w:val="0"/>
                                  <w:marTop w:val="0"/>
                                  <w:marBottom w:val="0"/>
                                  <w:divBdr>
                                    <w:top w:val="none" w:sz="0" w:space="0" w:color="auto"/>
                                    <w:left w:val="none" w:sz="0" w:space="0" w:color="auto"/>
                                    <w:bottom w:val="none" w:sz="0" w:space="0" w:color="auto"/>
                                    <w:right w:val="none" w:sz="0" w:space="0" w:color="auto"/>
                                  </w:divBdr>
                                  <w:divsChild>
                                    <w:div w:id="1707754877">
                                      <w:marLeft w:val="0"/>
                                      <w:marRight w:val="0"/>
                                      <w:marTop w:val="0"/>
                                      <w:marBottom w:val="0"/>
                                      <w:divBdr>
                                        <w:top w:val="none" w:sz="0" w:space="0" w:color="auto"/>
                                        <w:left w:val="none" w:sz="0" w:space="0" w:color="auto"/>
                                        <w:bottom w:val="none" w:sz="0" w:space="0" w:color="auto"/>
                                        <w:right w:val="none" w:sz="0" w:space="0" w:color="auto"/>
                                      </w:divBdr>
                                      <w:divsChild>
                                        <w:div w:id="688989993">
                                          <w:marLeft w:val="0"/>
                                          <w:marRight w:val="0"/>
                                          <w:marTop w:val="0"/>
                                          <w:marBottom w:val="0"/>
                                          <w:divBdr>
                                            <w:top w:val="none" w:sz="0" w:space="0" w:color="auto"/>
                                            <w:left w:val="none" w:sz="0" w:space="0" w:color="auto"/>
                                            <w:bottom w:val="none" w:sz="0" w:space="0" w:color="auto"/>
                                            <w:right w:val="none" w:sz="0" w:space="0" w:color="auto"/>
                                          </w:divBdr>
                                          <w:divsChild>
                                            <w:div w:id="197934849">
                                              <w:marLeft w:val="0"/>
                                              <w:marRight w:val="0"/>
                                              <w:marTop w:val="0"/>
                                              <w:marBottom w:val="0"/>
                                              <w:divBdr>
                                                <w:top w:val="single" w:sz="12" w:space="2" w:color="FFFFCC"/>
                                                <w:left w:val="single" w:sz="12" w:space="2" w:color="FFFFCC"/>
                                                <w:bottom w:val="single" w:sz="12" w:space="2" w:color="FFFFCC"/>
                                                <w:right w:val="single" w:sz="12" w:space="0" w:color="FFFFCC"/>
                                              </w:divBdr>
                                              <w:divsChild>
                                                <w:div w:id="66003123">
                                                  <w:marLeft w:val="0"/>
                                                  <w:marRight w:val="0"/>
                                                  <w:marTop w:val="0"/>
                                                  <w:marBottom w:val="0"/>
                                                  <w:divBdr>
                                                    <w:top w:val="none" w:sz="0" w:space="0" w:color="auto"/>
                                                    <w:left w:val="none" w:sz="0" w:space="0" w:color="auto"/>
                                                    <w:bottom w:val="none" w:sz="0" w:space="0" w:color="auto"/>
                                                    <w:right w:val="none" w:sz="0" w:space="0" w:color="auto"/>
                                                  </w:divBdr>
                                                  <w:divsChild>
                                                    <w:div w:id="1115709633">
                                                      <w:marLeft w:val="0"/>
                                                      <w:marRight w:val="0"/>
                                                      <w:marTop w:val="0"/>
                                                      <w:marBottom w:val="0"/>
                                                      <w:divBdr>
                                                        <w:top w:val="none" w:sz="0" w:space="0" w:color="auto"/>
                                                        <w:left w:val="none" w:sz="0" w:space="0" w:color="auto"/>
                                                        <w:bottom w:val="none" w:sz="0" w:space="0" w:color="auto"/>
                                                        <w:right w:val="none" w:sz="0" w:space="0" w:color="auto"/>
                                                      </w:divBdr>
                                                      <w:divsChild>
                                                        <w:div w:id="251206980">
                                                          <w:marLeft w:val="0"/>
                                                          <w:marRight w:val="0"/>
                                                          <w:marTop w:val="0"/>
                                                          <w:marBottom w:val="0"/>
                                                          <w:divBdr>
                                                            <w:top w:val="none" w:sz="0" w:space="0" w:color="auto"/>
                                                            <w:left w:val="none" w:sz="0" w:space="0" w:color="auto"/>
                                                            <w:bottom w:val="none" w:sz="0" w:space="0" w:color="auto"/>
                                                            <w:right w:val="none" w:sz="0" w:space="0" w:color="auto"/>
                                                          </w:divBdr>
                                                          <w:divsChild>
                                                            <w:div w:id="1809936152">
                                                              <w:marLeft w:val="0"/>
                                                              <w:marRight w:val="0"/>
                                                              <w:marTop w:val="0"/>
                                                              <w:marBottom w:val="0"/>
                                                              <w:divBdr>
                                                                <w:top w:val="none" w:sz="0" w:space="0" w:color="auto"/>
                                                                <w:left w:val="none" w:sz="0" w:space="0" w:color="auto"/>
                                                                <w:bottom w:val="none" w:sz="0" w:space="0" w:color="auto"/>
                                                                <w:right w:val="none" w:sz="0" w:space="0" w:color="auto"/>
                                                              </w:divBdr>
                                                              <w:divsChild>
                                                                <w:div w:id="1450667188">
                                                                  <w:marLeft w:val="0"/>
                                                                  <w:marRight w:val="0"/>
                                                                  <w:marTop w:val="0"/>
                                                                  <w:marBottom w:val="0"/>
                                                                  <w:divBdr>
                                                                    <w:top w:val="none" w:sz="0" w:space="0" w:color="auto"/>
                                                                    <w:left w:val="none" w:sz="0" w:space="0" w:color="auto"/>
                                                                    <w:bottom w:val="none" w:sz="0" w:space="0" w:color="auto"/>
                                                                    <w:right w:val="none" w:sz="0" w:space="0" w:color="auto"/>
                                                                  </w:divBdr>
                                                                  <w:divsChild>
                                                                    <w:div w:id="1083189189">
                                                                      <w:marLeft w:val="0"/>
                                                                      <w:marRight w:val="0"/>
                                                                      <w:marTop w:val="0"/>
                                                                      <w:marBottom w:val="0"/>
                                                                      <w:divBdr>
                                                                        <w:top w:val="none" w:sz="0" w:space="0" w:color="auto"/>
                                                                        <w:left w:val="none" w:sz="0" w:space="0" w:color="auto"/>
                                                                        <w:bottom w:val="none" w:sz="0" w:space="0" w:color="auto"/>
                                                                        <w:right w:val="none" w:sz="0" w:space="0" w:color="auto"/>
                                                                      </w:divBdr>
                                                                      <w:divsChild>
                                                                        <w:div w:id="1704750308">
                                                                          <w:marLeft w:val="0"/>
                                                                          <w:marRight w:val="0"/>
                                                                          <w:marTop w:val="0"/>
                                                                          <w:marBottom w:val="0"/>
                                                                          <w:divBdr>
                                                                            <w:top w:val="none" w:sz="0" w:space="0" w:color="auto"/>
                                                                            <w:left w:val="none" w:sz="0" w:space="0" w:color="auto"/>
                                                                            <w:bottom w:val="none" w:sz="0" w:space="0" w:color="auto"/>
                                                                            <w:right w:val="none" w:sz="0" w:space="0" w:color="auto"/>
                                                                          </w:divBdr>
                                                                          <w:divsChild>
                                                                            <w:div w:id="1412316954">
                                                                              <w:marLeft w:val="0"/>
                                                                              <w:marRight w:val="0"/>
                                                                              <w:marTop w:val="0"/>
                                                                              <w:marBottom w:val="0"/>
                                                                              <w:divBdr>
                                                                                <w:top w:val="none" w:sz="0" w:space="0" w:color="auto"/>
                                                                                <w:left w:val="none" w:sz="0" w:space="0" w:color="auto"/>
                                                                                <w:bottom w:val="none" w:sz="0" w:space="0" w:color="auto"/>
                                                                                <w:right w:val="none" w:sz="0" w:space="0" w:color="auto"/>
                                                                              </w:divBdr>
                                                                              <w:divsChild>
                                                                                <w:div w:id="1527214100">
                                                                                  <w:marLeft w:val="0"/>
                                                                                  <w:marRight w:val="0"/>
                                                                                  <w:marTop w:val="0"/>
                                                                                  <w:marBottom w:val="0"/>
                                                                                  <w:divBdr>
                                                                                    <w:top w:val="none" w:sz="0" w:space="0" w:color="auto"/>
                                                                                    <w:left w:val="none" w:sz="0" w:space="0" w:color="auto"/>
                                                                                    <w:bottom w:val="none" w:sz="0" w:space="0" w:color="auto"/>
                                                                                    <w:right w:val="none" w:sz="0" w:space="0" w:color="auto"/>
                                                                                  </w:divBdr>
                                                                                  <w:divsChild>
                                                                                    <w:div w:id="1093817469">
                                                                                      <w:marLeft w:val="0"/>
                                                                                      <w:marRight w:val="0"/>
                                                                                      <w:marTop w:val="0"/>
                                                                                      <w:marBottom w:val="0"/>
                                                                                      <w:divBdr>
                                                                                        <w:top w:val="none" w:sz="0" w:space="0" w:color="auto"/>
                                                                                        <w:left w:val="none" w:sz="0" w:space="0" w:color="auto"/>
                                                                                        <w:bottom w:val="none" w:sz="0" w:space="0" w:color="auto"/>
                                                                                        <w:right w:val="none" w:sz="0" w:space="0" w:color="auto"/>
                                                                                      </w:divBdr>
                                                                                      <w:divsChild>
                                                                                        <w:div w:id="1062483660">
                                                                                          <w:marLeft w:val="0"/>
                                                                                          <w:marRight w:val="0"/>
                                                                                          <w:marTop w:val="0"/>
                                                                                          <w:marBottom w:val="0"/>
                                                                                          <w:divBdr>
                                                                                            <w:top w:val="none" w:sz="0" w:space="0" w:color="auto"/>
                                                                                            <w:left w:val="none" w:sz="0" w:space="0" w:color="auto"/>
                                                                                            <w:bottom w:val="none" w:sz="0" w:space="0" w:color="auto"/>
                                                                                            <w:right w:val="none" w:sz="0" w:space="0" w:color="auto"/>
                                                                                          </w:divBdr>
                                                                                          <w:divsChild>
                                                                                            <w:div w:id="1811557100">
                                                                                              <w:marLeft w:val="0"/>
                                                                                              <w:marRight w:val="120"/>
                                                                                              <w:marTop w:val="0"/>
                                                                                              <w:marBottom w:val="150"/>
                                                                                              <w:divBdr>
                                                                                                <w:top w:val="single" w:sz="2" w:space="0" w:color="EFEFEF"/>
                                                                                                <w:left w:val="single" w:sz="6" w:space="0" w:color="EFEFEF"/>
                                                                                                <w:bottom w:val="single" w:sz="6" w:space="0" w:color="E2E2E2"/>
                                                                                                <w:right w:val="single" w:sz="6" w:space="0" w:color="EFEFEF"/>
                                                                                              </w:divBdr>
                                                                                              <w:divsChild>
                                                                                                <w:div w:id="339816758">
                                                                                                  <w:marLeft w:val="0"/>
                                                                                                  <w:marRight w:val="0"/>
                                                                                                  <w:marTop w:val="0"/>
                                                                                                  <w:marBottom w:val="0"/>
                                                                                                  <w:divBdr>
                                                                                                    <w:top w:val="none" w:sz="0" w:space="0" w:color="auto"/>
                                                                                                    <w:left w:val="none" w:sz="0" w:space="0" w:color="auto"/>
                                                                                                    <w:bottom w:val="none" w:sz="0" w:space="0" w:color="auto"/>
                                                                                                    <w:right w:val="none" w:sz="0" w:space="0" w:color="auto"/>
                                                                                                  </w:divBdr>
                                                                                                  <w:divsChild>
                                                                                                    <w:div w:id="982004673">
                                                                                                      <w:marLeft w:val="0"/>
                                                                                                      <w:marRight w:val="0"/>
                                                                                                      <w:marTop w:val="0"/>
                                                                                                      <w:marBottom w:val="0"/>
                                                                                                      <w:divBdr>
                                                                                                        <w:top w:val="none" w:sz="0" w:space="0" w:color="auto"/>
                                                                                                        <w:left w:val="none" w:sz="0" w:space="0" w:color="auto"/>
                                                                                                        <w:bottom w:val="none" w:sz="0" w:space="0" w:color="auto"/>
                                                                                                        <w:right w:val="none" w:sz="0" w:space="0" w:color="auto"/>
                                                                                                      </w:divBdr>
                                                                                                      <w:divsChild>
                                                                                                        <w:div w:id="62995735">
                                                                                                          <w:marLeft w:val="0"/>
                                                                                                          <w:marRight w:val="0"/>
                                                                                                          <w:marTop w:val="0"/>
                                                                                                          <w:marBottom w:val="0"/>
                                                                                                          <w:divBdr>
                                                                                                            <w:top w:val="none" w:sz="0" w:space="0" w:color="auto"/>
                                                                                                            <w:left w:val="none" w:sz="0" w:space="0" w:color="auto"/>
                                                                                                            <w:bottom w:val="none" w:sz="0" w:space="0" w:color="auto"/>
                                                                                                            <w:right w:val="none" w:sz="0" w:space="0" w:color="auto"/>
                                                                                                          </w:divBdr>
                                                                                                          <w:divsChild>
                                                                                                            <w:div w:id="380596706">
                                                                                                              <w:marLeft w:val="0"/>
                                                                                                              <w:marRight w:val="0"/>
                                                                                                              <w:marTop w:val="0"/>
                                                                                                              <w:marBottom w:val="0"/>
                                                                                                              <w:divBdr>
                                                                                                                <w:top w:val="none" w:sz="0" w:space="0" w:color="auto"/>
                                                                                                                <w:left w:val="none" w:sz="0" w:space="0" w:color="auto"/>
                                                                                                                <w:bottom w:val="none" w:sz="0" w:space="0" w:color="auto"/>
                                                                                                                <w:right w:val="none" w:sz="0" w:space="0" w:color="auto"/>
                                                                                                              </w:divBdr>
                                                                                                              <w:divsChild>
                                                                                                                <w:div w:id="1165701955">
                                                                                                                  <w:marLeft w:val="0"/>
                                                                                                                  <w:marRight w:val="0"/>
                                                                                                                  <w:marTop w:val="0"/>
                                                                                                                  <w:marBottom w:val="0"/>
                                                                                                                  <w:divBdr>
                                                                                                                    <w:top w:val="none" w:sz="0" w:space="0" w:color="auto"/>
                                                                                                                    <w:left w:val="none" w:sz="0" w:space="0" w:color="auto"/>
                                                                                                                    <w:bottom w:val="none" w:sz="0" w:space="0" w:color="auto"/>
                                                                                                                    <w:right w:val="none" w:sz="0" w:space="0" w:color="auto"/>
                                                                                                                  </w:divBdr>
                                                                                                                  <w:divsChild>
                                                                                                                    <w:div w:id="192036506">
                                                                                                                      <w:marLeft w:val="0"/>
                                                                                                                      <w:marRight w:val="0"/>
                                                                                                                      <w:marTop w:val="0"/>
                                                                                                                      <w:marBottom w:val="0"/>
                                                                                                                      <w:divBdr>
                                                                                                                        <w:top w:val="single" w:sz="2" w:space="4" w:color="AAAAAA"/>
                                                                                                                        <w:left w:val="single" w:sz="2" w:space="0" w:color="AAAAAA"/>
                                                                                                                        <w:bottom w:val="single" w:sz="2" w:space="4" w:color="AAAAAA"/>
                                                                                                                        <w:right w:val="single" w:sz="2" w:space="0" w:color="AAAAAA"/>
                                                                                                                      </w:divBdr>
                                                                                                                      <w:divsChild>
                                                                                                                        <w:div w:id="1299334643">
                                                                                                                          <w:marLeft w:val="225"/>
                                                                                                                          <w:marRight w:val="225"/>
                                                                                                                          <w:marTop w:val="75"/>
                                                                                                                          <w:marBottom w:val="75"/>
                                                                                                                          <w:divBdr>
                                                                                                                            <w:top w:val="none" w:sz="0" w:space="0" w:color="auto"/>
                                                                                                                            <w:left w:val="none" w:sz="0" w:space="0" w:color="auto"/>
                                                                                                                            <w:bottom w:val="none" w:sz="0" w:space="0" w:color="auto"/>
                                                                                                                            <w:right w:val="none" w:sz="0" w:space="0" w:color="auto"/>
                                                                                                                          </w:divBdr>
                                                                                                                          <w:divsChild>
                                                                                                                            <w:div w:id="278150704">
                                                                                                                              <w:marLeft w:val="0"/>
                                                                                                                              <w:marRight w:val="0"/>
                                                                                                                              <w:marTop w:val="0"/>
                                                                                                                              <w:marBottom w:val="0"/>
                                                                                                                              <w:divBdr>
                                                                                                                                <w:top w:val="single" w:sz="6" w:space="0" w:color="auto"/>
                                                                                                                                <w:left w:val="single" w:sz="6" w:space="0" w:color="auto"/>
                                                                                                                                <w:bottom w:val="single" w:sz="6" w:space="0" w:color="auto"/>
                                                                                                                                <w:right w:val="single" w:sz="6" w:space="0" w:color="auto"/>
                                                                                                                              </w:divBdr>
                                                                                                                              <w:divsChild>
                                                                                                                                <w:div w:id="973371241">
                                                                                                                                  <w:marLeft w:val="0"/>
                                                                                                                                  <w:marRight w:val="0"/>
                                                                                                                                  <w:marTop w:val="0"/>
                                                                                                                                  <w:marBottom w:val="0"/>
                                                                                                                                  <w:divBdr>
                                                                                                                                    <w:top w:val="none" w:sz="0" w:space="0" w:color="auto"/>
                                                                                                                                    <w:left w:val="none" w:sz="0" w:space="0" w:color="auto"/>
                                                                                                                                    <w:bottom w:val="none" w:sz="0" w:space="0" w:color="auto"/>
                                                                                                                                    <w:right w:val="none" w:sz="0" w:space="0" w:color="auto"/>
                                                                                                                                  </w:divBdr>
                                                                                                                                  <w:divsChild>
                                                                                                                                    <w:div w:id="594752233">
                                                                                                                                      <w:marLeft w:val="0"/>
                                                                                                                                      <w:marRight w:val="0"/>
                                                                                                                                      <w:marTop w:val="0"/>
                                                                                                                                      <w:marBottom w:val="0"/>
                                                                                                                                      <w:divBdr>
                                                                                                                                        <w:top w:val="none" w:sz="0" w:space="0" w:color="auto"/>
                                                                                                                                        <w:left w:val="none" w:sz="0" w:space="0" w:color="auto"/>
                                                                                                                                        <w:bottom w:val="none" w:sz="0" w:space="0" w:color="auto"/>
                                                                                                                                        <w:right w:val="none" w:sz="0" w:space="0" w:color="auto"/>
                                                                                                                                      </w:divBdr>
                                                                                                                                      <w:divsChild>
                                                                                                                                        <w:div w:id="15827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2278421">
      <w:bodyDiv w:val="1"/>
      <w:marLeft w:val="0"/>
      <w:marRight w:val="0"/>
      <w:marTop w:val="0"/>
      <w:marBottom w:val="0"/>
      <w:divBdr>
        <w:top w:val="none" w:sz="0" w:space="0" w:color="auto"/>
        <w:left w:val="none" w:sz="0" w:space="0" w:color="auto"/>
        <w:bottom w:val="none" w:sz="0" w:space="0" w:color="auto"/>
        <w:right w:val="none" w:sz="0" w:space="0" w:color="auto"/>
      </w:divBdr>
    </w:div>
    <w:div w:id="1629627860">
      <w:bodyDiv w:val="1"/>
      <w:marLeft w:val="0"/>
      <w:marRight w:val="0"/>
      <w:marTop w:val="0"/>
      <w:marBottom w:val="0"/>
      <w:divBdr>
        <w:top w:val="none" w:sz="0" w:space="0" w:color="auto"/>
        <w:left w:val="none" w:sz="0" w:space="0" w:color="auto"/>
        <w:bottom w:val="none" w:sz="0" w:space="0" w:color="auto"/>
        <w:right w:val="none" w:sz="0" w:space="0" w:color="auto"/>
      </w:divBdr>
    </w:div>
    <w:div w:id="1708676218">
      <w:bodyDiv w:val="1"/>
      <w:marLeft w:val="0"/>
      <w:marRight w:val="0"/>
      <w:marTop w:val="0"/>
      <w:marBottom w:val="0"/>
      <w:divBdr>
        <w:top w:val="none" w:sz="0" w:space="0" w:color="auto"/>
        <w:left w:val="none" w:sz="0" w:space="0" w:color="auto"/>
        <w:bottom w:val="none" w:sz="0" w:space="0" w:color="auto"/>
        <w:right w:val="none" w:sz="0" w:space="0" w:color="auto"/>
      </w:divBdr>
      <w:divsChild>
        <w:div w:id="1135413545">
          <w:marLeft w:val="0"/>
          <w:marRight w:val="0"/>
          <w:marTop w:val="0"/>
          <w:marBottom w:val="0"/>
          <w:divBdr>
            <w:top w:val="none" w:sz="0" w:space="0" w:color="auto"/>
            <w:left w:val="none" w:sz="0" w:space="0" w:color="auto"/>
            <w:bottom w:val="none" w:sz="0" w:space="0" w:color="auto"/>
            <w:right w:val="none" w:sz="0" w:space="0" w:color="auto"/>
          </w:divBdr>
          <w:divsChild>
            <w:div w:id="763501518">
              <w:marLeft w:val="0"/>
              <w:marRight w:val="0"/>
              <w:marTop w:val="0"/>
              <w:marBottom w:val="0"/>
              <w:divBdr>
                <w:top w:val="none" w:sz="0" w:space="0" w:color="auto"/>
                <w:left w:val="none" w:sz="0" w:space="0" w:color="auto"/>
                <w:bottom w:val="none" w:sz="0" w:space="0" w:color="auto"/>
                <w:right w:val="none" w:sz="0" w:space="0" w:color="auto"/>
              </w:divBdr>
              <w:divsChild>
                <w:div w:id="302934201">
                  <w:marLeft w:val="0"/>
                  <w:marRight w:val="0"/>
                  <w:marTop w:val="0"/>
                  <w:marBottom w:val="0"/>
                  <w:divBdr>
                    <w:top w:val="none" w:sz="0" w:space="0" w:color="auto"/>
                    <w:left w:val="none" w:sz="0" w:space="0" w:color="auto"/>
                    <w:bottom w:val="none" w:sz="0" w:space="0" w:color="auto"/>
                    <w:right w:val="none" w:sz="0" w:space="0" w:color="auto"/>
                  </w:divBdr>
                  <w:divsChild>
                    <w:div w:id="23672923">
                      <w:marLeft w:val="0"/>
                      <w:marRight w:val="0"/>
                      <w:marTop w:val="0"/>
                      <w:marBottom w:val="0"/>
                      <w:divBdr>
                        <w:top w:val="none" w:sz="0" w:space="0" w:color="auto"/>
                        <w:left w:val="none" w:sz="0" w:space="0" w:color="auto"/>
                        <w:bottom w:val="none" w:sz="0" w:space="0" w:color="auto"/>
                        <w:right w:val="none" w:sz="0" w:space="0" w:color="auto"/>
                      </w:divBdr>
                      <w:divsChild>
                        <w:div w:id="1643999366">
                          <w:marLeft w:val="0"/>
                          <w:marRight w:val="0"/>
                          <w:marTop w:val="0"/>
                          <w:marBottom w:val="0"/>
                          <w:divBdr>
                            <w:top w:val="none" w:sz="0" w:space="0" w:color="auto"/>
                            <w:left w:val="none" w:sz="0" w:space="0" w:color="auto"/>
                            <w:bottom w:val="none" w:sz="0" w:space="0" w:color="auto"/>
                            <w:right w:val="none" w:sz="0" w:space="0" w:color="auto"/>
                          </w:divBdr>
                          <w:divsChild>
                            <w:div w:id="1132478171">
                              <w:marLeft w:val="0"/>
                              <w:marRight w:val="0"/>
                              <w:marTop w:val="0"/>
                              <w:marBottom w:val="0"/>
                              <w:divBdr>
                                <w:top w:val="none" w:sz="0" w:space="0" w:color="auto"/>
                                <w:left w:val="none" w:sz="0" w:space="0" w:color="auto"/>
                                <w:bottom w:val="none" w:sz="0" w:space="0" w:color="auto"/>
                                <w:right w:val="none" w:sz="0" w:space="0" w:color="auto"/>
                              </w:divBdr>
                              <w:divsChild>
                                <w:div w:id="1610703527">
                                  <w:marLeft w:val="0"/>
                                  <w:marRight w:val="0"/>
                                  <w:marTop w:val="0"/>
                                  <w:marBottom w:val="0"/>
                                  <w:divBdr>
                                    <w:top w:val="none" w:sz="0" w:space="0" w:color="auto"/>
                                    <w:left w:val="none" w:sz="0" w:space="0" w:color="auto"/>
                                    <w:bottom w:val="none" w:sz="0" w:space="0" w:color="auto"/>
                                    <w:right w:val="none" w:sz="0" w:space="0" w:color="auto"/>
                                  </w:divBdr>
                                  <w:divsChild>
                                    <w:div w:id="2115903009">
                                      <w:marLeft w:val="0"/>
                                      <w:marRight w:val="0"/>
                                      <w:marTop w:val="0"/>
                                      <w:marBottom w:val="0"/>
                                      <w:divBdr>
                                        <w:top w:val="none" w:sz="0" w:space="0" w:color="auto"/>
                                        <w:left w:val="none" w:sz="0" w:space="0" w:color="auto"/>
                                        <w:bottom w:val="none" w:sz="0" w:space="0" w:color="auto"/>
                                        <w:right w:val="none" w:sz="0" w:space="0" w:color="auto"/>
                                      </w:divBdr>
                                      <w:divsChild>
                                        <w:div w:id="1634873087">
                                          <w:marLeft w:val="0"/>
                                          <w:marRight w:val="0"/>
                                          <w:marTop w:val="0"/>
                                          <w:marBottom w:val="0"/>
                                          <w:divBdr>
                                            <w:top w:val="none" w:sz="0" w:space="0" w:color="auto"/>
                                            <w:left w:val="none" w:sz="0" w:space="0" w:color="auto"/>
                                            <w:bottom w:val="none" w:sz="0" w:space="0" w:color="auto"/>
                                            <w:right w:val="none" w:sz="0" w:space="0" w:color="auto"/>
                                          </w:divBdr>
                                          <w:divsChild>
                                            <w:div w:id="1603489903">
                                              <w:marLeft w:val="0"/>
                                              <w:marRight w:val="0"/>
                                              <w:marTop w:val="0"/>
                                              <w:marBottom w:val="0"/>
                                              <w:divBdr>
                                                <w:top w:val="single" w:sz="12" w:space="2" w:color="FFFFCC"/>
                                                <w:left w:val="single" w:sz="12" w:space="2" w:color="FFFFCC"/>
                                                <w:bottom w:val="single" w:sz="12" w:space="2" w:color="FFFFCC"/>
                                                <w:right w:val="single" w:sz="12" w:space="0" w:color="FFFFCC"/>
                                              </w:divBdr>
                                              <w:divsChild>
                                                <w:div w:id="1727794610">
                                                  <w:marLeft w:val="0"/>
                                                  <w:marRight w:val="0"/>
                                                  <w:marTop w:val="0"/>
                                                  <w:marBottom w:val="0"/>
                                                  <w:divBdr>
                                                    <w:top w:val="none" w:sz="0" w:space="0" w:color="auto"/>
                                                    <w:left w:val="none" w:sz="0" w:space="0" w:color="auto"/>
                                                    <w:bottom w:val="none" w:sz="0" w:space="0" w:color="auto"/>
                                                    <w:right w:val="none" w:sz="0" w:space="0" w:color="auto"/>
                                                  </w:divBdr>
                                                  <w:divsChild>
                                                    <w:div w:id="2125345515">
                                                      <w:marLeft w:val="0"/>
                                                      <w:marRight w:val="0"/>
                                                      <w:marTop w:val="0"/>
                                                      <w:marBottom w:val="0"/>
                                                      <w:divBdr>
                                                        <w:top w:val="none" w:sz="0" w:space="0" w:color="auto"/>
                                                        <w:left w:val="none" w:sz="0" w:space="0" w:color="auto"/>
                                                        <w:bottom w:val="none" w:sz="0" w:space="0" w:color="auto"/>
                                                        <w:right w:val="none" w:sz="0" w:space="0" w:color="auto"/>
                                                      </w:divBdr>
                                                      <w:divsChild>
                                                        <w:div w:id="135344198">
                                                          <w:marLeft w:val="0"/>
                                                          <w:marRight w:val="0"/>
                                                          <w:marTop w:val="0"/>
                                                          <w:marBottom w:val="0"/>
                                                          <w:divBdr>
                                                            <w:top w:val="none" w:sz="0" w:space="0" w:color="auto"/>
                                                            <w:left w:val="none" w:sz="0" w:space="0" w:color="auto"/>
                                                            <w:bottom w:val="none" w:sz="0" w:space="0" w:color="auto"/>
                                                            <w:right w:val="none" w:sz="0" w:space="0" w:color="auto"/>
                                                          </w:divBdr>
                                                          <w:divsChild>
                                                            <w:div w:id="2102558379">
                                                              <w:marLeft w:val="0"/>
                                                              <w:marRight w:val="0"/>
                                                              <w:marTop w:val="0"/>
                                                              <w:marBottom w:val="0"/>
                                                              <w:divBdr>
                                                                <w:top w:val="none" w:sz="0" w:space="0" w:color="auto"/>
                                                                <w:left w:val="none" w:sz="0" w:space="0" w:color="auto"/>
                                                                <w:bottom w:val="none" w:sz="0" w:space="0" w:color="auto"/>
                                                                <w:right w:val="none" w:sz="0" w:space="0" w:color="auto"/>
                                                              </w:divBdr>
                                                              <w:divsChild>
                                                                <w:div w:id="217018002">
                                                                  <w:marLeft w:val="0"/>
                                                                  <w:marRight w:val="0"/>
                                                                  <w:marTop w:val="0"/>
                                                                  <w:marBottom w:val="0"/>
                                                                  <w:divBdr>
                                                                    <w:top w:val="none" w:sz="0" w:space="0" w:color="auto"/>
                                                                    <w:left w:val="none" w:sz="0" w:space="0" w:color="auto"/>
                                                                    <w:bottom w:val="none" w:sz="0" w:space="0" w:color="auto"/>
                                                                    <w:right w:val="none" w:sz="0" w:space="0" w:color="auto"/>
                                                                  </w:divBdr>
                                                                  <w:divsChild>
                                                                    <w:div w:id="957565287">
                                                                      <w:marLeft w:val="0"/>
                                                                      <w:marRight w:val="0"/>
                                                                      <w:marTop w:val="0"/>
                                                                      <w:marBottom w:val="0"/>
                                                                      <w:divBdr>
                                                                        <w:top w:val="none" w:sz="0" w:space="0" w:color="auto"/>
                                                                        <w:left w:val="none" w:sz="0" w:space="0" w:color="auto"/>
                                                                        <w:bottom w:val="none" w:sz="0" w:space="0" w:color="auto"/>
                                                                        <w:right w:val="none" w:sz="0" w:space="0" w:color="auto"/>
                                                                      </w:divBdr>
                                                                      <w:divsChild>
                                                                        <w:div w:id="676883638">
                                                                          <w:marLeft w:val="0"/>
                                                                          <w:marRight w:val="0"/>
                                                                          <w:marTop w:val="0"/>
                                                                          <w:marBottom w:val="0"/>
                                                                          <w:divBdr>
                                                                            <w:top w:val="none" w:sz="0" w:space="0" w:color="auto"/>
                                                                            <w:left w:val="none" w:sz="0" w:space="0" w:color="auto"/>
                                                                            <w:bottom w:val="none" w:sz="0" w:space="0" w:color="auto"/>
                                                                            <w:right w:val="none" w:sz="0" w:space="0" w:color="auto"/>
                                                                          </w:divBdr>
                                                                          <w:divsChild>
                                                                            <w:div w:id="936400823">
                                                                              <w:marLeft w:val="0"/>
                                                                              <w:marRight w:val="0"/>
                                                                              <w:marTop w:val="0"/>
                                                                              <w:marBottom w:val="0"/>
                                                                              <w:divBdr>
                                                                                <w:top w:val="none" w:sz="0" w:space="0" w:color="auto"/>
                                                                                <w:left w:val="none" w:sz="0" w:space="0" w:color="auto"/>
                                                                                <w:bottom w:val="none" w:sz="0" w:space="0" w:color="auto"/>
                                                                                <w:right w:val="none" w:sz="0" w:space="0" w:color="auto"/>
                                                                              </w:divBdr>
                                                                              <w:divsChild>
                                                                                <w:div w:id="1045526885">
                                                                                  <w:marLeft w:val="0"/>
                                                                                  <w:marRight w:val="0"/>
                                                                                  <w:marTop w:val="0"/>
                                                                                  <w:marBottom w:val="0"/>
                                                                                  <w:divBdr>
                                                                                    <w:top w:val="none" w:sz="0" w:space="0" w:color="auto"/>
                                                                                    <w:left w:val="none" w:sz="0" w:space="0" w:color="auto"/>
                                                                                    <w:bottom w:val="none" w:sz="0" w:space="0" w:color="auto"/>
                                                                                    <w:right w:val="none" w:sz="0" w:space="0" w:color="auto"/>
                                                                                  </w:divBdr>
                                                                                  <w:divsChild>
                                                                                    <w:div w:id="250087156">
                                                                                      <w:marLeft w:val="0"/>
                                                                                      <w:marRight w:val="0"/>
                                                                                      <w:marTop w:val="0"/>
                                                                                      <w:marBottom w:val="0"/>
                                                                                      <w:divBdr>
                                                                                        <w:top w:val="none" w:sz="0" w:space="0" w:color="auto"/>
                                                                                        <w:left w:val="none" w:sz="0" w:space="0" w:color="auto"/>
                                                                                        <w:bottom w:val="none" w:sz="0" w:space="0" w:color="auto"/>
                                                                                        <w:right w:val="none" w:sz="0" w:space="0" w:color="auto"/>
                                                                                      </w:divBdr>
                                                                                      <w:divsChild>
                                                                                        <w:div w:id="1061562705">
                                                                                          <w:marLeft w:val="0"/>
                                                                                          <w:marRight w:val="0"/>
                                                                                          <w:marTop w:val="0"/>
                                                                                          <w:marBottom w:val="0"/>
                                                                                          <w:divBdr>
                                                                                            <w:top w:val="none" w:sz="0" w:space="0" w:color="auto"/>
                                                                                            <w:left w:val="none" w:sz="0" w:space="0" w:color="auto"/>
                                                                                            <w:bottom w:val="none" w:sz="0" w:space="0" w:color="auto"/>
                                                                                            <w:right w:val="none" w:sz="0" w:space="0" w:color="auto"/>
                                                                                          </w:divBdr>
                                                                                          <w:divsChild>
                                                                                            <w:div w:id="293414039">
                                                                                              <w:marLeft w:val="0"/>
                                                                                              <w:marRight w:val="120"/>
                                                                                              <w:marTop w:val="0"/>
                                                                                              <w:marBottom w:val="150"/>
                                                                                              <w:divBdr>
                                                                                                <w:top w:val="single" w:sz="2" w:space="0" w:color="EFEFEF"/>
                                                                                                <w:left w:val="single" w:sz="6" w:space="0" w:color="EFEFEF"/>
                                                                                                <w:bottom w:val="single" w:sz="6" w:space="0" w:color="E2E2E2"/>
                                                                                                <w:right w:val="single" w:sz="6" w:space="0" w:color="EFEFEF"/>
                                                                                              </w:divBdr>
                                                                                              <w:divsChild>
                                                                                                <w:div w:id="1914270228">
                                                                                                  <w:marLeft w:val="0"/>
                                                                                                  <w:marRight w:val="0"/>
                                                                                                  <w:marTop w:val="0"/>
                                                                                                  <w:marBottom w:val="0"/>
                                                                                                  <w:divBdr>
                                                                                                    <w:top w:val="none" w:sz="0" w:space="0" w:color="auto"/>
                                                                                                    <w:left w:val="none" w:sz="0" w:space="0" w:color="auto"/>
                                                                                                    <w:bottom w:val="none" w:sz="0" w:space="0" w:color="auto"/>
                                                                                                    <w:right w:val="none" w:sz="0" w:space="0" w:color="auto"/>
                                                                                                  </w:divBdr>
                                                                                                  <w:divsChild>
                                                                                                    <w:div w:id="1304239843">
                                                                                                      <w:marLeft w:val="0"/>
                                                                                                      <w:marRight w:val="0"/>
                                                                                                      <w:marTop w:val="0"/>
                                                                                                      <w:marBottom w:val="0"/>
                                                                                                      <w:divBdr>
                                                                                                        <w:top w:val="none" w:sz="0" w:space="0" w:color="auto"/>
                                                                                                        <w:left w:val="none" w:sz="0" w:space="0" w:color="auto"/>
                                                                                                        <w:bottom w:val="none" w:sz="0" w:space="0" w:color="auto"/>
                                                                                                        <w:right w:val="none" w:sz="0" w:space="0" w:color="auto"/>
                                                                                                      </w:divBdr>
                                                                                                      <w:divsChild>
                                                                                                        <w:div w:id="222302204">
                                                                                                          <w:marLeft w:val="0"/>
                                                                                                          <w:marRight w:val="0"/>
                                                                                                          <w:marTop w:val="0"/>
                                                                                                          <w:marBottom w:val="0"/>
                                                                                                          <w:divBdr>
                                                                                                            <w:top w:val="none" w:sz="0" w:space="0" w:color="auto"/>
                                                                                                            <w:left w:val="none" w:sz="0" w:space="0" w:color="auto"/>
                                                                                                            <w:bottom w:val="none" w:sz="0" w:space="0" w:color="auto"/>
                                                                                                            <w:right w:val="none" w:sz="0" w:space="0" w:color="auto"/>
                                                                                                          </w:divBdr>
                                                                                                          <w:divsChild>
                                                                                                            <w:div w:id="601911207">
                                                                                                              <w:marLeft w:val="0"/>
                                                                                                              <w:marRight w:val="0"/>
                                                                                                              <w:marTop w:val="0"/>
                                                                                                              <w:marBottom w:val="0"/>
                                                                                                              <w:divBdr>
                                                                                                                <w:top w:val="none" w:sz="0" w:space="0" w:color="auto"/>
                                                                                                                <w:left w:val="none" w:sz="0" w:space="0" w:color="auto"/>
                                                                                                                <w:bottom w:val="none" w:sz="0" w:space="0" w:color="auto"/>
                                                                                                                <w:right w:val="none" w:sz="0" w:space="0" w:color="auto"/>
                                                                                                              </w:divBdr>
                                                                                                              <w:divsChild>
                                                                                                                <w:div w:id="742534401">
                                                                                                                  <w:marLeft w:val="0"/>
                                                                                                                  <w:marRight w:val="0"/>
                                                                                                                  <w:marTop w:val="0"/>
                                                                                                                  <w:marBottom w:val="0"/>
                                                                                                                  <w:divBdr>
                                                                                                                    <w:top w:val="none" w:sz="0" w:space="0" w:color="auto"/>
                                                                                                                    <w:left w:val="none" w:sz="0" w:space="0" w:color="auto"/>
                                                                                                                    <w:bottom w:val="none" w:sz="0" w:space="0" w:color="auto"/>
                                                                                                                    <w:right w:val="none" w:sz="0" w:space="0" w:color="auto"/>
                                                                                                                  </w:divBdr>
                                                                                                                  <w:divsChild>
                                                                                                                    <w:div w:id="31657272">
                                                                                                                      <w:marLeft w:val="0"/>
                                                                                                                      <w:marRight w:val="0"/>
                                                                                                                      <w:marTop w:val="0"/>
                                                                                                                      <w:marBottom w:val="0"/>
                                                                                                                      <w:divBdr>
                                                                                                                        <w:top w:val="single" w:sz="2" w:space="4" w:color="AAAAAA"/>
                                                                                                                        <w:left w:val="single" w:sz="2" w:space="0" w:color="AAAAAA"/>
                                                                                                                        <w:bottom w:val="single" w:sz="2" w:space="4" w:color="AAAAAA"/>
                                                                                                                        <w:right w:val="single" w:sz="2" w:space="0" w:color="AAAAAA"/>
                                                                                                                      </w:divBdr>
                                                                                                                      <w:divsChild>
                                                                                                                        <w:div w:id="631788413">
                                                                                                                          <w:marLeft w:val="225"/>
                                                                                                                          <w:marRight w:val="225"/>
                                                                                                                          <w:marTop w:val="75"/>
                                                                                                                          <w:marBottom w:val="75"/>
                                                                                                                          <w:divBdr>
                                                                                                                            <w:top w:val="none" w:sz="0" w:space="0" w:color="auto"/>
                                                                                                                            <w:left w:val="none" w:sz="0" w:space="0" w:color="auto"/>
                                                                                                                            <w:bottom w:val="none" w:sz="0" w:space="0" w:color="auto"/>
                                                                                                                            <w:right w:val="none" w:sz="0" w:space="0" w:color="auto"/>
                                                                                                                          </w:divBdr>
                                                                                                                          <w:divsChild>
                                                                                                                            <w:div w:id="1757022196">
                                                                                                                              <w:marLeft w:val="0"/>
                                                                                                                              <w:marRight w:val="0"/>
                                                                                                                              <w:marTop w:val="0"/>
                                                                                                                              <w:marBottom w:val="0"/>
                                                                                                                              <w:divBdr>
                                                                                                                                <w:top w:val="single" w:sz="6" w:space="0" w:color="auto"/>
                                                                                                                                <w:left w:val="single" w:sz="6" w:space="0" w:color="auto"/>
                                                                                                                                <w:bottom w:val="single" w:sz="6" w:space="0" w:color="auto"/>
                                                                                                                                <w:right w:val="single" w:sz="6" w:space="0" w:color="auto"/>
                                                                                                                              </w:divBdr>
                                                                                                                              <w:divsChild>
                                                                                                                                <w:div w:id="855463331">
                                                                                                                                  <w:marLeft w:val="0"/>
                                                                                                                                  <w:marRight w:val="0"/>
                                                                                                                                  <w:marTop w:val="0"/>
                                                                                                                                  <w:marBottom w:val="0"/>
                                                                                                                                  <w:divBdr>
                                                                                                                                    <w:top w:val="none" w:sz="0" w:space="0" w:color="auto"/>
                                                                                                                                    <w:left w:val="none" w:sz="0" w:space="0" w:color="auto"/>
                                                                                                                                    <w:bottom w:val="none" w:sz="0" w:space="0" w:color="auto"/>
                                                                                                                                    <w:right w:val="none" w:sz="0" w:space="0" w:color="auto"/>
                                                                                                                                  </w:divBdr>
                                                                                                                                  <w:divsChild>
                                                                                                                                    <w:div w:id="1257592666">
                                                                                                                                      <w:marLeft w:val="0"/>
                                                                                                                                      <w:marRight w:val="0"/>
                                                                                                                                      <w:marTop w:val="0"/>
                                                                                                                                      <w:marBottom w:val="0"/>
                                                                                                                                      <w:divBdr>
                                                                                                                                        <w:top w:val="none" w:sz="0" w:space="0" w:color="auto"/>
                                                                                                                                        <w:left w:val="none" w:sz="0" w:space="0" w:color="auto"/>
                                                                                                                                        <w:bottom w:val="none" w:sz="0" w:space="0" w:color="auto"/>
                                                                                                                                        <w:right w:val="none" w:sz="0" w:space="0" w:color="auto"/>
                                                                                                                                      </w:divBdr>
                                                                                                                                      <w:divsChild>
                                                                                                                                        <w:div w:id="3023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3017831">
      <w:bodyDiv w:val="1"/>
      <w:marLeft w:val="0"/>
      <w:marRight w:val="0"/>
      <w:marTop w:val="0"/>
      <w:marBottom w:val="0"/>
      <w:divBdr>
        <w:top w:val="none" w:sz="0" w:space="0" w:color="auto"/>
        <w:left w:val="none" w:sz="0" w:space="0" w:color="auto"/>
        <w:bottom w:val="none" w:sz="0" w:space="0" w:color="auto"/>
        <w:right w:val="none" w:sz="0" w:space="0" w:color="auto"/>
      </w:divBdr>
      <w:divsChild>
        <w:div w:id="1116097113">
          <w:marLeft w:val="0"/>
          <w:marRight w:val="0"/>
          <w:marTop w:val="0"/>
          <w:marBottom w:val="0"/>
          <w:divBdr>
            <w:top w:val="none" w:sz="0" w:space="0" w:color="auto"/>
            <w:left w:val="none" w:sz="0" w:space="0" w:color="auto"/>
            <w:bottom w:val="none" w:sz="0" w:space="0" w:color="auto"/>
            <w:right w:val="none" w:sz="0" w:space="0" w:color="auto"/>
          </w:divBdr>
          <w:divsChild>
            <w:div w:id="1099912560">
              <w:marLeft w:val="0"/>
              <w:marRight w:val="0"/>
              <w:marTop w:val="0"/>
              <w:marBottom w:val="0"/>
              <w:divBdr>
                <w:top w:val="none" w:sz="0" w:space="0" w:color="auto"/>
                <w:left w:val="none" w:sz="0" w:space="0" w:color="auto"/>
                <w:bottom w:val="none" w:sz="0" w:space="0" w:color="auto"/>
                <w:right w:val="none" w:sz="0" w:space="0" w:color="auto"/>
              </w:divBdr>
              <w:divsChild>
                <w:div w:id="728848899">
                  <w:marLeft w:val="0"/>
                  <w:marRight w:val="0"/>
                  <w:marTop w:val="0"/>
                  <w:marBottom w:val="0"/>
                  <w:divBdr>
                    <w:top w:val="none" w:sz="0" w:space="0" w:color="auto"/>
                    <w:left w:val="none" w:sz="0" w:space="0" w:color="auto"/>
                    <w:bottom w:val="none" w:sz="0" w:space="0" w:color="auto"/>
                    <w:right w:val="none" w:sz="0" w:space="0" w:color="auto"/>
                  </w:divBdr>
                  <w:divsChild>
                    <w:div w:id="2109884999">
                      <w:marLeft w:val="0"/>
                      <w:marRight w:val="0"/>
                      <w:marTop w:val="0"/>
                      <w:marBottom w:val="0"/>
                      <w:divBdr>
                        <w:top w:val="none" w:sz="0" w:space="0" w:color="auto"/>
                        <w:left w:val="none" w:sz="0" w:space="0" w:color="auto"/>
                        <w:bottom w:val="none" w:sz="0" w:space="0" w:color="auto"/>
                        <w:right w:val="none" w:sz="0" w:space="0" w:color="auto"/>
                      </w:divBdr>
                      <w:divsChild>
                        <w:div w:id="1073695072">
                          <w:marLeft w:val="0"/>
                          <w:marRight w:val="0"/>
                          <w:marTop w:val="0"/>
                          <w:marBottom w:val="0"/>
                          <w:divBdr>
                            <w:top w:val="none" w:sz="0" w:space="0" w:color="auto"/>
                            <w:left w:val="none" w:sz="0" w:space="0" w:color="auto"/>
                            <w:bottom w:val="none" w:sz="0" w:space="0" w:color="auto"/>
                            <w:right w:val="none" w:sz="0" w:space="0" w:color="auto"/>
                          </w:divBdr>
                          <w:divsChild>
                            <w:div w:id="625543811">
                              <w:marLeft w:val="0"/>
                              <w:marRight w:val="0"/>
                              <w:marTop w:val="0"/>
                              <w:marBottom w:val="0"/>
                              <w:divBdr>
                                <w:top w:val="none" w:sz="0" w:space="0" w:color="auto"/>
                                <w:left w:val="none" w:sz="0" w:space="0" w:color="auto"/>
                                <w:bottom w:val="none" w:sz="0" w:space="0" w:color="auto"/>
                                <w:right w:val="none" w:sz="0" w:space="0" w:color="auto"/>
                              </w:divBdr>
                              <w:divsChild>
                                <w:div w:id="2089111909">
                                  <w:marLeft w:val="0"/>
                                  <w:marRight w:val="0"/>
                                  <w:marTop w:val="0"/>
                                  <w:marBottom w:val="0"/>
                                  <w:divBdr>
                                    <w:top w:val="none" w:sz="0" w:space="0" w:color="auto"/>
                                    <w:left w:val="none" w:sz="0" w:space="0" w:color="auto"/>
                                    <w:bottom w:val="none" w:sz="0" w:space="0" w:color="auto"/>
                                    <w:right w:val="none" w:sz="0" w:space="0" w:color="auto"/>
                                  </w:divBdr>
                                  <w:divsChild>
                                    <w:div w:id="1250190353">
                                      <w:marLeft w:val="0"/>
                                      <w:marRight w:val="0"/>
                                      <w:marTop w:val="0"/>
                                      <w:marBottom w:val="0"/>
                                      <w:divBdr>
                                        <w:top w:val="none" w:sz="0" w:space="0" w:color="auto"/>
                                        <w:left w:val="none" w:sz="0" w:space="0" w:color="auto"/>
                                        <w:bottom w:val="none" w:sz="0" w:space="0" w:color="auto"/>
                                        <w:right w:val="none" w:sz="0" w:space="0" w:color="auto"/>
                                      </w:divBdr>
                                      <w:divsChild>
                                        <w:div w:id="691036796">
                                          <w:marLeft w:val="0"/>
                                          <w:marRight w:val="0"/>
                                          <w:marTop w:val="0"/>
                                          <w:marBottom w:val="0"/>
                                          <w:divBdr>
                                            <w:top w:val="none" w:sz="0" w:space="0" w:color="auto"/>
                                            <w:left w:val="none" w:sz="0" w:space="0" w:color="auto"/>
                                            <w:bottom w:val="none" w:sz="0" w:space="0" w:color="auto"/>
                                            <w:right w:val="none" w:sz="0" w:space="0" w:color="auto"/>
                                          </w:divBdr>
                                          <w:divsChild>
                                            <w:div w:id="1818451192">
                                              <w:marLeft w:val="0"/>
                                              <w:marRight w:val="0"/>
                                              <w:marTop w:val="0"/>
                                              <w:marBottom w:val="0"/>
                                              <w:divBdr>
                                                <w:top w:val="single" w:sz="12" w:space="2" w:color="FFFFCC"/>
                                                <w:left w:val="single" w:sz="12" w:space="2" w:color="FFFFCC"/>
                                                <w:bottom w:val="single" w:sz="12" w:space="2" w:color="FFFFCC"/>
                                                <w:right w:val="single" w:sz="12" w:space="0" w:color="FFFFCC"/>
                                              </w:divBdr>
                                              <w:divsChild>
                                                <w:div w:id="655767095">
                                                  <w:marLeft w:val="0"/>
                                                  <w:marRight w:val="0"/>
                                                  <w:marTop w:val="0"/>
                                                  <w:marBottom w:val="0"/>
                                                  <w:divBdr>
                                                    <w:top w:val="none" w:sz="0" w:space="0" w:color="auto"/>
                                                    <w:left w:val="none" w:sz="0" w:space="0" w:color="auto"/>
                                                    <w:bottom w:val="none" w:sz="0" w:space="0" w:color="auto"/>
                                                    <w:right w:val="none" w:sz="0" w:space="0" w:color="auto"/>
                                                  </w:divBdr>
                                                  <w:divsChild>
                                                    <w:div w:id="1469394358">
                                                      <w:marLeft w:val="0"/>
                                                      <w:marRight w:val="0"/>
                                                      <w:marTop w:val="0"/>
                                                      <w:marBottom w:val="0"/>
                                                      <w:divBdr>
                                                        <w:top w:val="none" w:sz="0" w:space="0" w:color="auto"/>
                                                        <w:left w:val="none" w:sz="0" w:space="0" w:color="auto"/>
                                                        <w:bottom w:val="none" w:sz="0" w:space="0" w:color="auto"/>
                                                        <w:right w:val="none" w:sz="0" w:space="0" w:color="auto"/>
                                                      </w:divBdr>
                                                      <w:divsChild>
                                                        <w:div w:id="1521242634">
                                                          <w:marLeft w:val="0"/>
                                                          <w:marRight w:val="0"/>
                                                          <w:marTop w:val="0"/>
                                                          <w:marBottom w:val="0"/>
                                                          <w:divBdr>
                                                            <w:top w:val="none" w:sz="0" w:space="0" w:color="auto"/>
                                                            <w:left w:val="none" w:sz="0" w:space="0" w:color="auto"/>
                                                            <w:bottom w:val="none" w:sz="0" w:space="0" w:color="auto"/>
                                                            <w:right w:val="none" w:sz="0" w:space="0" w:color="auto"/>
                                                          </w:divBdr>
                                                          <w:divsChild>
                                                            <w:div w:id="183519416">
                                                              <w:marLeft w:val="0"/>
                                                              <w:marRight w:val="0"/>
                                                              <w:marTop w:val="0"/>
                                                              <w:marBottom w:val="0"/>
                                                              <w:divBdr>
                                                                <w:top w:val="none" w:sz="0" w:space="0" w:color="auto"/>
                                                                <w:left w:val="none" w:sz="0" w:space="0" w:color="auto"/>
                                                                <w:bottom w:val="none" w:sz="0" w:space="0" w:color="auto"/>
                                                                <w:right w:val="none" w:sz="0" w:space="0" w:color="auto"/>
                                                              </w:divBdr>
                                                              <w:divsChild>
                                                                <w:div w:id="1406605441">
                                                                  <w:marLeft w:val="0"/>
                                                                  <w:marRight w:val="0"/>
                                                                  <w:marTop w:val="0"/>
                                                                  <w:marBottom w:val="0"/>
                                                                  <w:divBdr>
                                                                    <w:top w:val="none" w:sz="0" w:space="0" w:color="auto"/>
                                                                    <w:left w:val="none" w:sz="0" w:space="0" w:color="auto"/>
                                                                    <w:bottom w:val="none" w:sz="0" w:space="0" w:color="auto"/>
                                                                    <w:right w:val="none" w:sz="0" w:space="0" w:color="auto"/>
                                                                  </w:divBdr>
                                                                  <w:divsChild>
                                                                    <w:div w:id="1747337179">
                                                                      <w:marLeft w:val="0"/>
                                                                      <w:marRight w:val="0"/>
                                                                      <w:marTop w:val="0"/>
                                                                      <w:marBottom w:val="0"/>
                                                                      <w:divBdr>
                                                                        <w:top w:val="none" w:sz="0" w:space="0" w:color="auto"/>
                                                                        <w:left w:val="none" w:sz="0" w:space="0" w:color="auto"/>
                                                                        <w:bottom w:val="none" w:sz="0" w:space="0" w:color="auto"/>
                                                                        <w:right w:val="none" w:sz="0" w:space="0" w:color="auto"/>
                                                                      </w:divBdr>
                                                                      <w:divsChild>
                                                                        <w:div w:id="1720518388">
                                                                          <w:marLeft w:val="0"/>
                                                                          <w:marRight w:val="0"/>
                                                                          <w:marTop w:val="0"/>
                                                                          <w:marBottom w:val="0"/>
                                                                          <w:divBdr>
                                                                            <w:top w:val="none" w:sz="0" w:space="0" w:color="auto"/>
                                                                            <w:left w:val="none" w:sz="0" w:space="0" w:color="auto"/>
                                                                            <w:bottom w:val="none" w:sz="0" w:space="0" w:color="auto"/>
                                                                            <w:right w:val="none" w:sz="0" w:space="0" w:color="auto"/>
                                                                          </w:divBdr>
                                                                          <w:divsChild>
                                                                            <w:div w:id="1048650750">
                                                                              <w:marLeft w:val="0"/>
                                                                              <w:marRight w:val="0"/>
                                                                              <w:marTop w:val="0"/>
                                                                              <w:marBottom w:val="0"/>
                                                                              <w:divBdr>
                                                                                <w:top w:val="none" w:sz="0" w:space="0" w:color="auto"/>
                                                                                <w:left w:val="none" w:sz="0" w:space="0" w:color="auto"/>
                                                                                <w:bottom w:val="none" w:sz="0" w:space="0" w:color="auto"/>
                                                                                <w:right w:val="none" w:sz="0" w:space="0" w:color="auto"/>
                                                                              </w:divBdr>
                                                                              <w:divsChild>
                                                                                <w:div w:id="1256477557">
                                                                                  <w:marLeft w:val="0"/>
                                                                                  <w:marRight w:val="0"/>
                                                                                  <w:marTop w:val="0"/>
                                                                                  <w:marBottom w:val="0"/>
                                                                                  <w:divBdr>
                                                                                    <w:top w:val="none" w:sz="0" w:space="0" w:color="auto"/>
                                                                                    <w:left w:val="none" w:sz="0" w:space="0" w:color="auto"/>
                                                                                    <w:bottom w:val="none" w:sz="0" w:space="0" w:color="auto"/>
                                                                                    <w:right w:val="none" w:sz="0" w:space="0" w:color="auto"/>
                                                                                  </w:divBdr>
                                                                                  <w:divsChild>
                                                                                    <w:div w:id="352613933">
                                                                                      <w:marLeft w:val="0"/>
                                                                                      <w:marRight w:val="0"/>
                                                                                      <w:marTop w:val="0"/>
                                                                                      <w:marBottom w:val="0"/>
                                                                                      <w:divBdr>
                                                                                        <w:top w:val="none" w:sz="0" w:space="0" w:color="auto"/>
                                                                                        <w:left w:val="none" w:sz="0" w:space="0" w:color="auto"/>
                                                                                        <w:bottom w:val="none" w:sz="0" w:space="0" w:color="auto"/>
                                                                                        <w:right w:val="none" w:sz="0" w:space="0" w:color="auto"/>
                                                                                      </w:divBdr>
                                                                                      <w:divsChild>
                                                                                        <w:div w:id="1021662648">
                                                                                          <w:marLeft w:val="0"/>
                                                                                          <w:marRight w:val="0"/>
                                                                                          <w:marTop w:val="0"/>
                                                                                          <w:marBottom w:val="0"/>
                                                                                          <w:divBdr>
                                                                                            <w:top w:val="none" w:sz="0" w:space="0" w:color="auto"/>
                                                                                            <w:left w:val="none" w:sz="0" w:space="0" w:color="auto"/>
                                                                                            <w:bottom w:val="none" w:sz="0" w:space="0" w:color="auto"/>
                                                                                            <w:right w:val="none" w:sz="0" w:space="0" w:color="auto"/>
                                                                                          </w:divBdr>
                                                                                          <w:divsChild>
                                                                                            <w:div w:id="1977180161">
                                                                                              <w:marLeft w:val="0"/>
                                                                                              <w:marRight w:val="120"/>
                                                                                              <w:marTop w:val="0"/>
                                                                                              <w:marBottom w:val="150"/>
                                                                                              <w:divBdr>
                                                                                                <w:top w:val="single" w:sz="2" w:space="0" w:color="EFEFEF"/>
                                                                                                <w:left w:val="single" w:sz="6" w:space="0" w:color="EFEFEF"/>
                                                                                                <w:bottom w:val="single" w:sz="6" w:space="0" w:color="E2E2E2"/>
                                                                                                <w:right w:val="single" w:sz="6" w:space="0" w:color="EFEFEF"/>
                                                                                              </w:divBdr>
                                                                                              <w:divsChild>
                                                                                                <w:div w:id="428045180">
                                                                                                  <w:marLeft w:val="0"/>
                                                                                                  <w:marRight w:val="0"/>
                                                                                                  <w:marTop w:val="0"/>
                                                                                                  <w:marBottom w:val="0"/>
                                                                                                  <w:divBdr>
                                                                                                    <w:top w:val="none" w:sz="0" w:space="0" w:color="auto"/>
                                                                                                    <w:left w:val="none" w:sz="0" w:space="0" w:color="auto"/>
                                                                                                    <w:bottom w:val="none" w:sz="0" w:space="0" w:color="auto"/>
                                                                                                    <w:right w:val="none" w:sz="0" w:space="0" w:color="auto"/>
                                                                                                  </w:divBdr>
                                                                                                  <w:divsChild>
                                                                                                    <w:div w:id="1511719887">
                                                                                                      <w:marLeft w:val="0"/>
                                                                                                      <w:marRight w:val="0"/>
                                                                                                      <w:marTop w:val="0"/>
                                                                                                      <w:marBottom w:val="0"/>
                                                                                                      <w:divBdr>
                                                                                                        <w:top w:val="none" w:sz="0" w:space="0" w:color="auto"/>
                                                                                                        <w:left w:val="none" w:sz="0" w:space="0" w:color="auto"/>
                                                                                                        <w:bottom w:val="none" w:sz="0" w:space="0" w:color="auto"/>
                                                                                                        <w:right w:val="none" w:sz="0" w:space="0" w:color="auto"/>
                                                                                                      </w:divBdr>
                                                                                                      <w:divsChild>
                                                                                                        <w:div w:id="386300428">
                                                                                                          <w:marLeft w:val="0"/>
                                                                                                          <w:marRight w:val="0"/>
                                                                                                          <w:marTop w:val="0"/>
                                                                                                          <w:marBottom w:val="0"/>
                                                                                                          <w:divBdr>
                                                                                                            <w:top w:val="none" w:sz="0" w:space="0" w:color="auto"/>
                                                                                                            <w:left w:val="none" w:sz="0" w:space="0" w:color="auto"/>
                                                                                                            <w:bottom w:val="none" w:sz="0" w:space="0" w:color="auto"/>
                                                                                                            <w:right w:val="none" w:sz="0" w:space="0" w:color="auto"/>
                                                                                                          </w:divBdr>
                                                                                                          <w:divsChild>
                                                                                                            <w:div w:id="1183206819">
                                                                                                              <w:marLeft w:val="0"/>
                                                                                                              <w:marRight w:val="0"/>
                                                                                                              <w:marTop w:val="0"/>
                                                                                                              <w:marBottom w:val="0"/>
                                                                                                              <w:divBdr>
                                                                                                                <w:top w:val="none" w:sz="0" w:space="0" w:color="auto"/>
                                                                                                                <w:left w:val="none" w:sz="0" w:space="0" w:color="auto"/>
                                                                                                                <w:bottom w:val="none" w:sz="0" w:space="0" w:color="auto"/>
                                                                                                                <w:right w:val="none" w:sz="0" w:space="0" w:color="auto"/>
                                                                                                              </w:divBdr>
                                                                                                              <w:divsChild>
                                                                                                                <w:div w:id="721752637">
                                                                                                                  <w:marLeft w:val="0"/>
                                                                                                                  <w:marRight w:val="0"/>
                                                                                                                  <w:marTop w:val="0"/>
                                                                                                                  <w:marBottom w:val="0"/>
                                                                                                                  <w:divBdr>
                                                                                                                    <w:top w:val="none" w:sz="0" w:space="0" w:color="auto"/>
                                                                                                                    <w:left w:val="none" w:sz="0" w:space="0" w:color="auto"/>
                                                                                                                    <w:bottom w:val="none" w:sz="0" w:space="0" w:color="auto"/>
                                                                                                                    <w:right w:val="none" w:sz="0" w:space="0" w:color="auto"/>
                                                                                                                  </w:divBdr>
                                                                                                                  <w:divsChild>
                                                                                                                    <w:div w:id="1256668976">
                                                                                                                      <w:marLeft w:val="0"/>
                                                                                                                      <w:marRight w:val="0"/>
                                                                                                                      <w:marTop w:val="0"/>
                                                                                                                      <w:marBottom w:val="0"/>
                                                                                                                      <w:divBdr>
                                                                                                                        <w:top w:val="single" w:sz="2" w:space="4" w:color="AAAAAA"/>
                                                                                                                        <w:left w:val="single" w:sz="2" w:space="0" w:color="AAAAAA"/>
                                                                                                                        <w:bottom w:val="single" w:sz="2" w:space="4" w:color="AAAAAA"/>
                                                                                                                        <w:right w:val="single" w:sz="2" w:space="0" w:color="AAAAAA"/>
                                                                                                                      </w:divBdr>
                                                                                                                      <w:divsChild>
                                                                                                                        <w:div w:id="1188331471">
                                                                                                                          <w:marLeft w:val="225"/>
                                                                                                                          <w:marRight w:val="225"/>
                                                                                                                          <w:marTop w:val="75"/>
                                                                                                                          <w:marBottom w:val="75"/>
                                                                                                                          <w:divBdr>
                                                                                                                            <w:top w:val="none" w:sz="0" w:space="0" w:color="auto"/>
                                                                                                                            <w:left w:val="none" w:sz="0" w:space="0" w:color="auto"/>
                                                                                                                            <w:bottom w:val="none" w:sz="0" w:space="0" w:color="auto"/>
                                                                                                                            <w:right w:val="none" w:sz="0" w:space="0" w:color="auto"/>
                                                                                                                          </w:divBdr>
                                                                                                                          <w:divsChild>
                                                                                                                            <w:div w:id="855536299">
                                                                                                                              <w:marLeft w:val="0"/>
                                                                                                                              <w:marRight w:val="0"/>
                                                                                                                              <w:marTop w:val="0"/>
                                                                                                                              <w:marBottom w:val="0"/>
                                                                                                                              <w:divBdr>
                                                                                                                                <w:top w:val="single" w:sz="6" w:space="0" w:color="auto"/>
                                                                                                                                <w:left w:val="single" w:sz="6" w:space="0" w:color="auto"/>
                                                                                                                                <w:bottom w:val="single" w:sz="6" w:space="0" w:color="auto"/>
                                                                                                                                <w:right w:val="single" w:sz="6" w:space="0" w:color="auto"/>
                                                                                                                              </w:divBdr>
                                                                                                                              <w:divsChild>
                                                                                                                                <w:div w:id="986785075">
                                                                                                                                  <w:marLeft w:val="0"/>
                                                                                                                                  <w:marRight w:val="0"/>
                                                                                                                                  <w:marTop w:val="0"/>
                                                                                                                                  <w:marBottom w:val="0"/>
                                                                                                                                  <w:divBdr>
                                                                                                                                    <w:top w:val="none" w:sz="0" w:space="0" w:color="auto"/>
                                                                                                                                    <w:left w:val="none" w:sz="0" w:space="0" w:color="auto"/>
                                                                                                                                    <w:bottom w:val="none" w:sz="0" w:space="0" w:color="auto"/>
                                                                                                                                    <w:right w:val="none" w:sz="0" w:space="0" w:color="auto"/>
                                                                                                                                  </w:divBdr>
                                                                                                                                  <w:divsChild>
                                                                                                                                    <w:div w:id="1648436278">
                                                                                                                                      <w:marLeft w:val="0"/>
                                                                                                                                      <w:marRight w:val="0"/>
                                                                                                                                      <w:marTop w:val="0"/>
                                                                                                                                      <w:marBottom w:val="0"/>
                                                                                                                                      <w:divBdr>
                                                                                                                                        <w:top w:val="none" w:sz="0" w:space="0" w:color="auto"/>
                                                                                                                                        <w:left w:val="none" w:sz="0" w:space="0" w:color="auto"/>
                                                                                                                                        <w:bottom w:val="none" w:sz="0" w:space="0" w:color="auto"/>
                                                                                                                                        <w:right w:val="none" w:sz="0" w:space="0" w:color="auto"/>
                                                                                                                                      </w:divBdr>
                                                                                                                                      <w:divsChild>
                                                                                                                                        <w:div w:id="19212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5004841">
      <w:bodyDiv w:val="1"/>
      <w:marLeft w:val="0"/>
      <w:marRight w:val="0"/>
      <w:marTop w:val="0"/>
      <w:marBottom w:val="0"/>
      <w:divBdr>
        <w:top w:val="none" w:sz="0" w:space="0" w:color="auto"/>
        <w:left w:val="none" w:sz="0" w:space="0" w:color="auto"/>
        <w:bottom w:val="none" w:sz="0" w:space="0" w:color="auto"/>
        <w:right w:val="none" w:sz="0" w:space="0" w:color="auto"/>
      </w:divBdr>
      <w:divsChild>
        <w:div w:id="1574391609">
          <w:marLeft w:val="0"/>
          <w:marRight w:val="0"/>
          <w:marTop w:val="0"/>
          <w:marBottom w:val="0"/>
          <w:divBdr>
            <w:top w:val="none" w:sz="0" w:space="0" w:color="auto"/>
            <w:left w:val="none" w:sz="0" w:space="0" w:color="auto"/>
            <w:bottom w:val="none" w:sz="0" w:space="0" w:color="auto"/>
            <w:right w:val="none" w:sz="0" w:space="0" w:color="auto"/>
          </w:divBdr>
          <w:divsChild>
            <w:div w:id="1779566301">
              <w:marLeft w:val="0"/>
              <w:marRight w:val="0"/>
              <w:marTop w:val="0"/>
              <w:marBottom w:val="0"/>
              <w:divBdr>
                <w:top w:val="none" w:sz="0" w:space="0" w:color="auto"/>
                <w:left w:val="none" w:sz="0" w:space="0" w:color="auto"/>
                <w:bottom w:val="none" w:sz="0" w:space="0" w:color="auto"/>
                <w:right w:val="none" w:sz="0" w:space="0" w:color="auto"/>
              </w:divBdr>
              <w:divsChild>
                <w:div w:id="1503734716">
                  <w:marLeft w:val="0"/>
                  <w:marRight w:val="0"/>
                  <w:marTop w:val="0"/>
                  <w:marBottom w:val="0"/>
                  <w:divBdr>
                    <w:top w:val="none" w:sz="0" w:space="0" w:color="auto"/>
                    <w:left w:val="none" w:sz="0" w:space="0" w:color="auto"/>
                    <w:bottom w:val="none" w:sz="0" w:space="0" w:color="auto"/>
                    <w:right w:val="none" w:sz="0" w:space="0" w:color="auto"/>
                  </w:divBdr>
                  <w:divsChild>
                    <w:div w:id="1445150376">
                      <w:marLeft w:val="0"/>
                      <w:marRight w:val="0"/>
                      <w:marTop w:val="0"/>
                      <w:marBottom w:val="0"/>
                      <w:divBdr>
                        <w:top w:val="none" w:sz="0" w:space="0" w:color="auto"/>
                        <w:left w:val="none" w:sz="0" w:space="0" w:color="auto"/>
                        <w:bottom w:val="none" w:sz="0" w:space="0" w:color="auto"/>
                        <w:right w:val="none" w:sz="0" w:space="0" w:color="auto"/>
                      </w:divBdr>
                      <w:divsChild>
                        <w:div w:id="1030951496">
                          <w:marLeft w:val="0"/>
                          <w:marRight w:val="0"/>
                          <w:marTop w:val="0"/>
                          <w:marBottom w:val="0"/>
                          <w:divBdr>
                            <w:top w:val="none" w:sz="0" w:space="0" w:color="auto"/>
                            <w:left w:val="none" w:sz="0" w:space="0" w:color="auto"/>
                            <w:bottom w:val="none" w:sz="0" w:space="0" w:color="auto"/>
                            <w:right w:val="none" w:sz="0" w:space="0" w:color="auto"/>
                          </w:divBdr>
                          <w:divsChild>
                            <w:div w:id="582106832">
                              <w:marLeft w:val="0"/>
                              <w:marRight w:val="0"/>
                              <w:marTop w:val="0"/>
                              <w:marBottom w:val="0"/>
                              <w:divBdr>
                                <w:top w:val="none" w:sz="0" w:space="0" w:color="auto"/>
                                <w:left w:val="none" w:sz="0" w:space="0" w:color="auto"/>
                                <w:bottom w:val="none" w:sz="0" w:space="0" w:color="auto"/>
                                <w:right w:val="none" w:sz="0" w:space="0" w:color="auto"/>
                              </w:divBdr>
                              <w:divsChild>
                                <w:div w:id="1942374863">
                                  <w:marLeft w:val="0"/>
                                  <w:marRight w:val="0"/>
                                  <w:marTop w:val="0"/>
                                  <w:marBottom w:val="0"/>
                                  <w:divBdr>
                                    <w:top w:val="none" w:sz="0" w:space="0" w:color="auto"/>
                                    <w:left w:val="none" w:sz="0" w:space="0" w:color="auto"/>
                                    <w:bottom w:val="none" w:sz="0" w:space="0" w:color="auto"/>
                                    <w:right w:val="none" w:sz="0" w:space="0" w:color="auto"/>
                                  </w:divBdr>
                                  <w:divsChild>
                                    <w:div w:id="107629513">
                                      <w:marLeft w:val="0"/>
                                      <w:marRight w:val="0"/>
                                      <w:marTop w:val="0"/>
                                      <w:marBottom w:val="0"/>
                                      <w:divBdr>
                                        <w:top w:val="none" w:sz="0" w:space="0" w:color="auto"/>
                                        <w:left w:val="none" w:sz="0" w:space="0" w:color="auto"/>
                                        <w:bottom w:val="none" w:sz="0" w:space="0" w:color="auto"/>
                                        <w:right w:val="none" w:sz="0" w:space="0" w:color="auto"/>
                                      </w:divBdr>
                                      <w:divsChild>
                                        <w:div w:id="2061435164">
                                          <w:marLeft w:val="0"/>
                                          <w:marRight w:val="0"/>
                                          <w:marTop w:val="0"/>
                                          <w:marBottom w:val="0"/>
                                          <w:divBdr>
                                            <w:top w:val="none" w:sz="0" w:space="0" w:color="auto"/>
                                            <w:left w:val="none" w:sz="0" w:space="0" w:color="auto"/>
                                            <w:bottom w:val="none" w:sz="0" w:space="0" w:color="auto"/>
                                            <w:right w:val="none" w:sz="0" w:space="0" w:color="auto"/>
                                          </w:divBdr>
                                          <w:divsChild>
                                            <w:div w:id="311836556">
                                              <w:marLeft w:val="0"/>
                                              <w:marRight w:val="0"/>
                                              <w:marTop w:val="0"/>
                                              <w:marBottom w:val="0"/>
                                              <w:divBdr>
                                                <w:top w:val="single" w:sz="12" w:space="2" w:color="FFFFCC"/>
                                                <w:left w:val="single" w:sz="12" w:space="2" w:color="FFFFCC"/>
                                                <w:bottom w:val="single" w:sz="12" w:space="2" w:color="FFFFCC"/>
                                                <w:right w:val="single" w:sz="12" w:space="0" w:color="FFFFCC"/>
                                              </w:divBdr>
                                              <w:divsChild>
                                                <w:div w:id="1869369166">
                                                  <w:marLeft w:val="0"/>
                                                  <w:marRight w:val="0"/>
                                                  <w:marTop w:val="0"/>
                                                  <w:marBottom w:val="0"/>
                                                  <w:divBdr>
                                                    <w:top w:val="none" w:sz="0" w:space="0" w:color="auto"/>
                                                    <w:left w:val="none" w:sz="0" w:space="0" w:color="auto"/>
                                                    <w:bottom w:val="none" w:sz="0" w:space="0" w:color="auto"/>
                                                    <w:right w:val="none" w:sz="0" w:space="0" w:color="auto"/>
                                                  </w:divBdr>
                                                  <w:divsChild>
                                                    <w:div w:id="1259367591">
                                                      <w:marLeft w:val="0"/>
                                                      <w:marRight w:val="0"/>
                                                      <w:marTop w:val="0"/>
                                                      <w:marBottom w:val="0"/>
                                                      <w:divBdr>
                                                        <w:top w:val="none" w:sz="0" w:space="0" w:color="auto"/>
                                                        <w:left w:val="none" w:sz="0" w:space="0" w:color="auto"/>
                                                        <w:bottom w:val="none" w:sz="0" w:space="0" w:color="auto"/>
                                                        <w:right w:val="none" w:sz="0" w:space="0" w:color="auto"/>
                                                      </w:divBdr>
                                                      <w:divsChild>
                                                        <w:div w:id="512569409">
                                                          <w:marLeft w:val="0"/>
                                                          <w:marRight w:val="0"/>
                                                          <w:marTop w:val="0"/>
                                                          <w:marBottom w:val="0"/>
                                                          <w:divBdr>
                                                            <w:top w:val="none" w:sz="0" w:space="0" w:color="auto"/>
                                                            <w:left w:val="none" w:sz="0" w:space="0" w:color="auto"/>
                                                            <w:bottom w:val="none" w:sz="0" w:space="0" w:color="auto"/>
                                                            <w:right w:val="none" w:sz="0" w:space="0" w:color="auto"/>
                                                          </w:divBdr>
                                                          <w:divsChild>
                                                            <w:div w:id="1417826851">
                                                              <w:marLeft w:val="0"/>
                                                              <w:marRight w:val="0"/>
                                                              <w:marTop w:val="0"/>
                                                              <w:marBottom w:val="0"/>
                                                              <w:divBdr>
                                                                <w:top w:val="none" w:sz="0" w:space="0" w:color="auto"/>
                                                                <w:left w:val="none" w:sz="0" w:space="0" w:color="auto"/>
                                                                <w:bottom w:val="none" w:sz="0" w:space="0" w:color="auto"/>
                                                                <w:right w:val="none" w:sz="0" w:space="0" w:color="auto"/>
                                                              </w:divBdr>
                                                              <w:divsChild>
                                                                <w:div w:id="611518186">
                                                                  <w:marLeft w:val="0"/>
                                                                  <w:marRight w:val="0"/>
                                                                  <w:marTop w:val="0"/>
                                                                  <w:marBottom w:val="0"/>
                                                                  <w:divBdr>
                                                                    <w:top w:val="none" w:sz="0" w:space="0" w:color="auto"/>
                                                                    <w:left w:val="none" w:sz="0" w:space="0" w:color="auto"/>
                                                                    <w:bottom w:val="none" w:sz="0" w:space="0" w:color="auto"/>
                                                                    <w:right w:val="none" w:sz="0" w:space="0" w:color="auto"/>
                                                                  </w:divBdr>
                                                                  <w:divsChild>
                                                                    <w:div w:id="1136726131">
                                                                      <w:marLeft w:val="0"/>
                                                                      <w:marRight w:val="0"/>
                                                                      <w:marTop w:val="0"/>
                                                                      <w:marBottom w:val="0"/>
                                                                      <w:divBdr>
                                                                        <w:top w:val="none" w:sz="0" w:space="0" w:color="auto"/>
                                                                        <w:left w:val="none" w:sz="0" w:space="0" w:color="auto"/>
                                                                        <w:bottom w:val="none" w:sz="0" w:space="0" w:color="auto"/>
                                                                        <w:right w:val="none" w:sz="0" w:space="0" w:color="auto"/>
                                                                      </w:divBdr>
                                                                      <w:divsChild>
                                                                        <w:div w:id="2122068143">
                                                                          <w:marLeft w:val="0"/>
                                                                          <w:marRight w:val="0"/>
                                                                          <w:marTop w:val="0"/>
                                                                          <w:marBottom w:val="0"/>
                                                                          <w:divBdr>
                                                                            <w:top w:val="none" w:sz="0" w:space="0" w:color="auto"/>
                                                                            <w:left w:val="none" w:sz="0" w:space="0" w:color="auto"/>
                                                                            <w:bottom w:val="none" w:sz="0" w:space="0" w:color="auto"/>
                                                                            <w:right w:val="none" w:sz="0" w:space="0" w:color="auto"/>
                                                                          </w:divBdr>
                                                                          <w:divsChild>
                                                                            <w:div w:id="218395376">
                                                                              <w:marLeft w:val="0"/>
                                                                              <w:marRight w:val="0"/>
                                                                              <w:marTop w:val="0"/>
                                                                              <w:marBottom w:val="0"/>
                                                                              <w:divBdr>
                                                                                <w:top w:val="none" w:sz="0" w:space="0" w:color="auto"/>
                                                                                <w:left w:val="none" w:sz="0" w:space="0" w:color="auto"/>
                                                                                <w:bottom w:val="none" w:sz="0" w:space="0" w:color="auto"/>
                                                                                <w:right w:val="none" w:sz="0" w:space="0" w:color="auto"/>
                                                                              </w:divBdr>
                                                                              <w:divsChild>
                                                                                <w:div w:id="2043893673">
                                                                                  <w:marLeft w:val="0"/>
                                                                                  <w:marRight w:val="0"/>
                                                                                  <w:marTop w:val="0"/>
                                                                                  <w:marBottom w:val="0"/>
                                                                                  <w:divBdr>
                                                                                    <w:top w:val="none" w:sz="0" w:space="0" w:color="auto"/>
                                                                                    <w:left w:val="none" w:sz="0" w:space="0" w:color="auto"/>
                                                                                    <w:bottom w:val="none" w:sz="0" w:space="0" w:color="auto"/>
                                                                                    <w:right w:val="none" w:sz="0" w:space="0" w:color="auto"/>
                                                                                  </w:divBdr>
                                                                                  <w:divsChild>
                                                                                    <w:div w:id="821309013">
                                                                                      <w:marLeft w:val="0"/>
                                                                                      <w:marRight w:val="0"/>
                                                                                      <w:marTop w:val="0"/>
                                                                                      <w:marBottom w:val="0"/>
                                                                                      <w:divBdr>
                                                                                        <w:top w:val="none" w:sz="0" w:space="0" w:color="auto"/>
                                                                                        <w:left w:val="none" w:sz="0" w:space="0" w:color="auto"/>
                                                                                        <w:bottom w:val="none" w:sz="0" w:space="0" w:color="auto"/>
                                                                                        <w:right w:val="none" w:sz="0" w:space="0" w:color="auto"/>
                                                                                      </w:divBdr>
                                                                                      <w:divsChild>
                                                                                        <w:div w:id="423839677">
                                                                                          <w:marLeft w:val="0"/>
                                                                                          <w:marRight w:val="0"/>
                                                                                          <w:marTop w:val="0"/>
                                                                                          <w:marBottom w:val="0"/>
                                                                                          <w:divBdr>
                                                                                            <w:top w:val="none" w:sz="0" w:space="0" w:color="auto"/>
                                                                                            <w:left w:val="none" w:sz="0" w:space="0" w:color="auto"/>
                                                                                            <w:bottom w:val="none" w:sz="0" w:space="0" w:color="auto"/>
                                                                                            <w:right w:val="none" w:sz="0" w:space="0" w:color="auto"/>
                                                                                          </w:divBdr>
                                                                                          <w:divsChild>
                                                                                            <w:div w:id="88934017">
                                                                                              <w:marLeft w:val="0"/>
                                                                                              <w:marRight w:val="120"/>
                                                                                              <w:marTop w:val="0"/>
                                                                                              <w:marBottom w:val="150"/>
                                                                                              <w:divBdr>
                                                                                                <w:top w:val="single" w:sz="2" w:space="0" w:color="EFEFEF"/>
                                                                                                <w:left w:val="single" w:sz="6" w:space="0" w:color="EFEFEF"/>
                                                                                                <w:bottom w:val="single" w:sz="6" w:space="0" w:color="E2E2E2"/>
                                                                                                <w:right w:val="single" w:sz="6" w:space="0" w:color="EFEFEF"/>
                                                                                              </w:divBdr>
                                                                                              <w:divsChild>
                                                                                                <w:div w:id="41254187">
                                                                                                  <w:marLeft w:val="0"/>
                                                                                                  <w:marRight w:val="0"/>
                                                                                                  <w:marTop w:val="0"/>
                                                                                                  <w:marBottom w:val="0"/>
                                                                                                  <w:divBdr>
                                                                                                    <w:top w:val="none" w:sz="0" w:space="0" w:color="auto"/>
                                                                                                    <w:left w:val="none" w:sz="0" w:space="0" w:color="auto"/>
                                                                                                    <w:bottom w:val="none" w:sz="0" w:space="0" w:color="auto"/>
                                                                                                    <w:right w:val="none" w:sz="0" w:space="0" w:color="auto"/>
                                                                                                  </w:divBdr>
                                                                                                  <w:divsChild>
                                                                                                    <w:div w:id="1483739664">
                                                                                                      <w:marLeft w:val="0"/>
                                                                                                      <w:marRight w:val="0"/>
                                                                                                      <w:marTop w:val="0"/>
                                                                                                      <w:marBottom w:val="0"/>
                                                                                                      <w:divBdr>
                                                                                                        <w:top w:val="none" w:sz="0" w:space="0" w:color="auto"/>
                                                                                                        <w:left w:val="none" w:sz="0" w:space="0" w:color="auto"/>
                                                                                                        <w:bottom w:val="none" w:sz="0" w:space="0" w:color="auto"/>
                                                                                                        <w:right w:val="none" w:sz="0" w:space="0" w:color="auto"/>
                                                                                                      </w:divBdr>
                                                                                                      <w:divsChild>
                                                                                                        <w:div w:id="1319265072">
                                                                                                          <w:marLeft w:val="0"/>
                                                                                                          <w:marRight w:val="0"/>
                                                                                                          <w:marTop w:val="0"/>
                                                                                                          <w:marBottom w:val="0"/>
                                                                                                          <w:divBdr>
                                                                                                            <w:top w:val="none" w:sz="0" w:space="0" w:color="auto"/>
                                                                                                            <w:left w:val="none" w:sz="0" w:space="0" w:color="auto"/>
                                                                                                            <w:bottom w:val="none" w:sz="0" w:space="0" w:color="auto"/>
                                                                                                            <w:right w:val="none" w:sz="0" w:space="0" w:color="auto"/>
                                                                                                          </w:divBdr>
                                                                                                          <w:divsChild>
                                                                                                            <w:div w:id="1631742565">
                                                                                                              <w:marLeft w:val="0"/>
                                                                                                              <w:marRight w:val="0"/>
                                                                                                              <w:marTop w:val="0"/>
                                                                                                              <w:marBottom w:val="0"/>
                                                                                                              <w:divBdr>
                                                                                                                <w:top w:val="none" w:sz="0" w:space="0" w:color="auto"/>
                                                                                                                <w:left w:val="none" w:sz="0" w:space="0" w:color="auto"/>
                                                                                                                <w:bottom w:val="none" w:sz="0" w:space="0" w:color="auto"/>
                                                                                                                <w:right w:val="none" w:sz="0" w:space="0" w:color="auto"/>
                                                                                                              </w:divBdr>
                                                                                                              <w:divsChild>
                                                                                                                <w:div w:id="1419596358">
                                                                                                                  <w:marLeft w:val="0"/>
                                                                                                                  <w:marRight w:val="0"/>
                                                                                                                  <w:marTop w:val="0"/>
                                                                                                                  <w:marBottom w:val="0"/>
                                                                                                                  <w:divBdr>
                                                                                                                    <w:top w:val="none" w:sz="0" w:space="0" w:color="auto"/>
                                                                                                                    <w:left w:val="none" w:sz="0" w:space="0" w:color="auto"/>
                                                                                                                    <w:bottom w:val="none" w:sz="0" w:space="0" w:color="auto"/>
                                                                                                                    <w:right w:val="none" w:sz="0" w:space="0" w:color="auto"/>
                                                                                                                  </w:divBdr>
                                                                                                                  <w:divsChild>
                                                                                                                    <w:div w:id="476993911">
                                                                                                                      <w:marLeft w:val="0"/>
                                                                                                                      <w:marRight w:val="0"/>
                                                                                                                      <w:marTop w:val="0"/>
                                                                                                                      <w:marBottom w:val="0"/>
                                                                                                                      <w:divBdr>
                                                                                                                        <w:top w:val="single" w:sz="2" w:space="4" w:color="AAAAAA"/>
                                                                                                                        <w:left w:val="single" w:sz="2" w:space="0" w:color="AAAAAA"/>
                                                                                                                        <w:bottom w:val="single" w:sz="2" w:space="4" w:color="AAAAAA"/>
                                                                                                                        <w:right w:val="single" w:sz="2" w:space="0" w:color="AAAAAA"/>
                                                                                                                      </w:divBdr>
                                                                                                                      <w:divsChild>
                                                                                                                        <w:div w:id="1748115732">
                                                                                                                          <w:marLeft w:val="225"/>
                                                                                                                          <w:marRight w:val="225"/>
                                                                                                                          <w:marTop w:val="75"/>
                                                                                                                          <w:marBottom w:val="75"/>
                                                                                                                          <w:divBdr>
                                                                                                                            <w:top w:val="none" w:sz="0" w:space="0" w:color="auto"/>
                                                                                                                            <w:left w:val="none" w:sz="0" w:space="0" w:color="auto"/>
                                                                                                                            <w:bottom w:val="none" w:sz="0" w:space="0" w:color="auto"/>
                                                                                                                            <w:right w:val="none" w:sz="0" w:space="0" w:color="auto"/>
                                                                                                                          </w:divBdr>
                                                                                                                          <w:divsChild>
                                                                                                                            <w:div w:id="875433958">
                                                                                                                              <w:marLeft w:val="0"/>
                                                                                                                              <w:marRight w:val="0"/>
                                                                                                                              <w:marTop w:val="0"/>
                                                                                                                              <w:marBottom w:val="0"/>
                                                                                                                              <w:divBdr>
                                                                                                                                <w:top w:val="single" w:sz="6" w:space="0" w:color="auto"/>
                                                                                                                                <w:left w:val="single" w:sz="6" w:space="0" w:color="auto"/>
                                                                                                                                <w:bottom w:val="single" w:sz="6" w:space="0" w:color="auto"/>
                                                                                                                                <w:right w:val="single" w:sz="6" w:space="0" w:color="auto"/>
                                                                                                                              </w:divBdr>
                                                                                                                              <w:divsChild>
                                                                                                                                <w:div w:id="1535265338">
                                                                                                                                  <w:marLeft w:val="0"/>
                                                                                                                                  <w:marRight w:val="0"/>
                                                                                                                                  <w:marTop w:val="0"/>
                                                                                                                                  <w:marBottom w:val="0"/>
                                                                                                                                  <w:divBdr>
                                                                                                                                    <w:top w:val="none" w:sz="0" w:space="0" w:color="auto"/>
                                                                                                                                    <w:left w:val="none" w:sz="0" w:space="0" w:color="auto"/>
                                                                                                                                    <w:bottom w:val="none" w:sz="0" w:space="0" w:color="auto"/>
                                                                                                                                    <w:right w:val="none" w:sz="0" w:space="0" w:color="auto"/>
                                                                                                                                  </w:divBdr>
                                                                                                                                  <w:divsChild>
                                                                                                                                    <w:div w:id="263811319">
                                                                                                                                      <w:marLeft w:val="0"/>
                                                                                                                                      <w:marRight w:val="0"/>
                                                                                                                                      <w:marTop w:val="0"/>
                                                                                                                                      <w:marBottom w:val="0"/>
                                                                                                                                      <w:divBdr>
                                                                                                                                        <w:top w:val="none" w:sz="0" w:space="0" w:color="auto"/>
                                                                                                                                        <w:left w:val="none" w:sz="0" w:space="0" w:color="auto"/>
                                                                                                                                        <w:bottom w:val="none" w:sz="0" w:space="0" w:color="auto"/>
                                                                                                                                        <w:right w:val="none" w:sz="0" w:space="0" w:color="auto"/>
                                                                                                                                      </w:divBdr>
                                                                                                                                      <w:divsChild>
                                                                                                                                        <w:div w:id="309284913">
                                                                                                                                          <w:marLeft w:val="0"/>
                                                                                                                                          <w:marRight w:val="0"/>
                                                                                                                                          <w:marTop w:val="0"/>
                                                                                                                                          <w:marBottom w:val="0"/>
                                                                                                                                          <w:divBdr>
                                                                                                                                            <w:top w:val="none" w:sz="0" w:space="0" w:color="auto"/>
                                                                                                                                            <w:left w:val="none" w:sz="0" w:space="0" w:color="auto"/>
                                                                                                                                            <w:bottom w:val="none" w:sz="0" w:space="0" w:color="auto"/>
                                                                                                                                            <w:right w:val="none" w:sz="0" w:space="0" w:color="auto"/>
                                                                                                                                          </w:divBdr>
                                                                                                                                          <w:divsChild>
                                                                                                                                            <w:div w:id="960038663">
                                                                                                                                              <w:marLeft w:val="0"/>
                                                                                                                                              <w:marRight w:val="0"/>
                                                                                                                                              <w:marTop w:val="0"/>
                                                                                                                                              <w:marBottom w:val="0"/>
                                                                                                                                              <w:divBdr>
                                                                                                                                                <w:top w:val="none" w:sz="0" w:space="0" w:color="auto"/>
                                                                                                                                                <w:left w:val="none" w:sz="0" w:space="0" w:color="auto"/>
                                                                                                                                                <w:bottom w:val="none" w:sz="0" w:space="0" w:color="auto"/>
                                                                                                                                                <w:right w:val="none" w:sz="0" w:space="0" w:color="auto"/>
                                                                                                                                              </w:divBdr>
                                                                                                                                              <w:divsChild>
                                                                                                                                                <w:div w:id="16101604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98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0A56C-2054-4F19-817A-BA420274C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25</Pages>
  <Words>17143</Words>
  <Characters>97718</Characters>
  <Application>Microsoft Office Word</Application>
  <DocSecurity>0</DocSecurity>
  <Lines>814</Lines>
  <Paragraphs>229</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Hewlett-Packard</Company>
  <LinksUpToDate>false</LinksUpToDate>
  <CharactersWithSpaces>114632</CharactersWithSpaces>
  <SharedDoc>false</SharedDoc>
  <HLinks>
    <vt:vector size="6" baseType="variant">
      <vt:variant>
        <vt:i4>1638431</vt:i4>
      </vt:variant>
      <vt:variant>
        <vt:i4>0</vt:i4>
      </vt:variant>
      <vt:variant>
        <vt:i4>0</vt:i4>
      </vt:variant>
      <vt:variant>
        <vt:i4>5</vt:i4>
      </vt:variant>
      <vt:variant>
        <vt:lpwstr>http://www.his.se/Biblioteket/soka-skriva-publicera/Referera-kallor/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Morot</dc:creator>
  <cp:lastModifiedBy>alberto zafra navarro</cp:lastModifiedBy>
  <cp:revision>35</cp:revision>
  <cp:lastPrinted>2015-01-22T22:31:00Z</cp:lastPrinted>
  <dcterms:created xsi:type="dcterms:W3CDTF">2020-02-05T07:28:00Z</dcterms:created>
  <dcterms:modified xsi:type="dcterms:W3CDTF">2021-03-01T20:46:00Z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b3970b50-b1cc-3946-8076-87f92e2c88e7</vt:lpwstr>
  </property>
  <property fmtid="{D5CDD505-2E9C-101B-9397-08002B2CF9AE}" pid="24" name="Mendeley Citation Style_1">
    <vt:lpwstr>http://www.zotero.org/styles/harvard-cite-them-right</vt:lpwstr>
  </property>
</Properties>
</file>